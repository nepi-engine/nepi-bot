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02321" w14:textId="77777777" w:rsidR="003E4591" w:rsidRDefault="003E4591" w:rsidP="003E4591">
      <w:pPr>
        <w:pStyle w:val="Title"/>
        <w:jc w:val="center"/>
      </w:pPr>
    </w:p>
    <w:p w14:paraId="5F19D4A8" w14:textId="77777777" w:rsidR="003E4591" w:rsidRDefault="003E4591" w:rsidP="003E4591">
      <w:pPr>
        <w:pStyle w:val="Title"/>
        <w:jc w:val="center"/>
      </w:pPr>
    </w:p>
    <w:p w14:paraId="05D33D02" w14:textId="77777777" w:rsidR="003E4591" w:rsidRDefault="003E4591" w:rsidP="003E4591">
      <w:pPr>
        <w:pStyle w:val="Title"/>
        <w:jc w:val="center"/>
      </w:pPr>
    </w:p>
    <w:p w14:paraId="645B9C76" w14:textId="77777777" w:rsidR="003E4591" w:rsidRDefault="003E4591" w:rsidP="003E4591">
      <w:pPr>
        <w:pStyle w:val="Title"/>
        <w:jc w:val="center"/>
      </w:pPr>
    </w:p>
    <w:p w14:paraId="51717F71" w14:textId="77777777" w:rsidR="003E4591" w:rsidRDefault="003E4591" w:rsidP="003E4591">
      <w:pPr>
        <w:pStyle w:val="Title"/>
        <w:jc w:val="center"/>
      </w:pPr>
    </w:p>
    <w:p w14:paraId="4245CA11" w14:textId="749B054D" w:rsidR="009F0F72" w:rsidRDefault="009F0F72" w:rsidP="003E4591">
      <w:pPr>
        <w:pStyle w:val="Title"/>
        <w:jc w:val="center"/>
      </w:pPr>
      <w:r>
        <w:t>Numurus SDK – NEPI-</w:t>
      </w:r>
      <w:del w:id="0" w:author="Josh Maximoff" w:date="2019-01-03T11:43:00Z">
        <w:r w:rsidDel="003904A9">
          <w:delText xml:space="preserve">Server </w:delText>
        </w:r>
      </w:del>
      <w:ins w:id="1" w:author="Josh Maximoff" w:date="2019-01-03T11:43:00Z">
        <w:r w:rsidR="003904A9">
          <w:t xml:space="preserve">Bot </w:t>
        </w:r>
      </w:ins>
      <w:r>
        <w:t>Interface Control Document</w:t>
      </w:r>
    </w:p>
    <w:p w14:paraId="445429B3" w14:textId="6BD080B5" w:rsidR="009F0F72" w:rsidRDefault="009F0F72" w:rsidP="003E4591">
      <w:pPr>
        <w:jc w:val="center"/>
      </w:pPr>
    </w:p>
    <w:p w14:paraId="38E680F0" w14:textId="12826B6A" w:rsidR="009F0F72" w:rsidRDefault="009F0F72" w:rsidP="009F0F72"/>
    <w:p w14:paraId="305F73C9" w14:textId="58E9BB49" w:rsidR="00F01516" w:rsidRDefault="00F01516" w:rsidP="009F0F72"/>
    <w:p w14:paraId="19C2D47C" w14:textId="625E6147" w:rsidR="00F01516" w:rsidRDefault="00F01516" w:rsidP="009F0F72"/>
    <w:p w14:paraId="59C6BE87" w14:textId="388823CD" w:rsidR="00F01516" w:rsidRDefault="00F01516" w:rsidP="009F0F72"/>
    <w:p w14:paraId="59D23262" w14:textId="6FE3BB4E" w:rsidR="00F01516" w:rsidRDefault="00F01516" w:rsidP="009F0F72"/>
    <w:p w14:paraId="0E959A26" w14:textId="1C474C32" w:rsidR="00F01516" w:rsidRDefault="00F01516" w:rsidP="009F0F72"/>
    <w:p w14:paraId="7642C9F7" w14:textId="7B4B0495" w:rsidR="00F01516" w:rsidRDefault="00F01516" w:rsidP="009F0F72"/>
    <w:p w14:paraId="07FBD213" w14:textId="62B6E5D0" w:rsidR="00F01516" w:rsidRDefault="00F01516" w:rsidP="009F0F72"/>
    <w:p w14:paraId="1D9B3E45" w14:textId="67B0B182" w:rsidR="00F01516" w:rsidRDefault="00F01516" w:rsidP="009F0F72"/>
    <w:p w14:paraId="0096BD45" w14:textId="51F1984B" w:rsidR="00F01516" w:rsidDel="00E35F75" w:rsidRDefault="00F01516" w:rsidP="009F0F72">
      <w:pPr>
        <w:rPr>
          <w:del w:id="2" w:author="Josh Maximoff" w:date="2019-01-03T12:06:00Z"/>
        </w:rPr>
      </w:pPr>
    </w:p>
    <w:p w14:paraId="1F477F89" w14:textId="3C6C5C46" w:rsidR="00F01516" w:rsidDel="00E35F75" w:rsidRDefault="00F01516" w:rsidP="009F0F72">
      <w:pPr>
        <w:rPr>
          <w:del w:id="3" w:author="Josh Maximoff" w:date="2019-01-03T12:06:00Z"/>
        </w:rPr>
      </w:pPr>
    </w:p>
    <w:p w14:paraId="4FC78EAF" w14:textId="241CB9E8" w:rsidR="00F01516" w:rsidDel="00E35F75" w:rsidRDefault="00F01516" w:rsidP="009F0F72">
      <w:pPr>
        <w:rPr>
          <w:del w:id="4" w:author="Josh Maximoff" w:date="2019-01-03T12:06:00Z"/>
        </w:rPr>
      </w:pPr>
    </w:p>
    <w:p w14:paraId="2D23EA83" w14:textId="7D14AFE7" w:rsidR="00F01516" w:rsidDel="00E35F75" w:rsidRDefault="00F01516" w:rsidP="009F0F72">
      <w:pPr>
        <w:rPr>
          <w:del w:id="5" w:author="Josh Maximoff" w:date="2019-01-03T12:06:00Z"/>
        </w:rPr>
      </w:pPr>
    </w:p>
    <w:p w14:paraId="1D2C9EAD" w14:textId="1DAD1AB8" w:rsidR="00F01516" w:rsidDel="00E35F75" w:rsidRDefault="00F01516" w:rsidP="009F0F72">
      <w:pPr>
        <w:rPr>
          <w:del w:id="6" w:author="Josh Maximoff" w:date="2019-01-03T12:06:00Z"/>
        </w:rPr>
      </w:pPr>
    </w:p>
    <w:p w14:paraId="7CAB1818" w14:textId="25E08B1B" w:rsidR="00627A78" w:rsidRDefault="00627A78" w:rsidP="00627A78">
      <w:pPr>
        <w:pStyle w:val="Caption"/>
        <w:keepNext/>
      </w:pPr>
      <w:bookmarkStart w:id="7" w:name="_Ref534281803"/>
      <w:r>
        <w:t xml:space="preserve">Table </w:t>
      </w:r>
      <w:r w:rsidR="004622BD">
        <w:rPr>
          <w:noProof/>
        </w:rPr>
        <w:fldChar w:fldCharType="begin"/>
      </w:r>
      <w:r w:rsidR="004622BD">
        <w:rPr>
          <w:noProof/>
        </w:rPr>
        <w:instrText xml:space="preserve"> SEQ Table \* ARABIC </w:instrText>
      </w:r>
      <w:r w:rsidR="004622BD">
        <w:rPr>
          <w:noProof/>
        </w:rPr>
        <w:fldChar w:fldCharType="separate"/>
      </w:r>
      <w:r w:rsidR="00AD4D88">
        <w:rPr>
          <w:noProof/>
        </w:rPr>
        <w:t>1</w:t>
      </w:r>
      <w:r w:rsidR="004622BD">
        <w:rPr>
          <w:noProof/>
        </w:rPr>
        <w:fldChar w:fldCharType="end"/>
      </w:r>
      <w:r>
        <w:t>: Revision History</w:t>
      </w:r>
      <w:bookmarkEnd w:id="7"/>
    </w:p>
    <w:tbl>
      <w:tblPr>
        <w:tblStyle w:val="TableGrid"/>
        <w:tblW w:w="9355" w:type="dxa"/>
        <w:tblLook w:val="04A0" w:firstRow="1" w:lastRow="0" w:firstColumn="1" w:lastColumn="0" w:noHBand="0" w:noVBand="1"/>
      </w:tblPr>
      <w:tblGrid>
        <w:gridCol w:w="1870"/>
        <w:gridCol w:w="1870"/>
        <w:gridCol w:w="1870"/>
        <w:gridCol w:w="3745"/>
      </w:tblGrid>
      <w:tr w:rsidR="009F0F72" w14:paraId="53930767" w14:textId="77777777" w:rsidTr="00B56C55">
        <w:tc>
          <w:tcPr>
            <w:tcW w:w="1870" w:type="dxa"/>
          </w:tcPr>
          <w:p w14:paraId="501CA095" w14:textId="7D1E0D15" w:rsidR="009F0F72" w:rsidRDefault="009F0F72" w:rsidP="009F0F72">
            <w:r>
              <w:t>Revision</w:t>
            </w:r>
          </w:p>
        </w:tc>
        <w:tc>
          <w:tcPr>
            <w:tcW w:w="1870" w:type="dxa"/>
          </w:tcPr>
          <w:p w14:paraId="75494B31" w14:textId="17285DCE" w:rsidR="009F0F72" w:rsidRDefault="009F0F72" w:rsidP="009F0F72">
            <w:r>
              <w:t>Date</w:t>
            </w:r>
          </w:p>
        </w:tc>
        <w:tc>
          <w:tcPr>
            <w:tcW w:w="1870" w:type="dxa"/>
          </w:tcPr>
          <w:p w14:paraId="17D6998E" w14:textId="126482E0" w:rsidR="009F0F72" w:rsidRDefault="009F0F72" w:rsidP="009F0F72">
            <w:r>
              <w:t>Author</w:t>
            </w:r>
          </w:p>
        </w:tc>
        <w:tc>
          <w:tcPr>
            <w:tcW w:w="3745" w:type="dxa"/>
          </w:tcPr>
          <w:p w14:paraId="1ECD8EB7" w14:textId="2CCCC9D2" w:rsidR="009F0F72" w:rsidRDefault="009F0F72" w:rsidP="009F0F72">
            <w:r>
              <w:t>Changes</w:t>
            </w:r>
          </w:p>
        </w:tc>
      </w:tr>
      <w:tr w:rsidR="009F0F72" w14:paraId="0DE7B621" w14:textId="77777777" w:rsidTr="00B56C55">
        <w:tc>
          <w:tcPr>
            <w:tcW w:w="1870" w:type="dxa"/>
          </w:tcPr>
          <w:p w14:paraId="4A8FE843" w14:textId="6A6EA4CE" w:rsidR="009F0F72" w:rsidRPr="00CE7DB0" w:rsidRDefault="009F0F72" w:rsidP="009F0F72">
            <w:pPr>
              <w:rPr>
                <w:rPrChange w:id="8" w:author="Josh Maximoff" w:date="2019-02-06T18:46:00Z">
                  <w:rPr>
                    <w:color w:val="FF0000"/>
                  </w:rPr>
                </w:rPrChange>
              </w:rPr>
            </w:pPr>
            <w:r w:rsidRPr="00CE7DB0">
              <w:rPr>
                <w:rPrChange w:id="9" w:author="Josh Maximoff" w:date="2019-02-06T18:46:00Z">
                  <w:rPr>
                    <w:color w:val="FF0000"/>
                  </w:rPr>
                </w:rPrChange>
              </w:rPr>
              <w:t>DRAFT</w:t>
            </w:r>
            <w:ins w:id="10" w:author="Josh Maximoff" w:date="2019-01-03T11:45:00Z">
              <w:r w:rsidR="003904A9" w:rsidRPr="00CE7DB0">
                <w:rPr>
                  <w:rPrChange w:id="11" w:author="Josh Maximoff" w:date="2019-02-06T18:46:00Z">
                    <w:rPr>
                      <w:color w:val="FF0000"/>
                    </w:rPr>
                  </w:rPrChange>
                </w:rPr>
                <w:t>-A</w:t>
              </w:r>
            </w:ins>
          </w:p>
        </w:tc>
        <w:tc>
          <w:tcPr>
            <w:tcW w:w="1870" w:type="dxa"/>
          </w:tcPr>
          <w:p w14:paraId="0DCE371F" w14:textId="2C5EDCE0" w:rsidR="009F0F72" w:rsidRPr="00CE7DB0" w:rsidRDefault="009F0F72" w:rsidP="009F0F72">
            <w:pPr>
              <w:rPr>
                <w:rPrChange w:id="12" w:author="Josh Maximoff" w:date="2019-02-06T18:46:00Z">
                  <w:rPr>
                    <w:color w:val="FF0000"/>
                  </w:rPr>
                </w:rPrChange>
              </w:rPr>
            </w:pPr>
            <w:r w:rsidRPr="00CE7DB0">
              <w:rPr>
                <w:rPrChange w:id="13" w:author="Josh Maximoff" w:date="2019-02-06T18:46:00Z">
                  <w:rPr>
                    <w:color w:val="FF0000"/>
                  </w:rPr>
                </w:rPrChange>
              </w:rPr>
              <w:t>11/1</w:t>
            </w:r>
            <w:r w:rsidR="00F01516" w:rsidRPr="00CE7DB0">
              <w:rPr>
                <w:rPrChange w:id="14" w:author="Josh Maximoff" w:date="2019-02-06T18:46:00Z">
                  <w:rPr>
                    <w:color w:val="FF0000"/>
                  </w:rPr>
                </w:rPrChange>
              </w:rPr>
              <w:t>3</w:t>
            </w:r>
            <w:r w:rsidRPr="00CE7DB0">
              <w:rPr>
                <w:rPrChange w:id="15" w:author="Josh Maximoff" w:date="2019-02-06T18:46:00Z">
                  <w:rPr>
                    <w:color w:val="FF0000"/>
                  </w:rPr>
                </w:rPrChange>
              </w:rPr>
              <w:t>/18</w:t>
            </w:r>
          </w:p>
        </w:tc>
        <w:tc>
          <w:tcPr>
            <w:tcW w:w="1870" w:type="dxa"/>
          </w:tcPr>
          <w:p w14:paraId="3B255F80" w14:textId="51E38EAB" w:rsidR="009F0F72" w:rsidRPr="00CE7DB0" w:rsidRDefault="009F0F72" w:rsidP="009F0F72">
            <w:pPr>
              <w:rPr>
                <w:rPrChange w:id="16" w:author="Josh Maximoff" w:date="2019-02-06T18:46:00Z">
                  <w:rPr>
                    <w:color w:val="FF0000"/>
                  </w:rPr>
                </w:rPrChange>
              </w:rPr>
            </w:pPr>
            <w:r w:rsidRPr="00CE7DB0">
              <w:rPr>
                <w:rPrChange w:id="17" w:author="Josh Maximoff" w:date="2019-02-06T18:46:00Z">
                  <w:rPr>
                    <w:color w:val="FF0000"/>
                  </w:rPr>
                </w:rPrChange>
              </w:rPr>
              <w:t>J. Maximoff</w:t>
            </w:r>
          </w:p>
        </w:tc>
        <w:tc>
          <w:tcPr>
            <w:tcW w:w="3745" w:type="dxa"/>
          </w:tcPr>
          <w:p w14:paraId="23CD9708" w14:textId="2E27A559" w:rsidR="009F0F72" w:rsidRPr="00CE7DB0" w:rsidRDefault="009F0F72" w:rsidP="009F0F72">
            <w:pPr>
              <w:rPr>
                <w:rPrChange w:id="18" w:author="Josh Maximoff" w:date="2019-02-06T18:46:00Z">
                  <w:rPr>
                    <w:color w:val="FF0000"/>
                  </w:rPr>
                </w:rPrChange>
              </w:rPr>
            </w:pPr>
            <w:r w:rsidRPr="00CE7DB0">
              <w:rPr>
                <w:rPrChange w:id="19" w:author="Josh Maximoff" w:date="2019-02-06T18:46:00Z">
                  <w:rPr>
                    <w:color w:val="FF0000"/>
                  </w:rPr>
                </w:rPrChange>
              </w:rPr>
              <w:t>Initial Draft</w:t>
            </w:r>
            <w:r w:rsidR="00E14937" w:rsidRPr="00CE7DB0">
              <w:rPr>
                <w:rPrChange w:id="20" w:author="Josh Maximoff" w:date="2019-02-06T18:46:00Z">
                  <w:rPr>
                    <w:color w:val="FF0000"/>
                  </w:rPr>
                </w:rPrChange>
              </w:rPr>
              <w:t xml:space="preserve"> (OoT-specific)</w:t>
            </w:r>
          </w:p>
        </w:tc>
      </w:tr>
      <w:tr w:rsidR="009F0F72" w14:paraId="32BBD69A" w14:textId="77777777" w:rsidTr="00B56C55">
        <w:tc>
          <w:tcPr>
            <w:tcW w:w="1870" w:type="dxa"/>
          </w:tcPr>
          <w:p w14:paraId="0D42CBEF" w14:textId="14B86A19" w:rsidR="009F0F72" w:rsidRDefault="003904A9" w:rsidP="009F0F72">
            <w:ins w:id="21" w:author="Josh Maximoff" w:date="2019-01-03T11:43:00Z">
              <w:r>
                <w:t>DRAFT</w:t>
              </w:r>
            </w:ins>
            <w:ins w:id="22" w:author="Josh Maximoff" w:date="2019-01-03T11:45:00Z">
              <w:r>
                <w:t>-B</w:t>
              </w:r>
            </w:ins>
          </w:p>
        </w:tc>
        <w:tc>
          <w:tcPr>
            <w:tcW w:w="1870" w:type="dxa"/>
          </w:tcPr>
          <w:p w14:paraId="56964F4A" w14:textId="28CA89A0" w:rsidR="009F0F72" w:rsidRDefault="003904A9" w:rsidP="009F0F72">
            <w:ins w:id="23" w:author="Josh Maximoff" w:date="2019-01-03T11:43:00Z">
              <w:r>
                <w:t>1/3/19</w:t>
              </w:r>
            </w:ins>
          </w:p>
        </w:tc>
        <w:tc>
          <w:tcPr>
            <w:tcW w:w="1870" w:type="dxa"/>
          </w:tcPr>
          <w:p w14:paraId="5F6C9DF3" w14:textId="678F4C10" w:rsidR="009F0F72" w:rsidRDefault="003904A9" w:rsidP="009F0F72">
            <w:ins w:id="24" w:author="Josh Maximoff" w:date="2019-01-03T11:43:00Z">
              <w:r>
                <w:t>J. Maximoff</w:t>
              </w:r>
            </w:ins>
          </w:p>
        </w:tc>
        <w:tc>
          <w:tcPr>
            <w:tcW w:w="3745" w:type="dxa"/>
          </w:tcPr>
          <w:p w14:paraId="64F46BD6" w14:textId="18BA8BBD" w:rsidR="009F0F72" w:rsidRDefault="003904A9" w:rsidP="009F0F72">
            <w:ins w:id="25" w:author="Josh Maximoff" w:date="2019-01-03T11:43:00Z">
              <w:r>
                <w:t xml:space="preserve">Updated </w:t>
              </w:r>
            </w:ins>
            <w:ins w:id="26" w:author="Josh Maximoff" w:date="2019-01-03T11:44:00Z">
              <w:r>
                <w:t xml:space="preserve">for consistency with other SB2 and OoT docs and </w:t>
              </w:r>
            </w:ins>
            <w:ins w:id="27" w:author="Josh Maximoff" w:date="2019-01-03T11:43:00Z">
              <w:r>
                <w:t>to include</w:t>
              </w:r>
            </w:ins>
            <w:ins w:id="28" w:author="Josh Maximoff" w:date="2019-01-03T11:44:00Z">
              <w:r>
                <w:t xml:space="preserve"> feedback from the rest of the </w:t>
              </w:r>
            </w:ins>
            <w:ins w:id="29" w:author="Josh Maximoff" w:date="2019-01-03T11:45:00Z">
              <w:r>
                <w:t>team</w:t>
              </w:r>
            </w:ins>
            <w:ins w:id="30" w:author="Josh Maximoff" w:date="2019-01-03T11:44:00Z">
              <w:r>
                <w:t xml:space="preserve">. </w:t>
              </w:r>
            </w:ins>
          </w:p>
        </w:tc>
      </w:tr>
      <w:tr w:rsidR="00047A45" w14:paraId="33CBF790" w14:textId="77777777" w:rsidTr="00B56C55">
        <w:trPr>
          <w:ins w:id="31" w:author="Josh Maximoff" w:date="2019-02-05T09:31:00Z"/>
        </w:trPr>
        <w:tc>
          <w:tcPr>
            <w:tcW w:w="1870" w:type="dxa"/>
          </w:tcPr>
          <w:p w14:paraId="5DDC0A39" w14:textId="7F861781" w:rsidR="00047A45" w:rsidRDefault="00047A45" w:rsidP="009F0F72">
            <w:pPr>
              <w:rPr>
                <w:ins w:id="32" w:author="Josh Maximoff" w:date="2019-02-05T09:31:00Z"/>
              </w:rPr>
            </w:pPr>
            <w:ins w:id="33" w:author="Josh Maximoff" w:date="2019-02-05T09:31:00Z">
              <w:r>
                <w:t>DRAFT-C</w:t>
              </w:r>
            </w:ins>
          </w:p>
        </w:tc>
        <w:tc>
          <w:tcPr>
            <w:tcW w:w="1870" w:type="dxa"/>
          </w:tcPr>
          <w:p w14:paraId="5D812258" w14:textId="3F3A05BB" w:rsidR="00047A45" w:rsidRDefault="00047A45" w:rsidP="009F0F72">
            <w:pPr>
              <w:rPr>
                <w:ins w:id="34" w:author="Josh Maximoff" w:date="2019-02-05T09:31:00Z"/>
              </w:rPr>
            </w:pPr>
            <w:ins w:id="35" w:author="Josh Maximoff" w:date="2019-02-05T09:31:00Z">
              <w:r>
                <w:t>2/5/19</w:t>
              </w:r>
            </w:ins>
          </w:p>
        </w:tc>
        <w:tc>
          <w:tcPr>
            <w:tcW w:w="1870" w:type="dxa"/>
          </w:tcPr>
          <w:p w14:paraId="3E0F6A8D" w14:textId="7ADF6263" w:rsidR="00047A45" w:rsidRDefault="00047A45" w:rsidP="009F0F72">
            <w:pPr>
              <w:rPr>
                <w:ins w:id="36" w:author="Josh Maximoff" w:date="2019-02-05T09:31:00Z"/>
              </w:rPr>
            </w:pPr>
            <w:ins w:id="37" w:author="Josh Maximoff" w:date="2019-02-05T09:31:00Z">
              <w:r>
                <w:t>J. Maximoff</w:t>
              </w:r>
            </w:ins>
          </w:p>
        </w:tc>
        <w:tc>
          <w:tcPr>
            <w:tcW w:w="3745" w:type="dxa"/>
          </w:tcPr>
          <w:p w14:paraId="7077823B" w14:textId="1B6C0D6C" w:rsidR="00047A45" w:rsidRDefault="00990485" w:rsidP="009F0F72">
            <w:pPr>
              <w:rPr>
                <w:ins w:id="38" w:author="Josh Maximoff" w:date="2019-02-05T09:31:00Z"/>
              </w:rPr>
            </w:pPr>
            <w:ins w:id="39" w:author="Josh Maximoff" w:date="2019-02-06T18:07:00Z">
              <w:r>
                <w:t>Updated to bring in</w:t>
              </w:r>
            </w:ins>
            <w:ins w:id="40" w:author="Josh Maximoff" w:date="2019-02-06T18:09:00Z">
              <w:r>
                <w:t xml:space="preserve"> </w:t>
              </w:r>
            </w:ins>
            <w:ins w:id="41" w:author="Josh Maximoff" w:date="2019-02-06T18:07:00Z">
              <w:r>
                <w:t xml:space="preserve">line with latest </w:t>
              </w:r>
            </w:ins>
            <w:ins w:id="42" w:author="Josh Maximoff" w:date="2019-02-06T18:09:00Z">
              <w:r>
                <w:t>HPP/LPP ICD and current feature set. Clarified JSON stru</w:t>
              </w:r>
            </w:ins>
            <w:ins w:id="43" w:author="Josh Maximoff" w:date="2019-02-06T18:10:00Z">
              <w:r>
                <w:t>cture and added example JSON files for data and config.</w:t>
              </w:r>
            </w:ins>
          </w:p>
        </w:tc>
      </w:tr>
    </w:tbl>
    <w:sdt>
      <w:sdtPr>
        <w:rPr>
          <w:rFonts w:asciiTheme="minorHAnsi" w:eastAsiaTheme="minorHAnsi" w:hAnsiTheme="minorHAnsi" w:cstheme="minorBidi"/>
          <w:b/>
          <w:bCs/>
          <w:smallCaps/>
          <w:color w:val="auto"/>
          <w:sz w:val="22"/>
          <w:szCs w:val="22"/>
        </w:rPr>
        <w:id w:val="-285969291"/>
        <w:docPartObj>
          <w:docPartGallery w:val="Table of Contents"/>
          <w:docPartUnique/>
        </w:docPartObj>
      </w:sdtPr>
      <w:sdtEndPr>
        <w:rPr>
          <w:rFonts w:eastAsiaTheme="minorEastAsia"/>
          <w:b w:val="0"/>
          <w:bCs w:val="0"/>
          <w:smallCaps w:val="0"/>
          <w:noProof/>
        </w:rPr>
      </w:sdtEndPr>
      <w:sdtContent>
        <w:p w14:paraId="0D157E40" w14:textId="42B4F567" w:rsidR="003E4591" w:rsidRDefault="003E4591">
          <w:pPr>
            <w:pStyle w:val="TOCHeading"/>
          </w:pPr>
          <w:r>
            <w:t>Contents</w:t>
          </w:r>
        </w:p>
        <w:p w14:paraId="5BDFC7B1" w14:textId="4D76E6FB" w:rsidR="00AD4D88" w:rsidRDefault="003E4591">
          <w:pPr>
            <w:pStyle w:val="TOC1"/>
            <w:tabs>
              <w:tab w:val="right" w:leader="dot" w:pos="9350"/>
            </w:tabs>
            <w:rPr>
              <w:ins w:id="44" w:author="Josh Maximoff" w:date="2019-02-06T18:50:00Z"/>
              <w:noProof/>
            </w:rPr>
          </w:pPr>
          <w:r>
            <w:rPr>
              <w:b/>
              <w:bCs/>
              <w:noProof/>
            </w:rPr>
            <w:fldChar w:fldCharType="begin"/>
          </w:r>
          <w:r>
            <w:rPr>
              <w:b/>
              <w:bCs/>
              <w:noProof/>
            </w:rPr>
            <w:instrText xml:space="preserve"> TOC \o "1-3" \h \z \u </w:instrText>
          </w:r>
          <w:r>
            <w:rPr>
              <w:b/>
              <w:bCs/>
              <w:noProof/>
            </w:rPr>
            <w:fldChar w:fldCharType="separate"/>
          </w:r>
          <w:ins w:id="45" w:author="Josh Maximoff" w:date="2019-02-06T18:50:00Z">
            <w:r w:rsidR="00AD4D88" w:rsidRPr="00F93A09">
              <w:rPr>
                <w:rStyle w:val="Hyperlink"/>
                <w:noProof/>
              </w:rPr>
              <w:fldChar w:fldCharType="begin"/>
            </w:r>
            <w:r w:rsidR="00AD4D88" w:rsidRPr="00F93A09">
              <w:rPr>
                <w:rStyle w:val="Hyperlink"/>
                <w:noProof/>
              </w:rPr>
              <w:instrText xml:space="preserve"> </w:instrText>
            </w:r>
            <w:r w:rsidR="00AD4D88">
              <w:rPr>
                <w:noProof/>
              </w:rPr>
              <w:instrText>HYPERLINK \l "_Toc371418"</w:instrText>
            </w:r>
            <w:r w:rsidR="00AD4D88" w:rsidRPr="00F93A09">
              <w:rPr>
                <w:rStyle w:val="Hyperlink"/>
                <w:noProof/>
              </w:rPr>
              <w:instrText xml:space="preserve"> </w:instrText>
            </w:r>
            <w:r w:rsidR="00AD4D88" w:rsidRPr="00F93A09">
              <w:rPr>
                <w:rStyle w:val="Hyperlink"/>
                <w:noProof/>
              </w:rPr>
              <w:fldChar w:fldCharType="separate"/>
            </w:r>
            <w:r w:rsidR="00AD4D88" w:rsidRPr="00F93A09">
              <w:rPr>
                <w:rStyle w:val="Hyperlink"/>
                <w:noProof/>
              </w:rPr>
              <w:t>Purpose</w:t>
            </w:r>
            <w:r w:rsidR="00AD4D88">
              <w:rPr>
                <w:noProof/>
                <w:webHidden/>
              </w:rPr>
              <w:tab/>
            </w:r>
            <w:r w:rsidR="00AD4D88">
              <w:rPr>
                <w:noProof/>
                <w:webHidden/>
              </w:rPr>
              <w:fldChar w:fldCharType="begin"/>
            </w:r>
            <w:r w:rsidR="00AD4D88">
              <w:rPr>
                <w:noProof/>
                <w:webHidden/>
              </w:rPr>
              <w:instrText xml:space="preserve"> PAGEREF _Toc371418 \h </w:instrText>
            </w:r>
          </w:ins>
          <w:r w:rsidR="00AD4D88">
            <w:rPr>
              <w:noProof/>
              <w:webHidden/>
            </w:rPr>
          </w:r>
          <w:r w:rsidR="00AD4D88">
            <w:rPr>
              <w:noProof/>
              <w:webHidden/>
            </w:rPr>
            <w:fldChar w:fldCharType="separate"/>
          </w:r>
          <w:ins w:id="46" w:author="Josh Maximoff" w:date="2019-02-06T18:50:00Z">
            <w:r w:rsidR="00AD4D88">
              <w:rPr>
                <w:noProof/>
                <w:webHidden/>
              </w:rPr>
              <w:t>3</w:t>
            </w:r>
            <w:r w:rsidR="00AD4D88">
              <w:rPr>
                <w:noProof/>
                <w:webHidden/>
              </w:rPr>
              <w:fldChar w:fldCharType="end"/>
            </w:r>
            <w:r w:rsidR="00AD4D88" w:rsidRPr="00F93A09">
              <w:rPr>
                <w:rStyle w:val="Hyperlink"/>
                <w:noProof/>
              </w:rPr>
              <w:fldChar w:fldCharType="end"/>
            </w:r>
          </w:ins>
        </w:p>
        <w:p w14:paraId="32FCBD6C" w14:textId="5253FFF5" w:rsidR="00AD4D88" w:rsidRDefault="00AD4D88">
          <w:pPr>
            <w:pStyle w:val="TOC1"/>
            <w:tabs>
              <w:tab w:val="right" w:leader="dot" w:pos="9350"/>
            </w:tabs>
            <w:rPr>
              <w:ins w:id="47" w:author="Josh Maximoff" w:date="2019-02-06T18:50:00Z"/>
              <w:noProof/>
            </w:rPr>
          </w:pPr>
          <w:ins w:id="48"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"_Toc371419"</w:instrText>
            </w:r>
            <w:r w:rsidRPr="00F93A09">
              <w:rPr>
                <w:rStyle w:val="Hyperlink"/>
                <w:noProof/>
              </w:rPr>
              <w:instrText xml:space="preserve"> </w:instrText>
            </w:r>
            <w:r w:rsidRPr="00F93A09">
              <w:rPr>
                <w:rStyle w:val="Hyperlink"/>
                <w:noProof/>
              </w:rPr>
              <w:fldChar w:fldCharType="separate"/>
            </w:r>
            <w:r w:rsidRPr="00F93A09">
              <w:rPr>
                <w:rStyle w:val="Hyperlink"/>
                <w:noProof/>
              </w:rPr>
              <w:t>General Interface Specifications</w:t>
            </w:r>
            <w:r>
              <w:rPr>
                <w:noProof/>
                <w:webHidden/>
              </w:rPr>
              <w:tab/>
            </w:r>
            <w:r>
              <w:rPr>
                <w:noProof/>
                <w:webHidden/>
              </w:rPr>
              <w:fldChar w:fldCharType="begin"/>
            </w:r>
            <w:r>
              <w:rPr>
                <w:noProof/>
                <w:webHidden/>
              </w:rPr>
              <w:instrText xml:space="preserve"> PAGEREF _Toc371419 \h </w:instrText>
            </w:r>
          </w:ins>
          <w:r>
            <w:rPr>
              <w:noProof/>
              <w:webHidden/>
            </w:rPr>
          </w:r>
          <w:r>
            <w:rPr>
              <w:noProof/>
              <w:webHidden/>
            </w:rPr>
            <w:fldChar w:fldCharType="separate"/>
          </w:r>
          <w:ins w:id="49" w:author="Josh Maximoff" w:date="2019-02-06T18:50:00Z">
            <w:r>
              <w:rPr>
                <w:noProof/>
                <w:webHidden/>
              </w:rPr>
              <w:t>3</w:t>
            </w:r>
            <w:r>
              <w:rPr>
                <w:noProof/>
                <w:webHidden/>
              </w:rPr>
              <w:fldChar w:fldCharType="end"/>
            </w:r>
            <w:r w:rsidRPr="00F93A09">
              <w:rPr>
                <w:rStyle w:val="Hyperlink"/>
                <w:noProof/>
              </w:rPr>
              <w:fldChar w:fldCharType="end"/>
            </w:r>
          </w:ins>
        </w:p>
        <w:p w14:paraId="24FBB632" w14:textId="5EED28BB" w:rsidR="00AD4D88" w:rsidRDefault="00AD4D88">
          <w:pPr>
            <w:pStyle w:val="TOC1"/>
            <w:tabs>
              <w:tab w:val="right" w:leader="dot" w:pos="9350"/>
            </w:tabs>
            <w:rPr>
              <w:ins w:id="50" w:author="Josh Maximoff" w:date="2019-02-06T18:50:00Z"/>
              <w:noProof/>
            </w:rPr>
          </w:pPr>
          <w:ins w:id="51"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"_Toc371420"</w:instrText>
            </w:r>
            <w:r w:rsidRPr="00F93A09">
              <w:rPr>
                <w:rStyle w:val="Hyperlink"/>
                <w:noProof/>
              </w:rPr>
              <w:instrText xml:space="preserve"> </w:instrText>
            </w:r>
            <w:r w:rsidRPr="00F93A09">
              <w:rPr>
                <w:rStyle w:val="Hyperlink"/>
                <w:noProof/>
              </w:rPr>
              <w:fldChar w:fldCharType="separate"/>
            </w:r>
            <w:r w:rsidRPr="00F93A09">
              <w:rPr>
                <w:rStyle w:val="Hyperlink"/>
                <w:noProof/>
              </w:rPr>
              <w:t>General File Format</w:t>
            </w:r>
            <w:r>
              <w:rPr>
                <w:noProof/>
                <w:webHidden/>
              </w:rPr>
              <w:tab/>
            </w:r>
            <w:r>
              <w:rPr>
                <w:noProof/>
                <w:webHidden/>
              </w:rPr>
              <w:fldChar w:fldCharType="begin"/>
            </w:r>
            <w:r>
              <w:rPr>
                <w:noProof/>
                <w:webHidden/>
              </w:rPr>
              <w:instrText xml:space="preserve"> PAGEREF _Toc371420 \h </w:instrText>
            </w:r>
          </w:ins>
          <w:r>
            <w:rPr>
              <w:noProof/>
              <w:webHidden/>
            </w:rPr>
          </w:r>
          <w:r>
            <w:rPr>
              <w:noProof/>
              <w:webHidden/>
            </w:rPr>
            <w:fldChar w:fldCharType="separate"/>
          </w:r>
          <w:ins w:id="52" w:author="Josh Maximoff" w:date="2019-02-06T18:50:00Z">
            <w:r>
              <w:rPr>
                <w:noProof/>
                <w:webHidden/>
              </w:rPr>
              <w:t>4</w:t>
            </w:r>
            <w:r>
              <w:rPr>
                <w:noProof/>
                <w:webHidden/>
              </w:rPr>
              <w:fldChar w:fldCharType="end"/>
            </w:r>
            <w:r w:rsidRPr="00F93A09">
              <w:rPr>
                <w:rStyle w:val="Hyperlink"/>
                <w:noProof/>
              </w:rPr>
              <w:fldChar w:fldCharType="end"/>
            </w:r>
          </w:ins>
        </w:p>
        <w:p w14:paraId="67896D76" w14:textId="4DD805AA" w:rsidR="00AD4D88" w:rsidRDefault="00AD4D88">
          <w:pPr>
            <w:pStyle w:val="TOC1"/>
            <w:tabs>
              <w:tab w:val="right" w:leader="dot" w:pos="9350"/>
            </w:tabs>
            <w:rPr>
              <w:ins w:id="53" w:author="Josh Maximoff" w:date="2019-02-06T18:50:00Z"/>
              <w:noProof/>
            </w:rPr>
          </w:pPr>
          <w:ins w:id="54"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"_Toc371421"</w:instrText>
            </w:r>
            <w:r w:rsidRPr="00F93A09">
              <w:rPr>
                <w:rStyle w:val="Hyperlink"/>
                <w:noProof/>
              </w:rPr>
              <w:instrText xml:space="preserve"> </w:instrText>
            </w:r>
            <w:r w:rsidRPr="00F93A09">
              <w:rPr>
                <w:rStyle w:val="Hyperlink"/>
                <w:noProof/>
              </w:rPr>
              <w:fldChar w:fldCharType="separate"/>
            </w:r>
            <w:r w:rsidRPr="00F93A09">
              <w:rPr>
                <w:rStyle w:val="Hyperlink"/>
                <w:noProof/>
              </w:rPr>
              <w:t>Filesystem Structure</w:t>
            </w:r>
            <w:r>
              <w:rPr>
                <w:noProof/>
                <w:webHidden/>
              </w:rPr>
              <w:tab/>
            </w:r>
            <w:r>
              <w:rPr>
                <w:noProof/>
                <w:webHidden/>
              </w:rPr>
              <w:fldChar w:fldCharType="begin"/>
            </w:r>
            <w:r>
              <w:rPr>
                <w:noProof/>
                <w:webHidden/>
              </w:rPr>
              <w:instrText xml:space="preserve"> PAGEREF _Toc371421 \h </w:instrText>
            </w:r>
          </w:ins>
          <w:r>
            <w:rPr>
              <w:noProof/>
              <w:webHidden/>
            </w:rPr>
          </w:r>
          <w:r>
            <w:rPr>
              <w:noProof/>
              <w:webHidden/>
            </w:rPr>
            <w:fldChar w:fldCharType="separate"/>
          </w:r>
          <w:ins w:id="55" w:author="Josh Maximoff" w:date="2019-02-06T18:50:00Z">
            <w:r>
              <w:rPr>
                <w:noProof/>
                <w:webHidden/>
              </w:rPr>
              <w:t>4</w:t>
            </w:r>
            <w:r>
              <w:rPr>
                <w:noProof/>
                <w:webHidden/>
              </w:rPr>
              <w:fldChar w:fldCharType="end"/>
            </w:r>
            <w:r w:rsidRPr="00F93A09">
              <w:rPr>
                <w:rStyle w:val="Hyperlink"/>
                <w:noProof/>
              </w:rPr>
              <w:fldChar w:fldCharType="end"/>
            </w:r>
          </w:ins>
        </w:p>
        <w:p w14:paraId="1E3924C8" w14:textId="51F28D1F" w:rsidR="00AD4D88" w:rsidRDefault="00AD4D88">
          <w:pPr>
            <w:pStyle w:val="TOC2"/>
            <w:tabs>
              <w:tab w:val="right" w:leader="dot" w:pos="9350"/>
            </w:tabs>
            <w:rPr>
              <w:ins w:id="56" w:author="Josh Maximoff" w:date="2019-02-06T18:50:00Z"/>
              <w:noProof/>
            </w:rPr>
          </w:pPr>
          <w:ins w:id="57"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"_Toc371422"</w:instrText>
            </w:r>
            <w:r w:rsidRPr="00F93A09">
              <w:rPr>
                <w:rStyle w:val="Hyperlink"/>
                <w:noProof/>
              </w:rPr>
              <w:instrText xml:space="preserve"> </w:instrText>
            </w:r>
            <w:r w:rsidRPr="00F93A09">
              <w:rPr>
                <w:rStyle w:val="Hyperlink"/>
                <w:noProof/>
              </w:rPr>
              <w:fldChar w:fldCharType="separate"/>
            </w:r>
            <w:r w:rsidRPr="00F93A09">
              <w:rPr>
                <w:rStyle w:val="Hyperlink"/>
                <w:noProof/>
              </w:rPr>
              <w:t>Concurrency</w:t>
            </w:r>
            <w:r>
              <w:rPr>
                <w:noProof/>
                <w:webHidden/>
              </w:rPr>
              <w:tab/>
            </w:r>
            <w:r>
              <w:rPr>
                <w:noProof/>
                <w:webHidden/>
              </w:rPr>
              <w:fldChar w:fldCharType="begin"/>
            </w:r>
            <w:r>
              <w:rPr>
                <w:noProof/>
                <w:webHidden/>
              </w:rPr>
              <w:instrText xml:space="preserve"> PAGEREF _Toc371422 \h </w:instrText>
            </w:r>
          </w:ins>
          <w:r>
            <w:rPr>
              <w:noProof/>
              <w:webHidden/>
            </w:rPr>
          </w:r>
          <w:r>
            <w:rPr>
              <w:noProof/>
              <w:webHidden/>
            </w:rPr>
            <w:fldChar w:fldCharType="separate"/>
          </w:r>
          <w:ins w:id="58" w:author="Josh Maximoff" w:date="2019-02-06T18:50:00Z">
            <w:r>
              <w:rPr>
                <w:noProof/>
                <w:webHidden/>
              </w:rPr>
              <w:t>5</w:t>
            </w:r>
            <w:r>
              <w:rPr>
                <w:noProof/>
                <w:webHidden/>
              </w:rPr>
              <w:fldChar w:fldCharType="end"/>
            </w:r>
            <w:r w:rsidRPr="00F93A09">
              <w:rPr>
                <w:rStyle w:val="Hyperlink"/>
                <w:noProof/>
              </w:rPr>
              <w:fldChar w:fldCharType="end"/>
            </w:r>
          </w:ins>
        </w:p>
        <w:p w14:paraId="1144C920" w14:textId="78DC3F87" w:rsidR="00AD4D88" w:rsidRDefault="00AD4D88">
          <w:pPr>
            <w:pStyle w:val="TOC2"/>
            <w:tabs>
              <w:tab w:val="right" w:leader="dot" w:pos="9350"/>
            </w:tabs>
            <w:rPr>
              <w:ins w:id="59" w:author="Josh Maximoff" w:date="2019-02-06T18:50:00Z"/>
              <w:noProof/>
            </w:rPr>
          </w:pPr>
          <w:ins w:id="60"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"_Toc371423"</w:instrText>
            </w:r>
            <w:r w:rsidRPr="00F93A09">
              <w:rPr>
                <w:rStyle w:val="Hyperlink"/>
                <w:noProof/>
              </w:rPr>
              <w:instrText xml:space="preserve"> </w:instrText>
            </w:r>
            <w:r w:rsidRPr="00F93A09">
              <w:rPr>
                <w:rStyle w:val="Hyperlink"/>
                <w:noProof/>
              </w:rPr>
              <w:fldChar w:fldCharType="separate"/>
            </w:r>
            <w:r w:rsidRPr="00F93A09">
              <w:rPr>
                <w:rStyle w:val="Hyperlink"/>
                <w:noProof/>
              </w:rPr>
              <w:t>Archiving Serviced Files</w:t>
            </w:r>
            <w:r>
              <w:rPr>
                <w:noProof/>
                <w:webHidden/>
              </w:rPr>
              <w:tab/>
            </w:r>
            <w:r>
              <w:rPr>
                <w:noProof/>
                <w:webHidden/>
              </w:rPr>
              <w:fldChar w:fldCharType="begin"/>
            </w:r>
            <w:r>
              <w:rPr>
                <w:noProof/>
                <w:webHidden/>
              </w:rPr>
              <w:instrText xml:space="preserve"> PAGEREF _Toc371423 \h </w:instrText>
            </w:r>
          </w:ins>
          <w:r>
            <w:rPr>
              <w:noProof/>
              <w:webHidden/>
            </w:rPr>
          </w:r>
          <w:r>
            <w:rPr>
              <w:noProof/>
              <w:webHidden/>
            </w:rPr>
            <w:fldChar w:fldCharType="separate"/>
          </w:r>
          <w:ins w:id="61" w:author="Josh Maximoff" w:date="2019-02-06T18:50:00Z">
            <w:r>
              <w:rPr>
                <w:noProof/>
                <w:webHidden/>
              </w:rPr>
              <w:t>5</w:t>
            </w:r>
            <w:r>
              <w:rPr>
                <w:noProof/>
                <w:webHidden/>
              </w:rPr>
              <w:fldChar w:fldCharType="end"/>
            </w:r>
            <w:r w:rsidRPr="00F93A09">
              <w:rPr>
                <w:rStyle w:val="Hyperlink"/>
                <w:noProof/>
              </w:rPr>
              <w:fldChar w:fldCharType="end"/>
            </w:r>
          </w:ins>
        </w:p>
        <w:p w14:paraId="16E49A82" w14:textId="72DB9825" w:rsidR="00AD4D88" w:rsidRDefault="00AD4D88">
          <w:pPr>
            <w:pStyle w:val="TOC1"/>
            <w:tabs>
              <w:tab w:val="right" w:leader="dot" w:pos="9350"/>
            </w:tabs>
            <w:rPr>
              <w:ins w:id="62" w:author="Josh Maximoff" w:date="2019-02-06T18:50:00Z"/>
              <w:noProof/>
            </w:rPr>
          </w:pPr>
          <w:ins w:id="63"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"_Toc371424"</w:instrText>
            </w:r>
            <w:r w:rsidRPr="00F93A09">
              <w:rPr>
                <w:rStyle w:val="Hyperlink"/>
                <w:noProof/>
              </w:rPr>
              <w:instrText xml:space="preserve"> </w:instrText>
            </w:r>
            <w:r w:rsidRPr="00F93A09">
              <w:rPr>
                <w:rStyle w:val="Hyperlink"/>
                <w:noProof/>
              </w:rPr>
              <w:fldChar w:fldCharType="separate"/>
            </w:r>
            <w:r w:rsidRPr="00F93A09">
              <w:rPr>
                <w:rStyle w:val="Hyperlink"/>
                <w:noProof/>
              </w:rPr>
              <w:t>File Descriptions</w:t>
            </w:r>
            <w:r>
              <w:rPr>
                <w:noProof/>
                <w:webHidden/>
              </w:rPr>
              <w:tab/>
            </w:r>
            <w:r>
              <w:rPr>
                <w:noProof/>
                <w:webHidden/>
              </w:rPr>
              <w:fldChar w:fldCharType="begin"/>
            </w:r>
            <w:r>
              <w:rPr>
                <w:noProof/>
                <w:webHidden/>
              </w:rPr>
              <w:instrText xml:space="preserve"> PAGEREF _Toc371424 \h </w:instrText>
            </w:r>
          </w:ins>
          <w:r>
            <w:rPr>
              <w:noProof/>
              <w:webHidden/>
            </w:rPr>
          </w:r>
          <w:r>
            <w:rPr>
              <w:noProof/>
              <w:webHidden/>
            </w:rPr>
            <w:fldChar w:fldCharType="separate"/>
          </w:r>
          <w:ins w:id="64" w:author="Josh Maximoff" w:date="2019-02-06T18:50:00Z">
            <w:r>
              <w:rPr>
                <w:noProof/>
                <w:webHidden/>
              </w:rPr>
              <w:t>5</w:t>
            </w:r>
            <w:r>
              <w:rPr>
                <w:noProof/>
                <w:webHidden/>
              </w:rPr>
              <w:fldChar w:fldCharType="end"/>
            </w:r>
            <w:r w:rsidRPr="00F93A09">
              <w:rPr>
                <w:rStyle w:val="Hyperlink"/>
                <w:noProof/>
              </w:rPr>
              <w:fldChar w:fldCharType="end"/>
            </w:r>
          </w:ins>
        </w:p>
        <w:p w14:paraId="5B082473" w14:textId="35E4F4F6" w:rsidR="00AD4D88" w:rsidRDefault="00AD4D88">
          <w:pPr>
            <w:pStyle w:val="TOC2"/>
            <w:tabs>
              <w:tab w:val="right" w:leader="dot" w:pos="9350"/>
            </w:tabs>
            <w:rPr>
              <w:ins w:id="65" w:author="Josh Maximoff" w:date="2019-02-06T18:50:00Z"/>
              <w:noProof/>
            </w:rPr>
          </w:pPr>
          <w:ins w:id="66"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"_Toc371425"</w:instrText>
            </w:r>
            <w:r w:rsidRPr="00F93A09">
              <w:rPr>
                <w:rStyle w:val="Hyperlink"/>
                <w:noProof/>
              </w:rPr>
              <w:instrText xml:space="preserve"> </w:instrText>
            </w:r>
            <w:r w:rsidRPr="00F93A09">
              <w:rPr>
                <w:rStyle w:val="Hyperlink"/>
                <w:noProof/>
              </w:rPr>
              <w:fldChar w:fldCharType="separate"/>
            </w:r>
            <w:r w:rsidRPr="00F93A09">
              <w:rPr>
                <w:rStyle w:val="Hyperlink"/>
                <w:noProof/>
              </w:rPr>
              <w:t>sys_status.json</w:t>
            </w:r>
            <w:r>
              <w:rPr>
                <w:noProof/>
                <w:webHidden/>
              </w:rPr>
              <w:tab/>
            </w:r>
            <w:r>
              <w:rPr>
                <w:noProof/>
                <w:webHidden/>
              </w:rPr>
              <w:fldChar w:fldCharType="begin"/>
            </w:r>
            <w:r>
              <w:rPr>
                <w:noProof/>
                <w:webHidden/>
              </w:rPr>
              <w:instrText xml:space="preserve"> PAGEREF _Toc371425 \h </w:instrText>
            </w:r>
          </w:ins>
          <w:r>
            <w:rPr>
              <w:noProof/>
              <w:webHidden/>
            </w:rPr>
          </w:r>
          <w:r>
            <w:rPr>
              <w:noProof/>
              <w:webHidden/>
            </w:rPr>
            <w:fldChar w:fldCharType="separate"/>
          </w:r>
          <w:ins w:id="67" w:author="Josh Maximoff" w:date="2019-02-06T18:50:00Z">
            <w:r>
              <w:rPr>
                <w:noProof/>
                <w:webHidden/>
              </w:rPr>
              <w:t>5</w:t>
            </w:r>
            <w:r>
              <w:rPr>
                <w:noProof/>
                <w:webHidden/>
              </w:rPr>
              <w:fldChar w:fldCharType="end"/>
            </w:r>
            <w:r w:rsidRPr="00F93A09">
              <w:rPr>
                <w:rStyle w:val="Hyperlink"/>
                <w:noProof/>
              </w:rPr>
              <w:fldChar w:fldCharType="end"/>
            </w:r>
          </w:ins>
        </w:p>
        <w:p w14:paraId="626B2498" w14:textId="5CBDC6F3" w:rsidR="00AD4D88" w:rsidRDefault="00AD4D88">
          <w:pPr>
            <w:pStyle w:val="TOC2"/>
            <w:tabs>
              <w:tab w:val="right" w:leader="dot" w:pos="9350"/>
            </w:tabs>
            <w:rPr>
              <w:ins w:id="68" w:author="Josh Maximoff" w:date="2019-02-06T18:50:00Z"/>
              <w:noProof/>
            </w:rPr>
          </w:pPr>
          <w:ins w:id="69"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"_Toc371426"</w:instrText>
            </w:r>
            <w:r w:rsidRPr="00F93A09">
              <w:rPr>
                <w:rStyle w:val="Hyperlink"/>
                <w:noProof/>
              </w:rPr>
              <w:instrText xml:space="preserve"> </w:instrText>
            </w:r>
            <w:r w:rsidRPr="00F93A09">
              <w:rPr>
                <w:rStyle w:val="Hyperlink"/>
                <w:noProof/>
              </w:rPr>
              <w:fldChar w:fldCharType="separate"/>
            </w:r>
            <w:r w:rsidRPr="00F93A09">
              <w:rPr>
                <w:rStyle w:val="Hyperlink"/>
                <w:noProof/>
              </w:rPr>
              <w:t>&lt;node_id&gt;_meta.json, &lt;node_id&gt;_std.json, &lt;node_id&gt;_change.json</w:t>
            </w:r>
            <w:r>
              <w:rPr>
                <w:noProof/>
                <w:webHidden/>
              </w:rPr>
              <w:tab/>
            </w:r>
            <w:r>
              <w:rPr>
                <w:noProof/>
                <w:webHidden/>
              </w:rPr>
              <w:fldChar w:fldCharType="begin"/>
            </w:r>
            <w:r>
              <w:rPr>
                <w:noProof/>
                <w:webHidden/>
              </w:rPr>
              <w:instrText xml:space="preserve"> PAGEREF _Toc371426 \h </w:instrText>
            </w:r>
          </w:ins>
          <w:r>
            <w:rPr>
              <w:noProof/>
              <w:webHidden/>
            </w:rPr>
          </w:r>
          <w:r>
            <w:rPr>
              <w:noProof/>
              <w:webHidden/>
            </w:rPr>
            <w:fldChar w:fldCharType="separate"/>
          </w:r>
          <w:ins w:id="70" w:author="Josh Maximoff" w:date="2019-02-06T18:50:00Z">
            <w:r>
              <w:rPr>
                <w:noProof/>
                <w:webHidden/>
              </w:rPr>
              <w:t>7</w:t>
            </w:r>
            <w:r>
              <w:rPr>
                <w:noProof/>
                <w:webHidden/>
              </w:rPr>
              <w:fldChar w:fldCharType="end"/>
            </w:r>
            <w:r w:rsidRPr="00F93A09">
              <w:rPr>
                <w:rStyle w:val="Hyperlink"/>
                <w:noProof/>
              </w:rPr>
              <w:fldChar w:fldCharType="end"/>
            </w:r>
          </w:ins>
        </w:p>
        <w:p w14:paraId="4367CCBC" w14:textId="5415F42F" w:rsidR="00AD4D88" w:rsidRDefault="00AD4D88">
          <w:pPr>
            <w:pStyle w:val="TOC2"/>
            <w:tabs>
              <w:tab w:val="right" w:leader="dot" w:pos="9350"/>
            </w:tabs>
            <w:rPr>
              <w:ins w:id="71" w:author="Josh Maximoff" w:date="2019-02-06T18:50:00Z"/>
              <w:noProof/>
            </w:rPr>
          </w:pPr>
          <w:ins w:id="72"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"_Toc371427"</w:instrText>
            </w:r>
            <w:r w:rsidRPr="00F93A09">
              <w:rPr>
                <w:rStyle w:val="Hyperlink"/>
                <w:noProof/>
              </w:rPr>
              <w:instrText xml:space="preserve"> </w:instrText>
            </w:r>
            <w:r w:rsidRPr="00F93A09">
              <w:rPr>
                <w:rStyle w:val="Hyperlink"/>
                <w:noProof/>
              </w:rPr>
              <w:fldChar w:fldCharType="separate"/>
            </w:r>
            <w:r w:rsidRPr="00F93A09">
              <w:rPr>
                <w:rStyle w:val="Hyperlink"/>
                <w:noProof/>
              </w:rPr>
              <w:t>action_seq_&lt;INDEX&gt;.json</w:t>
            </w:r>
            <w:r>
              <w:rPr>
                <w:noProof/>
                <w:webHidden/>
              </w:rPr>
              <w:tab/>
            </w:r>
            <w:r>
              <w:rPr>
                <w:noProof/>
                <w:webHidden/>
              </w:rPr>
              <w:fldChar w:fldCharType="begin"/>
            </w:r>
            <w:r>
              <w:rPr>
                <w:noProof/>
                <w:webHidden/>
              </w:rPr>
              <w:instrText xml:space="preserve"> PAGEREF _Toc371427 \h </w:instrText>
            </w:r>
          </w:ins>
          <w:r>
            <w:rPr>
              <w:noProof/>
              <w:webHidden/>
            </w:rPr>
          </w:r>
          <w:r>
            <w:rPr>
              <w:noProof/>
              <w:webHidden/>
            </w:rPr>
            <w:fldChar w:fldCharType="separate"/>
          </w:r>
          <w:ins w:id="73" w:author="Josh Maximoff" w:date="2019-02-06T18:50:00Z">
            <w:r>
              <w:rPr>
                <w:noProof/>
                <w:webHidden/>
              </w:rPr>
              <w:t>9</w:t>
            </w:r>
            <w:r>
              <w:rPr>
                <w:noProof/>
                <w:webHidden/>
              </w:rPr>
              <w:fldChar w:fldCharType="end"/>
            </w:r>
            <w:r w:rsidRPr="00F93A09">
              <w:rPr>
                <w:rStyle w:val="Hyperlink"/>
                <w:noProof/>
              </w:rPr>
              <w:fldChar w:fldCharType="end"/>
            </w:r>
          </w:ins>
        </w:p>
        <w:p w14:paraId="00262942" w14:textId="19301B16" w:rsidR="00AD4D88" w:rsidRDefault="00AD4D88">
          <w:pPr>
            <w:pStyle w:val="TOC2"/>
            <w:tabs>
              <w:tab w:val="right" w:leader="dot" w:pos="9350"/>
            </w:tabs>
            <w:rPr>
              <w:ins w:id="74" w:author="Josh Maximoff" w:date="2019-02-06T18:50:00Z"/>
              <w:noProof/>
            </w:rPr>
          </w:pPr>
          <w:ins w:id="75"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"_Toc371428"</w:instrText>
            </w:r>
            <w:r w:rsidRPr="00F93A09">
              <w:rPr>
                <w:rStyle w:val="Hyperlink"/>
                <w:noProof/>
              </w:rPr>
              <w:instrText xml:space="preserve"> </w:instrText>
            </w:r>
            <w:r w:rsidRPr="00F93A09">
              <w:rPr>
                <w:rStyle w:val="Hyperlink"/>
                <w:noProof/>
              </w:rPr>
              <w:fldChar w:fldCharType="separate"/>
            </w:r>
            <w:r w:rsidRPr="00F93A09">
              <w:rPr>
                <w:rStyle w:val="Hyperlink"/>
                <w:noProof/>
              </w:rPr>
              <w:t>task_&lt; INDEX&gt;. json</w:t>
            </w:r>
            <w:r>
              <w:rPr>
                <w:noProof/>
                <w:webHidden/>
              </w:rPr>
              <w:tab/>
            </w:r>
            <w:r>
              <w:rPr>
                <w:noProof/>
                <w:webHidden/>
              </w:rPr>
              <w:fldChar w:fldCharType="begin"/>
            </w:r>
            <w:r>
              <w:rPr>
                <w:noProof/>
                <w:webHidden/>
              </w:rPr>
              <w:instrText xml:space="preserve"> PAGEREF _Toc371428 \h </w:instrText>
            </w:r>
          </w:ins>
          <w:r>
            <w:rPr>
              <w:noProof/>
              <w:webHidden/>
            </w:rPr>
          </w:r>
          <w:r>
            <w:rPr>
              <w:noProof/>
              <w:webHidden/>
            </w:rPr>
            <w:fldChar w:fldCharType="separate"/>
          </w:r>
          <w:ins w:id="76" w:author="Josh Maximoff" w:date="2019-02-06T18:50:00Z">
            <w:r>
              <w:rPr>
                <w:noProof/>
                <w:webHidden/>
              </w:rPr>
              <w:t>10</w:t>
            </w:r>
            <w:r>
              <w:rPr>
                <w:noProof/>
                <w:webHidden/>
              </w:rPr>
              <w:fldChar w:fldCharType="end"/>
            </w:r>
            <w:r w:rsidRPr="00F93A09">
              <w:rPr>
                <w:rStyle w:val="Hyperlink"/>
                <w:noProof/>
              </w:rPr>
              <w:fldChar w:fldCharType="end"/>
            </w:r>
          </w:ins>
        </w:p>
        <w:p w14:paraId="53097E1A" w14:textId="5B269158" w:rsidR="00AD4D88" w:rsidRDefault="00AD4D88">
          <w:pPr>
            <w:pStyle w:val="TOC2"/>
            <w:tabs>
              <w:tab w:val="right" w:leader="dot" w:pos="9350"/>
            </w:tabs>
            <w:rPr>
              <w:ins w:id="77" w:author="Josh Maximoff" w:date="2019-02-06T18:50:00Z"/>
              <w:noProof/>
            </w:rPr>
          </w:pPr>
          <w:ins w:id="78"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"_Toc371429"</w:instrText>
            </w:r>
            <w:r w:rsidRPr="00F93A09">
              <w:rPr>
                <w:rStyle w:val="Hyperlink"/>
                <w:noProof/>
              </w:rPr>
              <w:instrText xml:space="preserve"> </w:instrText>
            </w:r>
            <w:r w:rsidRPr="00F93A09">
              <w:rPr>
                <w:rStyle w:val="Hyperlink"/>
                <w:noProof/>
              </w:rPr>
              <w:fldChar w:fldCharType="separate"/>
            </w:r>
            <w:r w:rsidRPr="00F93A09">
              <w:rPr>
                <w:rStyle w:val="Hyperlink"/>
                <w:noProof/>
              </w:rPr>
              <w:t>smarttrig_cfg_&lt;INDEX&gt;.json</w:t>
            </w:r>
            <w:r>
              <w:rPr>
                <w:noProof/>
                <w:webHidden/>
              </w:rPr>
              <w:tab/>
            </w:r>
            <w:r>
              <w:rPr>
                <w:noProof/>
                <w:webHidden/>
              </w:rPr>
              <w:fldChar w:fldCharType="begin"/>
            </w:r>
            <w:r>
              <w:rPr>
                <w:noProof/>
                <w:webHidden/>
              </w:rPr>
              <w:instrText xml:space="preserve"> PAGEREF _Toc371429 \h </w:instrText>
            </w:r>
          </w:ins>
          <w:r>
            <w:rPr>
              <w:noProof/>
              <w:webHidden/>
            </w:rPr>
          </w:r>
          <w:r>
            <w:rPr>
              <w:noProof/>
              <w:webHidden/>
            </w:rPr>
            <w:fldChar w:fldCharType="separate"/>
          </w:r>
          <w:ins w:id="79" w:author="Josh Maximoff" w:date="2019-02-06T18:50:00Z">
            <w:r>
              <w:rPr>
                <w:noProof/>
                <w:webHidden/>
              </w:rPr>
              <w:t>11</w:t>
            </w:r>
            <w:r>
              <w:rPr>
                <w:noProof/>
                <w:webHidden/>
              </w:rPr>
              <w:fldChar w:fldCharType="end"/>
            </w:r>
            <w:r w:rsidRPr="00F93A09">
              <w:rPr>
                <w:rStyle w:val="Hyperlink"/>
                <w:noProof/>
              </w:rPr>
              <w:fldChar w:fldCharType="end"/>
            </w:r>
          </w:ins>
        </w:p>
        <w:p w14:paraId="2E377CF8" w14:textId="585B13B7" w:rsidR="00AD4D88" w:rsidRDefault="00AD4D88">
          <w:pPr>
            <w:pStyle w:val="TOC3"/>
            <w:tabs>
              <w:tab w:val="right" w:leader="dot" w:pos="9350"/>
            </w:tabs>
            <w:rPr>
              <w:ins w:id="80" w:author="Josh Maximoff" w:date="2019-02-06T18:50:00Z"/>
              <w:noProof/>
            </w:rPr>
          </w:pPr>
          <w:ins w:id="81"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"_Toc371430"</w:instrText>
            </w:r>
            <w:r w:rsidRPr="00F93A09">
              <w:rPr>
                <w:rStyle w:val="Hyperlink"/>
                <w:noProof/>
              </w:rPr>
              <w:instrText xml:space="preserve"> </w:instrText>
            </w:r>
            <w:r w:rsidRPr="00F93A09">
              <w:rPr>
                <w:rStyle w:val="Hyperlink"/>
                <w:noProof/>
              </w:rPr>
              <w:fldChar w:fldCharType="separate"/>
            </w:r>
            <w:r w:rsidRPr="00F93A09">
              <w:rPr>
                <w:rStyle w:val="Hyperlink"/>
                <w:noProof/>
              </w:rPr>
              <w:t>Common SmartTrigger Config. Params.</w:t>
            </w:r>
            <w:r>
              <w:rPr>
                <w:noProof/>
                <w:webHidden/>
              </w:rPr>
              <w:tab/>
            </w:r>
            <w:r>
              <w:rPr>
                <w:noProof/>
                <w:webHidden/>
              </w:rPr>
              <w:fldChar w:fldCharType="begin"/>
            </w:r>
            <w:r>
              <w:rPr>
                <w:noProof/>
                <w:webHidden/>
              </w:rPr>
              <w:instrText xml:space="preserve"> PAGEREF _Toc371430 \h </w:instrText>
            </w:r>
          </w:ins>
          <w:r>
            <w:rPr>
              <w:noProof/>
              <w:webHidden/>
            </w:rPr>
          </w:r>
          <w:r>
            <w:rPr>
              <w:noProof/>
              <w:webHidden/>
            </w:rPr>
            <w:fldChar w:fldCharType="separate"/>
          </w:r>
          <w:ins w:id="82" w:author="Josh Maximoff" w:date="2019-02-06T18:50:00Z">
            <w:r>
              <w:rPr>
                <w:noProof/>
                <w:webHidden/>
              </w:rPr>
              <w:t>12</w:t>
            </w:r>
            <w:r>
              <w:rPr>
                <w:noProof/>
                <w:webHidden/>
              </w:rPr>
              <w:fldChar w:fldCharType="end"/>
            </w:r>
            <w:r w:rsidRPr="00F93A09">
              <w:rPr>
                <w:rStyle w:val="Hyperlink"/>
                <w:noProof/>
              </w:rPr>
              <w:fldChar w:fldCharType="end"/>
            </w:r>
          </w:ins>
        </w:p>
        <w:p w14:paraId="21C20FEF" w14:textId="2006AB9A" w:rsidR="00AD4D88" w:rsidRDefault="00AD4D88">
          <w:pPr>
            <w:pStyle w:val="TOC3"/>
            <w:tabs>
              <w:tab w:val="right" w:leader="dot" w:pos="9350"/>
            </w:tabs>
            <w:rPr>
              <w:ins w:id="83" w:author="Josh Maximoff" w:date="2019-02-06T18:50:00Z"/>
              <w:noProof/>
            </w:rPr>
          </w:pPr>
          <w:ins w:id="84"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"_Toc371431"</w:instrText>
            </w:r>
            <w:r w:rsidRPr="00F93A09">
              <w:rPr>
                <w:rStyle w:val="Hyperlink"/>
                <w:noProof/>
              </w:rPr>
              <w:instrText xml:space="preserve"> </w:instrText>
            </w:r>
            <w:r w:rsidRPr="00F93A09">
              <w:rPr>
                <w:rStyle w:val="Hyperlink"/>
                <w:noProof/>
              </w:rPr>
              <w:fldChar w:fldCharType="separate"/>
            </w:r>
            <w:r w:rsidRPr="00F93A09">
              <w:rPr>
                <w:rStyle w:val="Hyperlink"/>
                <w:noProof/>
              </w:rPr>
              <w:t>Accel-Mag-Thresh SmartTrigger Configuration</w:t>
            </w:r>
            <w:r>
              <w:rPr>
                <w:noProof/>
                <w:webHidden/>
              </w:rPr>
              <w:tab/>
            </w:r>
            <w:r>
              <w:rPr>
                <w:noProof/>
                <w:webHidden/>
              </w:rPr>
              <w:fldChar w:fldCharType="begin"/>
            </w:r>
            <w:r>
              <w:rPr>
                <w:noProof/>
                <w:webHidden/>
              </w:rPr>
              <w:instrText xml:space="preserve"> PAGEREF _Toc371431 \h </w:instrText>
            </w:r>
          </w:ins>
          <w:r>
            <w:rPr>
              <w:noProof/>
              <w:webHidden/>
            </w:rPr>
          </w:r>
          <w:r>
            <w:rPr>
              <w:noProof/>
              <w:webHidden/>
            </w:rPr>
            <w:fldChar w:fldCharType="separate"/>
          </w:r>
          <w:ins w:id="85" w:author="Josh Maximoff" w:date="2019-02-06T18:50:00Z">
            <w:r>
              <w:rPr>
                <w:noProof/>
                <w:webHidden/>
              </w:rPr>
              <w:t>13</w:t>
            </w:r>
            <w:r>
              <w:rPr>
                <w:noProof/>
                <w:webHidden/>
              </w:rPr>
              <w:fldChar w:fldCharType="end"/>
            </w:r>
            <w:r w:rsidRPr="00F93A09">
              <w:rPr>
                <w:rStyle w:val="Hyperlink"/>
                <w:noProof/>
              </w:rPr>
              <w:fldChar w:fldCharType="end"/>
            </w:r>
          </w:ins>
        </w:p>
        <w:p w14:paraId="2CEA157F" w14:textId="59F40310" w:rsidR="00AD4D88" w:rsidRDefault="00AD4D88">
          <w:pPr>
            <w:pStyle w:val="TOC3"/>
            <w:tabs>
              <w:tab w:val="right" w:leader="dot" w:pos="9350"/>
            </w:tabs>
            <w:rPr>
              <w:ins w:id="86" w:author="Josh Maximoff" w:date="2019-02-06T18:50:00Z"/>
              <w:noProof/>
            </w:rPr>
          </w:pPr>
          <w:ins w:id="87"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"_Toc371432"</w:instrText>
            </w:r>
            <w:r w:rsidRPr="00F93A09">
              <w:rPr>
                <w:rStyle w:val="Hyperlink"/>
                <w:noProof/>
              </w:rPr>
              <w:instrText xml:space="preserve"> </w:instrText>
            </w:r>
            <w:r w:rsidRPr="00F93A09">
              <w:rPr>
                <w:rStyle w:val="Hyperlink"/>
                <w:noProof/>
              </w:rPr>
              <w:fldChar w:fldCharType="separate"/>
            </w:r>
            <w:r w:rsidRPr="00F93A09">
              <w:rPr>
                <w:rStyle w:val="Hyperlink"/>
                <w:noProof/>
              </w:rPr>
              <w:t>Accel-Freq-Interval</w:t>
            </w:r>
            <w:r>
              <w:rPr>
                <w:noProof/>
                <w:webHidden/>
              </w:rPr>
              <w:tab/>
            </w:r>
            <w:r>
              <w:rPr>
                <w:noProof/>
                <w:webHidden/>
              </w:rPr>
              <w:fldChar w:fldCharType="begin"/>
            </w:r>
            <w:r>
              <w:rPr>
                <w:noProof/>
                <w:webHidden/>
              </w:rPr>
              <w:instrText xml:space="preserve"> PAGEREF _Toc371432 \h </w:instrText>
            </w:r>
          </w:ins>
          <w:r>
            <w:rPr>
              <w:noProof/>
              <w:webHidden/>
            </w:rPr>
          </w:r>
          <w:r>
            <w:rPr>
              <w:noProof/>
              <w:webHidden/>
            </w:rPr>
            <w:fldChar w:fldCharType="separate"/>
          </w:r>
          <w:ins w:id="88" w:author="Josh Maximoff" w:date="2019-02-06T18:50:00Z">
            <w:r>
              <w:rPr>
                <w:noProof/>
                <w:webHidden/>
              </w:rPr>
              <w:t>13</w:t>
            </w:r>
            <w:r>
              <w:rPr>
                <w:noProof/>
                <w:webHidden/>
              </w:rPr>
              <w:fldChar w:fldCharType="end"/>
            </w:r>
            <w:r w:rsidRPr="00F93A09">
              <w:rPr>
                <w:rStyle w:val="Hyperlink"/>
                <w:noProof/>
              </w:rPr>
              <w:fldChar w:fldCharType="end"/>
            </w:r>
          </w:ins>
        </w:p>
        <w:p w14:paraId="2B478287" w14:textId="7DA97FA0" w:rsidR="00AD4D88" w:rsidRDefault="00AD4D88">
          <w:pPr>
            <w:pStyle w:val="TOC3"/>
            <w:tabs>
              <w:tab w:val="right" w:leader="dot" w:pos="9350"/>
            </w:tabs>
            <w:rPr>
              <w:ins w:id="89" w:author="Josh Maximoff" w:date="2019-02-06T18:50:00Z"/>
              <w:noProof/>
            </w:rPr>
          </w:pPr>
          <w:ins w:id="90"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"_Toc371433"</w:instrText>
            </w:r>
            <w:r w:rsidRPr="00F93A09">
              <w:rPr>
                <w:rStyle w:val="Hyperlink"/>
                <w:noProof/>
              </w:rPr>
              <w:instrText xml:space="preserve"> </w:instrText>
            </w:r>
            <w:r w:rsidRPr="00F93A09">
              <w:rPr>
                <w:rStyle w:val="Hyperlink"/>
                <w:noProof/>
              </w:rPr>
              <w:fldChar w:fldCharType="separate"/>
            </w:r>
            <w:r w:rsidRPr="00F93A09">
              <w:rPr>
                <w:rStyle w:val="Hyperlink"/>
                <w:noProof/>
              </w:rPr>
              <w:t>Gyro-Mag-Thresh SmartTrigger Configuration</w:t>
            </w:r>
            <w:r>
              <w:rPr>
                <w:noProof/>
                <w:webHidden/>
              </w:rPr>
              <w:tab/>
            </w:r>
            <w:r>
              <w:rPr>
                <w:noProof/>
                <w:webHidden/>
              </w:rPr>
              <w:fldChar w:fldCharType="begin"/>
            </w:r>
            <w:r>
              <w:rPr>
                <w:noProof/>
                <w:webHidden/>
              </w:rPr>
              <w:instrText xml:space="preserve"> PAGEREF _Toc371433 \h </w:instrText>
            </w:r>
          </w:ins>
          <w:r>
            <w:rPr>
              <w:noProof/>
              <w:webHidden/>
            </w:rPr>
          </w:r>
          <w:r>
            <w:rPr>
              <w:noProof/>
              <w:webHidden/>
            </w:rPr>
            <w:fldChar w:fldCharType="separate"/>
          </w:r>
          <w:ins w:id="91" w:author="Josh Maximoff" w:date="2019-02-06T18:50:00Z">
            <w:r>
              <w:rPr>
                <w:noProof/>
                <w:webHidden/>
              </w:rPr>
              <w:t>13</w:t>
            </w:r>
            <w:r>
              <w:rPr>
                <w:noProof/>
                <w:webHidden/>
              </w:rPr>
              <w:fldChar w:fldCharType="end"/>
            </w:r>
            <w:r w:rsidRPr="00F93A09">
              <w:rPr>
                <w:rStyle w:val="Hyperlink"/>
                <w:noProof/>
              </w:rPr>
              <w:fldChar w:fldCharType="end"/>
            </w:r>
          </w:ins>
        </w:p>
        <w:p w14:paraId="71674344" w14:textId="4AE65E2A" w:rsidR="00AD4D88" w:rsidRDefault="00AD4D88">
          <w:pPr>
            <w:pStyle w:val="TOC3"/>
            <w:tabs>
              <w:tab w:val="right" w:leader="dot" w:pos="9350"/>
            </w:tabs>
            <w:rPr>
              <w:ins w:id="92" w:author="Josh Maximoff" w:date="2019-02-06T18:50:00Z"/>
              <w:noProof/>
            </w:rPr>
          </w:pPr>
          <w:ins w:id="93"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"_Toc371434"</w:instrText>
            </w:r>
            <w:r w:rsidRPr="00F93A09">
              <w:rPr>
                <w:rStyle w:val="Hyperlink"/>
                <w:noProof/>
              </w:rPr>
              <w:instrText xml:space="preserve"> </w:instrText>
            </w:r>
            <w:r w:rsidRPr="00F93A09">
              <w:rPr>
                <w:rStyle w:val="Hyperlink"/>
                <w:noProof/>
              </w:rPr>
              <w:fldChar w:fldCharType="separate"/>
            </w:r>
            <w:r w:rsidRPr="00F93A09">
              <w:rPr>
                <w:rStyle w:val="Hyperlink"/>
                <w:noProof/>
              </w:rPr>
              <w:t>Heading-Interval SmartTrigger Configuration</w:t>
            </w:r>
            <w:r>
              <w:rPr>
                <w:noProof/>
                <w:webHidden/>
              </w:rPr>
              <w:tab/>
            </w:r>
            <w:r>
              <w:rPr>
                <w:noProof/>
                <w:webHidden/>
              </w:rPr>
              <w:fldChar w:fldCharType="begin"/>
            </w:r>
            <w:r>
              <w:rPr>
                <w:noProof/>
                <w:webHidden/>
              </w:rPr>
              <w:instrText xml:space="preserve"> PAGEREF _Toc371434 \h </w:instrText>
            </w:r>
          </w:ins>
          <w:r>
            <w:rPr>
              <w:noProof/>
              <w:webHidden/>
            </w:rPr>
          </w:r>
          <w:r>
            <w:rPr>
              <w:noProof/>
              <w:webHidden/>
            </w:rPr>
            <w:fldChar w:fldCharType="separate"/>
          </w:r>
          <w:ins w:id="94" w:author="Josh Maximoff" w:date="2019-02-06T18:50:00Z">
            <w:r>
              <w:rPr>
                <w:noProof/>
                <w:webHidden/>
              </w:rPr>
              <w:t>13</w:t>
            </w:r>
            <w:r>
              <w:rPr>
                <w:noProof/>
                <w:webHidden/>
              </w:rPr>
              <w:fldChar w:fldCharType="end"/>
            </w:r>
            <w:r w:rsidRPr="00F93A09">
              <w:rPr>
                <w:rStyle w:val="Hyperlink"/>
                <w:noProof/>
              </w:rPr>
              <w:fldChar w:fldCharType="end"/>
            </w:r>
          </w:ins>
        </w:p>
        <w:p w14:paraId="218C79D2" w14:textId="08D8C470" w:rsidR="00AD4D88" w:rsidRDefault="00AD4D88">
          <w:pPr>
            <w:pStyle w:val="TOC3"/>
            <w:tabs>
              <w:tab w:val="right" w:leader="dot" w:pos="9350"/>
            </w:tabs>
            <w:rPr>
              <w:ins w:id="95" w:author="Josh Maximoff" w:date="2019-02-06T18:50:00Z"/>
              <w:noProof/>
            </w:rPr>
          </w:pPr>
          <w:ins w:id="96"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"_Toc371435"</w:instrText>
            </w:r>
            <w:r w:rsidRPr="00F93A09">
              <w:rPr>
                <w:rStyle w:val="Hyperlink"/>
                <w:noProof/>
              </w:rPr>
              <w:instrText xml:space="preserve"> </w:instrText>
            </w:r>
            <w:r w:rsidRPr="00F93A09">
              <w:rPr>
                <w:rStyle w:val="Hyperlink"/>
                <w:noProof/>
              </w:rPr>
              <w:fldChar w:fldCharType="separate"/>
            </w:r>
            <w:r w:rsidRPr="00F93A09">
              <w:rPr>
                <w:rStyle w:val="Hyperlink"/>
                <w:noProof/>
              </w:rPr>
              <w:t>Batt-Charge-Thresh SmartTrigger Configuration</w:t>
            </w:r>
            <w:r>
              <w:rPr>
                <w:noProof/>
                <w:webHidden/>
              </w:rPr>
              <w:tab/>
            </w:r>
            <w:r>
              <w:rPr>
                <w:noProof/>
                <w:webHidden/>
              </w:rPr>
              <w:fldChar w:fldCharType="begin"/>
            </w:r>
            <w:r>
              <w:rPr>
                <w:noProof/>
                <w:webHidden/>
              </w:rPr>
              <w:instrText xml:space="preserve"> PAGEREF _Toc371435 \h </w:instrText>
            </w:r>
          </w:ins>
          <w:r>
            <w:rPr>
              <w:noProof/>
              <w:webHidden/>
            </w:rPr>
          </w:r>
          <w:r>
            <w:rPr>
              <w:noProof/>
              <w:webHidden/>
            </w:rPr>
            <w:fldChar w:fldCharType="separate"/>
          </w:r>
          <w:ins w:id="97" w:author="Josh Maximoff" w:date="2019-02-06T18:50:00Z">
            <w:r>
              <w:rPr>
                <w:noProof/>
                <w:webHidden/>
              </w:rPr>
              <w:t>14</w:t>
            </w:r>
            <w:r>
              <w:rPr>
                <w:noProof/>
                <w:webHidden/>
              </w:rPr>
              <w:fldChar w:fldCharType="end"/>
            </w:r>
            <w:r w:rsidRPr="00F93A09">
              <w:rPr>
                <w:rStyle w:val="Hyperlink"/>
                <w:noProof/>
              </w:rPr>
              <w:fldChar w:fldCharType="end"/>
            </w:r>
          </w:ins>
        </w:p>
        <w:p w14:paraId="252A3958" w14:textId="3127917C" w:rsidR="00AD4D88" w:rsidRDefault="00AD4D88">
          <w:pPr>
            <w:pStyle w:val="TOC3"/>
            <w:tabs>
              <w:tab w:val="right" w:leader="dot" w:pos="9350"/>
            </w:tabs>
            <w:rPr>
              <w:ins w:id="98" w:author="Josh Maximoff" w:date="2019-02-06T18:50:00Z"/>
              <w:noProof/>
            </w:rPr>
          </w:pPr>
          <w:ins w:id="99"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"_Toc371436"</w:instrText>
            </w:r>
            <w:r w:rsidRPr="00F93A09">
              <w:rPr>
                <w:rStyle w:val="Hyperlink"/>
                <w:noProof/>
              </w:rPr>
              <w:instrText xml:space="preserve"> </w:instrText>
            </w:r>
            <w:r w:rsidRPr="00F93A09">
              <w:rPr>
                <w:rStyle w:val="Hyperlink"/>
                <w:noProof/>
              </w:rPr>
              <w:fldChar w:fldCharType="separate"/>
            </w:r>
            <w:r w:rsidRPr="00F93A09">
              <w:rPr>
                <w:rStyle w:val="Hyperlink"/>
                <w:noProof/>
              </w:rPr>
              <w:t>Geofence-Prox-Thresh SmartTrigger Configuration</w:t>
            </w:r>
            <w:r>
              <w:rPr>
                <w:noProof/>
                <w:webHidden/>
              </w:rPr>
              <w:tab/>
            </w:r>
            <w:r>
              <w:rPr>
                <w:noProof/>
                <w:webHidden/>
              </w:rPr>
              <w:fldChar w:fldCharType="begin"/>
            </w:r>
            <w:r>
              <w:rPr>
                <w:noProof/>
                <w:webHidden/>
              </w:rPr>
              <w:instrText xml:space="preserve"> PAGEREF _Toc371436 \h </w:instrText>
            </w:r>
          </w:ins>
          <w:r>
            <w:rPr>
              <w:noProof/>
              <w:webHidden/>
            </w:rPr>
          </w:r>
          <w:r>
            <w:rPr>
              <w:noProof/>
              <w:webHidden/>
            </w:rPr>
            <w:fldChar w:fldCharType="separate"/>
          </w:r>
          <w:ins w:id="100" w:author="Josh Maximoff" w:date="2019-02-06T18:50:00Z">
            <w:r>
              <w:rPr>
                <w:noProof/>
                <w:webHidden/>
              </w:rPr>
              <w:t>14</w:t>
            </w:r>
            <w:r>
              <w:rPr>
                <w:noProof/>
                <w:webHidden/>
              </w:rPr>
              <w:fldChar w:fldCharType="end"/>
            </w:r>
            <w:r w:rsidRPr="00F93A09">
              <w:rPr>
                <w:rStyle w:val="Hyperlink"/>
                <w:noProof/>
              </w:rPr>
              <w:fldChar w:fldCharType="end"/>
            </w:r>
          </w:ins>
        </w:p>
        <w:p w14:paraId="5FE6A674" w14:textId="0AB5E1EB" w:rsidR="00AD4D88" w:rsidRDefault="00AD4D88">
          <w:pPr>
            <w:pStyle w:val="TOC2"/>
            <w:tabs>
              <w:tab w:val="right" w:leader="dot" w:pos="9350"/>
            </w:tabs>
            <w:rPr>
              <w:ins w:id="101" w:author="Josh Maximoff" w:date="2019-02-06T18:50:00Z"/>
              <w:noProof/>
            </w:rPr>
          </w:pPr>
          <w:ins w:id="102"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"_Toc371437"</w:instrText>
            </w:r>
            <w:r w:rsidRPr="00F93A09">
              <w:rPr>
                <w:rStyle w:val="Hyperlink"/>
                <w:noProof/>
              </w:rPr>
              <w:instrText xml:space="preserve"> </w:instrText>
            </w:r>
            <w:r w:rsidRPr="00F93A09">
              <w:rPr>
                <w:rStyle w:val="Hyperlink"/>
                <w:noProof/>
              </w:rPr>
              <w:fldChar w:fldCharType="separate"/>
            </w:r>
            <w:r w:rsidRPr="00F93A09">
              <w:rPr>
                <w:rStyle w:val="Hyperlink"/>
                <w:noProof/>
              </w:rPr>
              <w:t>sensor_cfg_&lt;INDEX&gt;.json</w:t>
            </w:r>
            <w:r>
              <w:rPr>
                <w:noProof/>
                <w:webHidden/>
              </w:rPr>
              <w:tab/>
            </w:r>
            <w:r>
              <w:rPr>
                <w:noProof/>
                <w:webHidden/>
              </w:rPr>
              <w:fldChar w:fldCharType="begin"/>
            </w:r>
            <w:r>
              <w:rPr>
                <w:noProof/>
                <w:webHidden/>
              </w:rPr>
              <w:instrText xml:space="preserve"> PAGEREF _Toc371437 \h </w:instrText>
            </w:r>
          </w:ins>
          <w:r>
            <w:rPr>
              <w:noProof/>
              <w:webHidden/>
            </w:rPr>
          </w:r>
          <w:r>
            <w:rPr>
              <w:noProof/>
              <w:webHidden/>
            </w:rPr>
            <w:fldChar w:fldCharType="separate"/>
          </w:r>
          <w:ins w:id="103" w:author="Josh Maximoff" w:date="2019-02-06T18:50:00Z">
            <w:r>
              <w:rPr>
                <w:noProof/>
                <w:webHidden/>
              </w:rPr>
              <w:t>14</w:t>
            </w:r>
            <w:r>
              <w:rPr>
                <w:noProof/>
                <w:webHidden/>
              </w:rPr>
              <w:fldChar w:fldCharType="end"/>
            </w:r>
            <w:r w:rsidRPr="00F93A09">
              <w:rPr>
                <w:rStyle w:val="Hyperlink"/>
                <w:noProof/>
              </w:rPr>
              <w:fldChar w:fldCharType="end"/>
            </w:r>
          </w:ins>
        </w:p>
        <w:p w14:paraId="2E8CA6E7" w14:textId="502628DF" w:rsidR="00AD4D88" w:rsidRDefault="00AD4D88">
          <w:pPr>
            <w:pStyle w:val="TOC3"/>
            <w:tabs>
              <w:tab w:val="right" w:leader="dot" w:pos="9350"/>
            </w:tabs>
            <w:rPr>
              <w:ins w:id="104" w:author="Josh Maximoff" w:date="2019-02-06T18:50:00Z"/>
              <w:noProof/>
            </w:rPr>
          </w:pPr>
          <w:ins w:id="105"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"_Toc371438"</w:instrText>
            </w:r>
            <w:r w:rsidRPr="00F93A09">
              <w:rPr>
                <w:rStyle w:val="Hyperlink"/>
                <w:noProof/>
              </w:rPr>
              <w:instrText xml:space="preserve"> </w:instrText>
            </w:r>
            <w:r w:rsidRPr="00F93A09">
              <w:rPr>
                <w:rStyle w:val="Hyperlink"/>
                <w:noProof/>
              </w:rPr>
              <w:fldChar w:fldCharType="separate"/>
            </w:r>
            <w:r w:rsidRPr="00F93A09">
              <w:rPr>
                <w:rStyle w:val="Hyperlink"/>
                <w:noProof/>
              </w:rPr>
              <w:t>Configurable Sensor Gain</w:t>
            </w:r>
            <w:r>
              <w:rPr>
                <w:noProof/>
                <w:webHidden/>
              </w:rPr>
              <w:tab/>
            </w:r>
            <w:r>
              <w:rPr>
                <w:noProof/>
                <w:webHidden/>
              </w:rPr>
              <w:fldChar w:fldCharType="begin"/>
            </w:r>
            <w:r>
              <w:rPr>
                <w:noProof/>
                <w:webHidden/>
              </w:rPr>
              <w:instrText xml:space="preserve"> PAGEREF _Toc371438 \h </w:instrText>
            </w:r>
          </w:ins>
          <w:r>
            <w:rPr>
              <w:noProof/>
              <w:webHidden/>
            </w:rPr>
          </w:r>
          <w:r>
            <w:rPr>
              <w:noProof/>
              <w:webHidden/>
            </w:rPr>
            <w:fldChar w:fldCharType="separate"/>
          </w:r>
          <w:ins w:id="106" w:author="Josh Maximoff" w:date="2019-02-06T18:50:00Z">
            <w:r>
              <w:rPr>
                <w:noProof/>
                <w:webHidden/>
              </w:rPr>
              <w:t>16</w:t>
            </w:r>
            <w:r>
              <w:rPr>
                <w:noProof/>
                <w:webHidden/>
              </w:rPr>
              <w:fldChar w:fldCharType="end"/>
            </w:r>
            <w:r w:rsidRPr="00F93A09">
              <w:rPr>
                <w:rStyle w:val="Hyperlink"/>
                <w:noProof/>
              </w:rPr>
              <w:fldChar w:fldCharType="end"/>
            </w:r>
          </w:ins>
        </w:p>
        <w:p w14:paraId="64EBC1EF" w14:textId="1839B856" w:rsidR="00AD4D88" w:rsidRDefault="00AD4D88">
          <w:pPr>
            <w:pStyle w:val="TOC3"/>
            <w:tabs>
              <w:tab w:val="right" w:leader="dot" w:pos="9350"/>
            </w:tabs>
            <w:rPr>
              <w:ins w:id="107" w:author="Josh Maximoff" w:date="2019-02-06T18:50:00Z"/>
              <w:noProof/>
            </w:rPr>
          </w:pPr>
          <w:ins w:id="108"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"_Toc371439"</w:instrText>
            </w:r>
            <w:r w:rsidRPr="00F93A09">
              <w:rPr>
                <w:rStyle w:val="Hyperlink"/>
                <w:noProof/>
              </w:rPr>
              <w:instrText xml:space="preserve"> </w:instrText>
            </w:r>
            <w:r w:rsidRPr="00F93A09">
              <w:rPr>
                <w:rStyle w:val="Hyperlink"/>
                <w:noProof/>
              </w:rPr>
              <w:fldChar w:fldCharType="separate"/>
            </w:r>
            <w:r w:rsidRPr="00F93A09">
              <w:rPr>
                <w:rStyle w:val="Hyperlink"/>
                <w:noProof/>
              </w:rPr>
              <w:t>GPS Config Params</w:t>
            </w:r>
            <w:r>
              <w:rPr>
                <w:noProof/>
                <w:webHidden/>
              </w:rPr>
              <w:tab/>
            </w:r>
            <w:r>
              <w:rPr>
                <w:noProof/>
                <w:webHidden/>
              </w:rPr>
              <w:fldChar w:fldCharType="begin"/>
            </w:r>
            <w:r>
              <w:rPr>
                <w:noProof/>
                <w:webHidden/>
              </w:rPr>
              <w:instrText xml:space="preserve"> PAGEREF _Toc371439 \h </w:instrText>
            </w:r>
          </w:ins>
          <w:r>
            <w:rPr>
              <w:noProof/>
              <w:webHidden/>
            </w:rPr>
          </w:r>
          <w:r>
            <w:rPr>
              <w:noProof/>
              <w:webHidden/>
            </w:rPr>
            <w:fldChar w:fldCharType="separate"/>
          </w:r>
          <w:ins w:id="109" w:author="Josh Maximoff" w:date="2019-02-06T18:50:00Z">
            <w:r>
              <w:rPr>
                <w:noProof/>
                <w:webHidden/>
              </w:rPr>
              <w:t>16</w:t>
            </w:r>
            <w:r>
              <w:rPr>
                <w:noProof/>
                <w:webHidden/>
              </w:rPr>
              <w:fldChar w:fldCharType="end"/>
            </w:r>
            <w:r w:rsidRPr="00F93A09">
              <w:rPr>
                <w:rStyle w:val="Hyperlink"/>
                <w:noProof/>
              </w:rPr>
              <w:fldChar w:fldCharType="end"/>
            </w:r>
          </w:ins>
        </w:p>
        <w:p w14:paraId="437BDBBE" w14:textId="2E4614B6" w:rsidR="00AD4D88" w:rsidRDefault="00AD4D88">
          <w:pPr>
            <w:pStyle w:val="TOC2"/>
            <w:tabs>
              <w:tab w:val="right" w:leader="dot" w:pos="9350"/>
            </w:tabs>
            <w:rPr>
              <w:ins w:id="110" w:author="Josh Maximoff" w:date="2019-02-06T18:50:00Z"/>
              <w:noProof/>
            </w:rPr>
          </w:pPr>
          <w:ins w:id="111"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"_Toc371440"</w:instrText>
            </w:r>
            <w:r w:rsidRPr="00F93A09">
              <w:rPr>
                <w:rStyle w:val="Hyperlink"/>
                <w:noProof/>
              </w:rPr>
              <w:instrText xml:space="preserve"> </w:instrText>
            </w:r>
            <w:r w:rsidRPr="00F93A09">
              <w:rPr>
                <w:rStyle w:val="Hyperlink"/>
                <w:noProof/>
              </w:rPr>
              <w:fldChar w:fldCharType="separate"/>
            </w:r>
            <w:r w:rsidRPr="00F93A09">
              <w:rPr>
                <w:rStyle w:val="Hyperlink"/>
                <w:noProof/>
              </w:rPr>
              <w:t>smarttrig_rule_&lt;INDEX&gt;.json</w:t>
            </w:r>
            <w:r>
              <w:rPr>
                <w:noProof/>
                <w:webHidden/>
              </w:rPr>
              <w:tab/>
            </w:r>
            <w:r>
              <w:rPr>
                <w:noProof/>
                <w:webHidden/>
              </w:rPr>
              <w:fldChar w:fldCharType="begin"/>
            </w:r>
            <w:r>
              <w:rPr>
                <w:noProof/>
                <w:webHidden/>
              </w:rPr>
              <w:instrText xml:space="preserve"> PAGEREF _Toc371440 \h </w:instrText>
            </w:r>
          </w:ins>
          <w:r>
            <w:rPr>
              <w:noProof/>
              <w:webHidden/>
            </w:rPr>
          </w:r>
          <w:r>
            <w:rPr>
              <w:noProof/>
              <w:webHidden/>
            </w:rPr>
            <w:fldChar w:fldCharType="separate"/>
          </w:r>
          <w:ins w:id="112" w:author="Josh Maximoff" w:date="2019-02-06T18:50:00Z">
            <w:r>
              <w:rPr>
                <w:noProof/>
                <w:webHidden/>
              </w:rPr>
              <w:t>17</w:t>
            </w:r>
            <w:r>
              <w:rPr>
                <w:noProof/>
                <w:webHidden/>
              </w:rPr>
              <w:fldChar w:fldCharType="end"/>
            </w:r>
            <w:r w:rsidRPr="00F93A09">
              <w:rPr>
                <w:rStyle w:val="Hyperlink"/>
                <w:noProof/>
              </w:rPr>
              <w:fldChar w:fldCharType="end"/>
            </w:r>
          </w:ins>
        </w:p>
        <w:p w14:paraId="01A9F3C6" w14:textId="565F6F06" w:rsidR="00AD4D88" w:rsidRDefault="00AD4D88">
          <w:pPr>
            <w:pStyle w:val="TOC2"/>
            <w:tabs>
              <w:tab w:val="right" w:leader="dot" w:pos="9350"/>
            </w:tabs>
            <w:rPr>
              <w:ins w:id="113" w:author="Josh Maximoff" w:date="2019-02-06T18:50:00Z"/>
              <w:noProof/>
            </w:rPr>
          </w:pPr>
          <w:ins w:id="114"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"_Toc371441"</w:instrText>
            </w:r>
            <w:r w:rsidRPr="00F93A09">
              <w:rPr>
                <w:rStyle w:val="Hyperlink"/>
                <w:noProof/>
              </w:rPr>
              <w:instrText xml:space="preserve"> </w:instrText>
            </w:r>
            <w:r w:rsidRPr="00F93A09">
              <w:rPr>
                <w:rStyle w:val="Hyperlink"/>
                <w:noProof/>
              </w:rPr>
              <w:fldChar w:fldCharType="separate"/>
            </w:r>
            <w:r w:rsidRPr="00F93A09">
              <w:rPr>
                <w:rStyle w:val="Hyperlink"/>
                <w:noProof/>
              </w:rPr>
              <w:t>proc_node_cfg_&lt;INDEX&gt;.json</w:t>
            </w:r>
            <w:r>
              <w:rPr>
                <w:noProof/>
                <w:webHidden/>
              </w:rPr>
              <w:tab/>
            </w:r>
            <w:r>
              <w:rPr>
                <w:noProof/>
                <w:webHidden/>
              </w:rPr>
              <w:fldChar w:fldCharType="begin"/>
            </w:r>
            <w:r>
              <w:rPr>
                <w:noProof/>
                <w:webHidden/>
              </w:rPr>
              <w:instrText xml:space="preserve"> PAGEREF _Toc371441 \h </w:instrText>
            </w:r>
          </w:ins>
          <w:r>
            <w:rPr>
              <w:noProof/>
              <w:webHidden/>
            </w:rPr>
          </w:r>
          <w:r>
            <w:rPr>
              <w:noProof/>
              <w:webHidden/>
            </w:rPr>
            <w:fldChar w:fldCharType="separate"/>
          </w:r>
          <w:ins w:id="115" w:author="Josh Maximoff" w:date="2019-02-06T18:50:00Z">
            <w:r>
              <w:rPr>
                <w:noProof/>
                <w:webHidden/>
              </w:rPr>
              <w:t>18</w:t>
            </w:r>
            <w:r>
              <w:rPr>
                <w:noProof/>
                <w:webHidden/>
              </w:rPr>
              <w:fldChar w:fldCharType="end"/>
            </w:r>
            <w:r w:rsidRPr="00F93A09">
              <w:rPr>
                <w:rStyle w:val="Hyperlink"/>
                <w:noProof/>
              </w:rPr>
              <w:fldChar w:fldCharType="end"/>
            </w:r>
          </w:ins>
        </w:p>
        <w:p w14:paraId="6FF9AE0C" w14:textId="3DFDE4BF" w:rsidR="00AD4D88" w:rsidRDefault="00AD4D88">
          <w:pPr>
            <w:pStyle w:val="TOC2"/>
            <w:tabs>
              <w:tab w:val="right" w:leader="dot" w:pos="9350"/>
            </w:tabs>
            <w:rPr>
              <w:ins w:id="116" w:author="Josh Maximoff" w:date="2019-02-06T18:50:00Z"/>
              <w:noProof/>
            </w:rPr>
          </w:pPr>
          <w:ins w:id="117"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"_Toc371442"</w:instrText>
            </w:r>
            <w:r w:rsidRPr="00F93A09">
              <w:rPr>
                <w:rStyle w:val="Hyperlink"/>
                <w:noProof/>
              </w:rPr>
              <w:instrText xml:space="preserve"> </w:instrText>
            </w:r>
            <w:r w:rsidRPr="00F93A09">
              <w:rPr>
                <w:rStyle w:val="Hyperlink"/>
                <w:noProof/>
              </w:rPr>
              <w:fldChar w:fldCharType="separate"/>
            </w:r>
            <w:r w:rsidRPr="00F93A09">
              <w:rPr>
                <w:rStyle w:val="Hyperlink"/>
                <w:noProof/>
              </w:rPr>
              <w:t>geofence_cfg_&lt;INDEX&gt;.json</w:t>
            </w:r>
            <w:r>
              <w:rPr>
                <w:noProof/>
                <w:webHidden/>
              </w:rPr>
              <w:tab/>
            </w:r>
            <w:r>
              <w:rPr>
                <w:noProof/>
                <w:webHidden/>
              </w:rPr>
              <w:fldChar w:fldCharType="begin"/>
            </w:r>
            <w:r>
              <w:rPr>
                <w:noProof/>
                <w:webHidden/>
              </w:rPr>
              <w:instrText xml:space="preserve"> PAGEREF _Toc371442 \h </w:instrText>
            </w:r>
          </w:ins>
          <w:r>
            <w:rPr>
              <w:noProof/>
              <w:webHidden/>
            </w:rPr>
          </w:r>
          <w:r>
            <w:rPr>
              <w:noProof/>
              <w:webHidden/>
            </w:rPr>
            <w:fldChar w:fldCharType="separate"/>
          </w:r>
          <w:ins w:id="118" w:author="Josh Maximoff" w:date="2019-02-06T18:50:00Z">
            <w:r>
              <w:rPr>
                <w:noProof/>
                <w:webHidden/>
              </w:rPr>
              <w:t>20</w:t>
            </w:r>
            <w:r>
              <w:rPr>
                <w:noProof/>
                <w:webHidden/>
              </w:rPr>
              <w:fldChar w:fldCharType="end"/>
            </w:r>
            <w:r w:rsidRPr="00F93A09">
              <w:rPr>
                <w:rStyle w:val="Hyperlink"/>
                <w:noProof/>
              </w:rPr>
              <w:fldChar w:fldCharType="end"/>
            </w:r>
          </w:ins>
        </w:p>
        <w:p w14:paraId="5896E843" w14:textId="5E600F04" w:rsidR="00AD4D88" w:rsidRDefault="00AD4D88">
          <w:pPr>
            <w:pStyle w:val="TOC2"/>
            <w:tabs>
              <w:tab w:val="right" w:leader="dot" w:pos="9350"/>
            </w:tabs>
            <w:rPr>
              <w:ins w:id="119" w:author="Josh Maximoff" w:date="2019-02-06T18:50:00Z"/>
              <w:noProof/>
            </w:rPr>
          </w:pPr>
          <w:ins w:id="120" w:author="Josh Maximoff" w:date="2019-02-06T18:50:00Z">
            <w:r w:rsidRPr="00F93A09">
              <w:rPr>
                <w:rStyle w:val="Hyperlink"/>
                <w:noProof/>
              </w:rPr>
              <w:fldChar w:fldCharType="begin"/>
            </w:r>
            <w:r w:rsidRPr="00F93A09">
              <w:rPr>
                <w:rStyle w:val="Hyperlink"/>
                <w:noProof/>
              </w:rPr>
              <w:instrText xml:space="preserve"> </w:instrText>
            </w:r>
            <w:r>
              <w:rPr>
                <w:noProof/>
              </w:rPr>
              <w:instrText>HYPERLINK \l "_Toc371443"</w:instrText>
            </w:r>
            <w:r w:rsidRPr="00F93A09">
              <w:rPr>
                <w:rStyle w:val="Hyperlink"/>
                <w:noProof/>
              </w:rPr>
              <w:instrText xml:space="preserve"> </w:instrText>
            </w:r>
            <w:r w:rsidRPr="00F93A09">
              <w:rPr>
                <w:rStyle w:val="Hyperlink"/>
                <w:noProof/>
              </w:rPr>
              <w:fldChar w:fldCharType="separate"/>
            </w:r>
            <w:r w:rsidRPr="00F93A09">
              <w:rPr>
                <w:rStyle w:val="Hyperlink"/>
                <w:noProof/>
              </w:rPr>
              <w:t>Coordination Scripts</w:t>
            </w:r>
            <w:r>
              <w:rPr>
                <w:noProof/>
                <w:webHidden/>
              </w:rPr>
              <w:tab/>
            </w:r>
            <w:r>
              <w:rPr>
                <w:noProof/>
                <w:webHidden/>
              </w:rPr>
              <w:fldChar w:fldCharType="begin"/>
            </w:r>
            <w:r>
              <w:rPr>
                <w:noProof/>
                <w:webHidden/>
              </w:rPr>
              <w:instrText xml:space="preserve"> PAGEREF _Toc371443 \h </w:instrText>
            </w:r>
          </w:ins>
          <w:r>
            <w:rPr>
              <w:noProof/>
              <w:webHidden/>
            </w:rPr>
          </w:r>
          <w:r>
            <w:rPr>
              <w:noProof/>
              <w:webHidden/>
            </w:rPr>
            <w:fldChar w:fldCharType="separate"/>
          </w:r>
          <w:ins w:id="121" w:author="Josh Maximoff" w:date="2019-02-06T18:50:00Z">
            <w:r>
              <w:rPr>
                <w:noProof/>
                <w:webHidden/>
              </w:rPr>
              <w:t>21</w:t>
            </w:r>
            <w:r>
              <w:rPr>
                <w:noProof/>
                <w:webHidden/>
              </w:rPr>
              <w:fldChar w:fldCharType="end"/>
            </w:r>
            <w:r w:rsidRPr="00F93A09">
              <w:rPr>
                <w:rStyle w:val="Hyperlink"/>
                <w:noProof/>
              </w:rPr>
              <w:fldChar w:fldCharType="end"/>
            </w:r>
          </w:ins>
        </w:p>
        <w:p w14:paraId="6FA2B513" w14:textId="58A20D29" w:rsidR="00B36C59" w:rsidDel="00B14BB6" w:rsidRDefault="00B36C59">
          <w:pPr>
            <w:pStyle w:val="TOC1"/>
            <w:tabs>
              <w:tab w:val="right" w:leader="dot" w:pos="9350"/>
            </w:tabs>
            <w:rPr>
              <w:del w:id="122" w:author="Josh Maximoff" w:date="2019-01-03T11:39:00Z"/>
              <w:noProof/>
            </w:rPr>
          </w:pPr>
          <w:del w:id="123" w:author="Josh Maximoff" w:date="2019-01-03T11:39:00Z">
            <w:r w:rsidRPr="00B14BB6" w:rsidDel="00B14BB6">
              <w:rPr>
                <w:rStyle w:val="Hyperlink"/>
                <w:noProof/>
              </w:rPr>
              <w:delText>Purpose</w:delText>
            </w:r>
            <w:r w:rsidDel="00B14BB6">
              <w:rPr>
                <w:noProof/>
                <w:webHidden/>
              </w:rPr>
              <w:tab/>
              <w:delText>3</w:delText>
            </w:r>
          </w:del>
        </w:p>
        <w:p w14:paraId="50099190" w14:textId="6ED8B8BB" w:rsidR="00B36C59" w:rsidDel="00B14BB6" w:rsidRDefault="00B36C59">
          <w:pPr>
            <w:pStyle w:val="TOC1"/>
            <w:tabs>
              <w:tab w:val="right" w:leader="dot" w:pos="9350"/>
            </w:tabs>
            <w:rPr>
              <w:del w:id="124" w:author="Josh Maximoff" w:date="2019-01-03T11:39:00Z"/>
              <w:noProof/>
            </w:rPr>
          </w:pPr>
          <w:del w:id="125" w:author="Josh Maximoff" w:date="2019-01-03T11:39:00Z">
            <w:r w:rsidRPr="00B14BB6" w:rsidDel="00B14BB6">
              <w:rPr>
                <w:rStyle w:val="Hyperlink"/>
                <w:noProof/>
              </w:rPr>
              <w:delText>General Interface Specifications</w:delText>
            </w:r>
            <w:r w:rsidDel="00B14BB6">
              <w:rPr>
                <w:noProof/>
                <w:webHidden/>
              </w:rPr>
              <w:tab/>
              <w:delText>3</w:delText>
            </w:r>
          </w:del>
        </w:p>
        <w:p w14:paraId="1A221E4D" w14:textId="539EE646" w:rsidR="00B36C59" w:rsidDel="00B14BB6" w:rsidRDefault="00B36C59">
          <w:pPr>
            <w:pStyle w:val="TOC1"/>
            <w:tabs>
              <w:tab w:val="right" w:leader="dot" w:pos="9350"/>
            </w:tabs>
            <w:rPr>
              <w:del w:id="126" w:author="Josh Maximoff" w:date="2019-01-03T11:39:00Z"/>
              <w:noProof/>
            </w:rPr>
          </w:pPr>
          <w:del w:id="127" w:author="Josh Maximoff" w:date="2019-01-03T11:39:00Z">
            <w:r w:rsidRPr="00B14BB6" w:rsidDel="00B14BB6">
              <w:rPr>
                <w:rStyle w:val="Hyperlink"/>
                <w:noProof/>
              </w:rPr>
              <w:delText>General File Format</w:delText>
            </w:r>
            <w:r w:rsidDel="00B14BB6">
              <w:rPr>
                <w:noProof/>
                <w:webHidden/>
              </w:rPr>
              <w:tab/>
              <w:delText>4</w:delText>
            </w:r>
          </w:del>
        </w:p>
        <w:p w14:paraId="29F13369" w14:textId="7CB7E43A" w:rsidR="00B36C59" w:rsidDel="00B14BB6" w:rsidRDefault="00B36C59">
          <w:pPr>
            <w:pStyle w:val="TOC1"/>
            <w:tabs>
              <w:tab w:val="right" w:leader="dot" w:pos="9350"/>
            </w:tabs>
            <w:rPr>
              <w:del w:id="128" w:author="Josh Maximoff" w:date="2019-01-03T11:39:00Z"/>
              <w:noProof/>
            </w:rPr>
          </w:pPr>
          <w:del w:id="129" w:author="Josh Maximoff" w:date="2019-01-03T11:39:00Z">
            <w:r w:rsidRPr="00B14BB6" w:rsidDel="00B14BB6">
              <w:rPr>
                <w:rStyle w:val="Hyperlink"/>
                <w:noProof/>
              </w:rPr>
              <w:delText>Filesystem Structure</w:delText>
            </w:r>
            <w:r w:rsidDel="00B14BB6">
              <w:rPr>
                <w:noProof/>
                <w:webHidden/>
              </w:rPr>
              <w:tab/>
              <w:delText>4</w:delText>
            </w:r>
          </w:del>
        </w:p>
        <w:p w14:paraId="254E08E8" w14:textId="1E3C8899" w:rsidR="00B36C59" w:rsidDel="00B14BB6" w:rsidRDefault="00B36C59">
          <w:pPr>
            <w:pStyle w:val="TOC2"/>
            <w:tabs>
              <w:tab w:val="right" w:leader="dot" w:pos="9350"/>
            </w:tabs>
            <w:rPr>
              <w:del w:id="130" w:author="Josh Maximoff" w:date="2019-01-03T11:39:00Z"/>
              <w:noProof/>
            </w:rPr>
          </w:pPr>
          <w:del w:id="131" w:author="Josh Maximoff" w:date="2019-01-03T11:39:00Z">
            <w:r w:rsidRPr="00B14BB6" w:rsidDel="00B14BB6">
              <w:rPr>
                <w:rStyle w:val="Hyperlink"/>
                <w:noProof/>
              </w:rPr>
              <w:delText>File Integrity</w:delText>
            </w:r>
            <w:r w:rsidDel="00B14BB6">
              <w:rPr>
                <w:noProof/>
                <w:webHidden/>
              </w:rPr>
              <w:tab/>
              <w:delText>5</w:delText>
            </w:r>
          </w:del>
        </w:p>
        <w:p w14:paraId="3DB863E1" w14:textId="023EC18E" w:rsidR="00B36C59" w:rsidDel="00B14BB6" w:rsidRDefault="00B36C59">
          <w:pPr>
            <w:pStyle w:val="TOC2"/>
            <w:tabs>
              <w:tab w:val="right" w:leader="dot" w:pos="9350"/>
            </w:tabs>
            <w:rPr>
              <w:del w:id="132" w:author="Josh Maximoff" w:date="2019-01-03T11:39:00Z"/>
              <w:noProof/>
            </w:rPr>
          </w:pPr>
          <w:del w:id="133" w:author="Josh Maximoff" w:date="2019-01-03T11:39:00Z">
            <w:r w:rsidRPr="00B14BB6" w:rsidDel="00B14BB6">
              <w:rPr>
                <w:rStyle w:val="Hyperlink"/>
                <w:noProof/>
              </w:rPr>
              <w:delText>Archiving Serviced Files</w:delText>
            </w:r>
            <w:r w:rsidDel="00B14BB6">
              <w:rPr>
                <w:noProof/>
                <w:webHidden/>
              </w:rPr>
              <w:tab/>
              <w:delText>5</w:delText>
            </w:r>
          </w:del>
        </w:p>
        <w:p w14:paraId="65DC8009" w14:textId="04E88D73" w:rsidR="00B36C59" w:rsidDel="00B14BB6" w:rsidRDefault="00B36C59">
          <w:pPr>
            <w:pStyle w:val="TOC1"/>
            <w:tabs>
              <w:tab w:val="right" w:leader="dot" w:pos="9350"/>
            </w:tabs>
            <w:rPr>
              <w:del w:id="134" w:author="Josh Maximoff" w:date="2019-01-03T11:39:00Z"/>
              <w:noProof/>
            </w:rPr>
          </w:pPr>
          <w:del w:id="135" w:author="Josh Maximoff" w:date="2019-01-03T11:39:00Z">
            <w:r w:rsidRPr="00B14BB6" w:rsidDel="00B14BB6">
              <w:rPr>
                <w:rStyle w:val="Hyperlink"/>
                <w:noProof/>
              </w:rPr>
              <w:delText>File Descriptions</w:delText>
            </w:r>
            <w:r w:rsidDel="00B14BB6">
              <w:rPr>
                <w:noProof/>
                <w:webHidden/>
              </w:rPr>
              <w:tab/>
              <w:delText>5</w:delText>
            </w:r>
          </w:del>
        </w:p>
        <w:p w14:paraId="5728B62E" w14:textId="5D1A2B06" w:rsidR="00B36C59" w:rsidDel="00B14BB6" w:rsidRDefault="00B36C59">
          <w:pPr>
            <w:pStyle w:val="TOC2"/>
            <w:tabs>
              <w:tab w:val="right" w:leader="dot" w:pos="9350"/>
            </w:tabs>
            <w:rPr>
              <w:del w:id="136" w:author="Josh Maximoff" w:date="2019-01-03T11:39:00Z"/>
              <w:noProof/>
            </w:rPr>
          </w:pPr>
          <w:del w:id="137" w:author="Josh Maximoff" w:date="2019-01-03T11:39:00Z">
            <w:r w:rsidRPr="00B14BB6" w:rsidDel="00B14BB6">
              <w:rPr>
                <w:rStyle w:val="Hyperlink"/>
                <w:noProof/>
              </w:rPr>
              <w:delText>File: sys_status_&lt;DATE&gt;.json</w:delText>
            </w:r>
            <w:r w:rsidDel="00B14BB6">
              <w:rPr>
                <w:noProof/>
                <w:webHidden/>
              </w:rPr>
              <w:tab/>
              <w:delText>5</w:delText>
            </w:r>
          </w:del>
        </w:p>
        <w:p w14:paraId="4FE1E58A" w14:textId="13B02398" w:rsidR="00B36C59" w:rsidDel="00B14BB6" w:rsidRDefault="00B36C59">
          <w:pPr>
            <w:pStyle w:val="TOC2"/>
            <w:tabs>
              <w:tab w:val="right" w:leader="dot" w:pos="9350"/>
            </w:tabs>
            <w:rPr>
              <w:del w:id="138" w:author="Josh Maximoff" w:date="2019-01-03T11:39:00Z"/>
              <w:noProof/>
            </w:rPr>
          </w:pPr>
          <w:del w:id="139" w:author="Josh Maximoff" w:date="2019-01-03T11:39:00Z">
            <w:r w:rsidRPr="00B14BB6" w:rsidDel="00B14BB6">
              <w:rPr>
                <w:rStyle w:val="Hyperlink"/>
                <w:noProof/>
              </w:rPr>
              <w:delText>File: cfg_status_&lt;DATE&gt;.json</w:delText>
            </w:r>
            <w:r w:rsidDel="00B14BB6">
              <w:rPr>
                <w:noProof/>
                <w:webHidden/>
              </w:rPr>
              <w:tab/>
              <w:delText>6</w:delText>
            </w:r>
          </w:del>
        </w:p>
        <w:p w14:paraId="282FCF61" w14:textId="4A82D7F3" w:rsidR="00B36C59" w:rsidDel="00B14BB6" w:rsidRDefault="00B36C59">
          <w:pPr>
            <w:pStyle w:val="TOC2"/>
            <w:tabs>
              <w:tab w:val="right" w:leader="dot" w:pos="9350"/>
            </w:tabs>
            <w:rPr>
              <w:del w:id="140" w:author="Josh Maximoff" w:date="2019-01-03T11:39:00Z"/>
              <w:noProof/>
            </w:rPr>
          </w:pPr>
          <w:del w:id="141" w:author="Josh Maximoff" w:date="2019-01-03T11:39:00Z">
            <w:r w:rsidRPr="00B14BB6" w:rsidDel="00B14BB6">
              <w:rPr>
                <w:rStyle w:val="Hyperlink"/>
                <w:noProof/>
              </w:rPr>
              <w:delText>File: &lt;Node_ID&gt;_data_&lt;DATE&gt;.json</w:delText>
            </w:r>
            <w:r w:rsidDel="00B14BB6">
              <w:rPr>
                <w:noProof/>
                <w:webHidden/>
              </w:rPr>
              <w:tab/>
              <w:delText>6</w:delText>
            </w:r>
          </w:del>
        </w:p>
        <w:p w14:paraId="4D337376" w14:textId="62E22350" w:rsidR="00B36C59" w:rsidDel="00B14BB6" w:rsidRDefault="00B36C59">
          <w:pPr>
            <w:pStyle w:val="TOC2"/>
            <w:tabs>
              <w:tab w:val="right" w:leader="dot" w:pos="9350"/>
            </w:tabs>
            <w:rPr>
              <w:del w:id="142" w:author="Josh Maximoff" w:date="2019-01-03T11:39:00Z"/>
              <w:noProof/>
            </w:rPr>
          </w:pPr>
          <w:del w:id="143" w:author="Josh Maximoff" w:date="2019-01-03T11:39:00Z">
            <w:r w:rsidRPr="00B14BB6" w:rsidDel="00B14BB6">
              <w:rPr>
                <w:rStyle w:val="Hyperlink"/>
                <w:noProof/>
              </w:rPr>
              <w:delText>File: task_&lt; INDEX&gt;. json</w:delText>
            </w:r>
            <w:r w:rsidDel="00B14BB6">
              <w:rPr>
                <w:noProof/>
                <w:webHidden/>
              </w:rPr>
              <w:tab/>
              <w:delText>6</w:delText>
            </w:r>
          </w:del>
        </w:p>
        <w:p w14:paraId="49E14AB0" w14:textId="09151106" w:rsidR="00B36C59" w:rsidDel="00B14BB6" w:rsidRDefault="00B36C59">
          <w:pPr>
            <w:pStyle w:val="TOC2"/>
            <w:tabs>
              <w:tab w:val="right" w:leader="dot" w:pos="9350"/>
            </w:tabs>
            <w:rPr>
              <w:del w:id="144" w:author="Josh Maximoff" w:date="2019-01-03T11:39:00Z"/>
              <w:noProof/>
            </w:rPr>
          </w:pPr>
          <w:del w:id="145" w:author="Josh Maximoff" w:date="2019-01-03T11:39:00Z">
            <w:r w:rsidRPr="00B14BB6" w:rsidDel="00B14BB6">
              <w:rPr>
                <w:rStyle w:val="Hyperlink"/>
                <w:noProof/>
              </w:rPr>
              <w:delText>File: &lt;Trig_ID&gt;_cfg_&lt;INDEX&gt;.json</w:delText>
            </w:r>
            <w:r w:rsidDel="00B14BB6">
              <w:rPr>
                <w:noProof/>
                <w:webHidden/>
              </w:rPr>
              <w:tab/>
              <w:delText>7</w:delText>
            </w:r>
          </w:del>
        </w:p>
        <w:p w14:paraId="62FB0D17" w14:textId="294D0286" w:rsidR="00B36C59" w:rsidDel="00B14BB6" w:rsidRDefault="00B36C59">
          <w:pPr>
            <w:pStyle w:val="TOC2"/>
            <w:tabs>
              <w:tab w:val="right" w:leader="dot" w:pos="9350"/>
            </w:tabs>
            <w:rPr>
              <w:del w:id="146" w:author="Josh Maximoff" w:date="2019-01-03T11:39:00Z"/>
              <w:noProof/>
            </w:rPr>
          </w:pPr>
          <w:del w:id="147" w:author="Josh Maximoff" w:date="2019-01-03T11:39:00Z">
            <w:r w:rsidRPr="00B14BB6" w:rsidDel="00B14BB6">
              <w:rPr>
                <w:rStyle w:val="Hyperlink"/>
                <w:noProof/>
              </w:rPr>
              <w:delText>File: &lt;Node_ID&gt;_cfg_&lt;INDEX&gt;.json</w:delText>
            </w:r>
            <w:r w:rsidDel="00B14BB6">
              <w:rPr>
                <w:noProof/>
                <w:webHidden/>
              </w:rPr>
              <w:tab/>
              <w:delText>7</w:delText>
            </w:r>
          </w:del>
        </w:p>
        <w:p w14:paraId="54320C50" w14:textId="79BA5622" w:rsidR="00B36C59" w:rsidDel="00B14BB6" w:rsidRDefault="00B36C59">
          <w:pPr>
            <w:pStyle w:val="TOC1"/>
            <w:tabs>
              <w:tab w:val="right" w:leader="dot" w:pos="9350"/>
            </w:tabs>
            <w:rPr>
              <w:del w:id="148" w:author="Josh Maximoff" w:date="2019-01-03T11:39:00Z"/>
              <w:noProof/>
            </w:rPr>
          </w:pPr>
          <w:del w:id="149" w:author="Josh Maximoff" w:date="2019-01-03T11:39:00Z">
            <w:r w:rsidRPr="00B14BB6" w:rsidDel="00B14BB6">
              <w:rPr>
                <w:rStyle w:val="Hyperlink"/>
                <w:noProof/>
              </w:rPr>
              <w:delText>Coordination Scripts</w:delText>
            </w:r>
            <w:r w:rsidDel="00B14BB6">
              <w:rPr>
                <w:noProof/>
                <w:webHidden/>
              </w:rPr>
              <w:tab/>
              <w:delText>7</w:delText>
            </w:r>
          </w:del>
        </w:p>
        <w:p w14:paraId="0C9916B9" w14:textId="764FD4C6" w:rsidR="003E4591" w:rsidRDefault="003E4591">
          <w:r>
            <w:rPr>
              <w:b/>
              <w:bCs/>
              <w:noProof/>
            </w:rPr>
            <w:fldChar w:fldCharType="end"/>
          </w:r>
        </w:p>
      </w:sdtContent>
    </w:sdt>
    <w:p w14:paraId="6E21CA86" w14:textId="4E4C49F3" w:rsidR="00F01516" w:rsidRDefault="00F01516">
      <w:r>
        <w:br w:type="page"/>
      </w:r>
    </w:p>
    <w:p w14:paraId="7CFA6EB2" w14:textId="57752B19" w:rsidR="009F0F72" w:rsidRDefault="009F0F72" w:rsidP="009F0F72">
      <w:pPr>
        <w:pStyle w:val="Heading1"/>
      </w:pPr>
      <w:bookmarkStart w:id="150" w:name="_Toc371418"/>
      <w:r>
        <w:lastRenderedPageBreak/>
        <w:t>Purpose</w:t>
      </w:r>
      <w:bookmarkEnd w:id="150"/>
    </w:p>
    <w:p w14:paraId="23859B9B" w14:textId="5E941EBA" w:rsidR="009F0F72" w:rsidRPr="006E3977" w:rsidRDefault="009F0F72" w:rsidP="009F0F72">
      <w:r>
        <w:t xml:space="preserve">This document </w:t>
      </w:r>
      <w:r w:rsidR="00B56C55">
        <w:t xml:space="preserve">specifies </w:t>
      </w:r>
      <w:r>
        <w:t>the interface between the Numurus SDK (ROS-based application set) and the Numurus NEPI-Server (on-device</w:t>
      </w:r>
      <w:r w:rsidR="00B56C55">
        <w:t xml:space="preserve"> </w:t>
      </w:r>
      <w:r>
        <w:t>cloud server)</w:t>
      </w:r>
      <w:r w:rsidR="00760FF2">
        <w:t>, designated hereafter as the Interface</w:t>
      </w:r>
      <w:r>
        <w:t xml:space="preserve">. </w:t>
      </w:r>
      <w:r w:rsidRPr="006E3977">
        <w:rPr>
          <w:rPrChange w:id="151" w:author="Josh Maximoff" w:date="2019-02-06T18:46:00Z">
            <w:rPr>
              <w:color w:val="FF0000"/>
            </w:rPr>
          </w:rPrChange>
        </w:rPr>
        <w:t>The initial draft covers the complete interface for the DARPA Ocean-of-Things (OoT) program, but the intention is to provide sufficient interface flexibility to support other projects and programs.</w:t>
      </w:r>
    </w:p>
    <w:p w14:paraId="45034363" w14:textId="0C43715D" w:rsidR="009F0F72" w:rsidRDefault="009F0F72" w:rsidP="009F0F72">
      <w:r>
        <w:t xml:space="preserve">The NEPI-Server </w:t>
      </w:r>
      <w:r w:rsidR="00760FF2">
        <w:t>must support cloud communications</w:t>
      </w:r>
      <w:r>
        <w:t xml:space="preserve"> via a number of network, data link, and physical layers</w:t>
      </w:r>
      <w:r w:rsidR="00FC6EDD">
        <w:t xml:space="preserve"> (OSI layers I, II, and III)</w:t>
      </w:r>
      <w:r>
        <w:t xml:space="preserve">. The </w:t>
      </w:r>
      <w:r w:rsidR="00760FF2">
        <w:t>I</w:t>
      </w:r>
      <w:r w:rsidR="00FC6EDD">
        <w:t>nterface</w:t>
      </w:r>
      <w:r>
        <w:t xml:space="preserve"> is designed to abstract this variability from the NumSDK by presenting a single standard </w:t>
      </w:r>
      <w:r w:rsidR="00760FF2">
        <w:t xml:space="preserve">software </w:t>
      </w:r>
      <w:r>
        <w:t>interface to the NumSDK</w:t>
      </w:r>
      <w:r w:rsidR="00FC6EDD">
        <w:t xml:space="preserve">. Similarly, the </w:t>
      </w:r>
      <w:r w:rsidR="00760FF2">
        <w:t>I</w:t>
      </w:r>
      <w:r w:rsidR="00FC6EDD">
        <w:t>nterface is designed to abstract the internal workings of the NumSDK, including the ROS IPC framework, from the NEPI-Server.</w:t>
      </w:r>
    </w:p>
    <w:p w14:paraId="66361480" w14:textId="0819AAEB" w:rsidR="00FC6EDD" w:rsidRDefault="00FC6EDD" w:rsidP="00FC6EDD">
      <w:pPr>
        <w:pStyle w:val="Heading1"/>
      </w:pPr>
      <w:bookmarkStart w:id="152" w:name="_Toc371419"/>
      <w:r>
        <w:t>General Interface Specifications</w:t>
      </w:r>
      <w:bookmarkEnd w:id="152"/>
    </w:p>
    <w:p w14:paraId="5BBEC173" w14:textId="10671B18" w:rsidR="00FC6EDD" w:rsidRDefault="004342E0" w:rsidP="00FC6EDD">
      <w:r>
        <w:t xml:space="preserve">The interface is file-based, consisting of a set of predefined filesystem paths, predefined file formats, and basic application controls </w:t>
      </w:r>
      <w:r w:rsidR="00B56C55">
        <w:t xml:space="preserve">(presented as executable shell scripts) </w:t>
      </w:r>
      <w:r>
        <w:t xml:space="preserve">available to the NumSDK and NEPI-Server for communication and coordination. In general, the NEPI Server is the master application, able to start and stop the NumSDK processes as necessary to reload updated configuration via </w:t>
      </w:r>
      <w:r w:rsidR="00760FF2">
        <w:t>Interface</w:t>
      </w:r>
      <w:r>
        <w:t>-</w:t>
      </w:r>
      <w:r w:rsidR="00760FF2">
        <w:t>specified</w:t>
      </w:r>
      <w:r>
        <w:t xml:space="preserve"> utilit</w:t>
      </w:r>
      <w:r w:rsidR="00760FF2">
        <w:t>y scripts</w:t>
      </w:r>
      <w:r>
        <w:t>. Additional coordination capabilities are generally restricted to existence or non-existence of various filesystem nodes.</w:t>
      </w:r>
    </w:p>
    <w:p w14:paraId="17930399" w14:textId="7DFDBB47" w:rsidR="004342E0" w:rsidRDefault="004342E0" w:rsidP="00FC6EDD">
      <w:r>
        <w:t>The following diagram illustrates the role of the NEPI-Server including top-level functional description of the interface (arrows leaving the NEPI-Server block).</w:t>
      </w:r>
    </w:p>
    <w:p w14:paraId="20D0B97B" w14:textId="77777777" w:rsidR="003E4591" w:rsidRDefault="00E14937" w:rsidP="003E4591">
      <w:pPr>
        <w:keepNext/>
      </w:pPr>
      <w:r>
        <w:rPr>
          <w:noProof/>
        </w:rPr>
        <w:drawing>
          <wp:inline distT="0" distB="0" distL="0" distR="0" wp14:anchorId="4A697F9A" wp14:editId="49A71BBB">
            <wp:extent cx="4020814" cy="3631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2271" cy="3650778"/>
                    </a:xfrm>
                    <a:prstGeom prst="rect">
                      <a:avLst/>
                    </a:prstGeom>
                    <a:noFill/>
                  </pic:spPr>
                </pic:pic>
              </a:graphicData>
            </a:graphic>
          </wp:inline>
        </w:drawing>
      </w:r>
    </w:p>
    <w:p w14:paraId="2C941D08" w14:textId="5C17F79E" w:rsidR="00FC6EDD" w:rsidRPr="00FC6EDD" w:rsidRDefault="003E4591" w:rsidP="003E4591">
      <w:pPr>
        <w:pStyle w:val="Caption"/>
      </w:pPr>
      <w:r>
        <w:t xml:space="preserve">Figure </w:t>
      </w:r>
      <w:r w:rsidR="004622BD">
        <w:rPr>
          <w:noProof/>
        </w:rPr>
        <w:fldChar w:fldCharType="begin"/>
      </w:r>
      <w:r w:rsidR="004622BD">
        <w:rPr>
          <w:noProof/>
        </w:rPr>
        <w:instrText xml:space="preserve"> SEQ Figure \* ARABIC </w:instrText>
      </w:r>
      <w:r w:rsidR="004622BD">
        <w:rPr>
          <w:noProof/>
        </w:rPr>
        <w:fldChar w:fldCharType="separate"/>
      </w:r>
      <w:r w:rsidR="00AD4D88">
        <w:rPr>
          <w:noProof/>
        </w:rPr>
        <w:t>1</w:t>
      </w:r>
      <w:r w:rsidR="004622BD">
        <w:rPr>
          <w:noProof/>
        </w:rPr>
        <w:fldChar w:fldCharType="end"/>
      </w:r>
      <w:r>
        <w:t>: NEPI-Server Block Diagram</w:t>
      </w:r>
    </w:p>
    <w:p w14:paraId="0A65C58C" w14:textId="2BA09274" w:rsidR="009F0F72" w:rsidRDefault="004342E0" w:rsidP="009F0F72">
      <w:r>
        <w:t>Subsequent section</w:t>
      </w:r>
      <w:r w:rsidR="004E7FF4">
        <w:t>s</w:t>
      </w:r>
      <w:r w:rsidR="00E14937">
        <w:t xml:space="preserve"> describe these functional interface elements in greater detail.</w:t>
      </w:r>
    </w:p>
    <w:p w14:paraId="65FCCE4A" w14:textId="3D9C3231" w:rsidR="008C7116" w:rsidRDefault="008C7116" w:rsidP="004342E0">
      <w:pPr>
        <w:pStyle w:val="Heading1"/>
      </w:pPr>
      <w:bookmarkStart w:id="153" w:name="_Toc371420"/>
      <w:r>
        <w:lastRenderedPageBreak/>
        <w:t>General File Format</w:t>
      </w:r>
      <w:bookmarkEnd w:id="153"/>
    </w:p>
    <w:p w14:paraId="6070AD5F" w14:textId="53B2CDA3" w:rsidR="008C7116" w:rsidRDefault="008C7116" w:rsidP="008C7116">
      <w:r>
        <w:t xml:space="preserve">All files </w:t>
      </w:r>
      <w:r w:rsidR="00760FF2">
        <w:t xml:space="preserve">(besides binary data) </w:t>
      </w:r>
      <w:r>
        <w:t xml:space="preserve">are </w:t>
      </w:r>
      <w:r w:rsidR="00760FF2">
        <w:t xml:space="preserve">JSON </w:t>
      </w:r>
      <w:r>
        <w:t>formatted, allowing adoption of</w:t>
      </w:r>
      <w:r w:rsidR="00760FF2">
        <w:t xml:space="preserve"> a</w:t>
      </w:r>
      <w:r>
        <w:t xml:space="preserve"> litany of </w:t>
      </w:r>
      <w:r w:rsidR="00760FF2">
        <w:t>3</w:t>
      </w:r>
      <w:r w:rsidR="00760FF2" w:rsidRPr="008C7116">
        <w:rPr>
          <w:vertAlign w:val="superscript"/>
        </w:rPr>
        <w:t>rd</w:t>
      </w:r>
      <w:r w:rsidR="00760FF2">
        <w:t xml:space="preserve">-party </w:t>
      </w:r>
      <w:r>
        <w:t>FOSS serialization/deserialization libraries covering any modern programming language to be integrated for rapid development. Individual file formats are described in later subsections.</w:t>
      </w:r>
    </w:p>
    <w:p w14:paraId="7B4C0B13" w14:textId="3432CDC2" w:rsidR="00B56C55" w:rsidRPr="00B56C55" w:rsidRDefault="00B56C55" w:rsidP="008C7116">
      <w:pPr>
        <w:rPr>
          <w:b/>
        </w:rPr>
      </w:pPr>
      <w:r w:rsidRPr="00B56C55">
        <w:rPr>
          <w:b/>
        </w:rPr>
        <w:t xml:space="preserve">Note: JSON is chosen over YAML as the interface represents a </w:t>
      </w:r>
      <w:r w:rsidRPr="00760FF2">
        <w:rPr>
          <w:b/>
          <w:i/>
        </w:rPr>
        <w:t>data exchange</w:t>
      </w:r>
      <w:r w:rsidRPr="00B56C55">
        <w:rPr>
          <w:b/>
        </w:rPr>
        <w:t xml:space="preserve"> mechanism, not a configuration system; hence, many of the important features provided by YAML are not relevant in this application. YAML remains the preferred configuration file format for Numurus software components.</w:t>
      </w:r>
    </w:p>
    <w:p w14:paraId="6A0F3FDA" w14:textId="205FDA53" w:rsidR="004E7FF4" w:rsidRPr="008C7116" w:rsidRDefault="00B56C55" w:rsidP="008C7116">
      <w:r>
        <w:t xml:space="preserve">Generally, binary data is provided separately from the JSON-formatted interface files (with implicit or explicit </w:t>
      </w:r>
      <w:r w:rsidR="00760FF2">
        <w:t xml:space="preserve">paths </w:t>
      </w:r>
      <w:r>
        <w:t>within the JSON to corresponding binary data). If</w:t>
      </w:r>
      <w:r w:rsidR="004E7FF4">
        <w:t xml:space="preserve"> binary data is required</w:t>
      </w:r>
      <w:r>
        <w:t xml:space="preserve"> within a JSON interface file</w:t>
      </w:r>
      <w:r w:rsidR="004E7FF4">
        <w:t>, Base64 encoding is</w:t>
      </w:r>
      <w:r>
        <w:t xml:space="preserve"> to be</w:t>
      </w:r>
      <w:r w:rsidR="004E7FF4">
        <w:t xml:space="preserve"> used.</w:t>
      </w:r>
    </w:p>
    <w:p w14:paraId="76A44378" w14:textId="3657EBC6" w:rsidR="00E14937" w:rsidRDefault="004342E0" w:rsidP="004342E0">
      <w:pPr>
        <w:pStyle w:val="Heading1"/>
      </w:pPr>
      <w:bookmarkStart w:id="154" w:name="_Toc371421"/>
      <w:r>
        <w:t>Filesystem Structure</w:t>
      </w:r>
      <w:bookmarkEnd w:id="154"/>
    </w:p>
    <w:p w14:paraId="3700D7F0" w14:textId="71F59948" w:rsidR="004342E0" w:rsidRDefault="004342E0" w:rsidP="004342E0">
      <w:pPr>
        <w:rPr>
          <w:ins w:id="155" w:author="Josh Maximoff" w:date="2019-01-03T11:42:00Z"/>
        </w:rPr>
      </w:pPr>
      <w:r>
        <w:t xml:space="preserve">The following table provides paths to the various files involved in the interface. </w:t>
      </w:r>
      <w:r w:rsidR="008C7116">
        <w:t>Dynamic c</w:t>
      </w:r>
      <w:r>
        <w:t>omponents</w:t>
      </w:r>
      <w:r w:rsidR="008C7116">
        <w:t xml:space="preserve"> of filesystem names are </w:t>
      </w:r>
      <w:r w:rsidR="00C93CAF">
        <w:t>denoted by</w:t>
      </w:r>
      <w:r w:rsidR="008C7116">
        <w:t xml:space="preserve"> angle brackets. In particular, many filenames include a timestamp, which is denoted in the table below by &lt;DATE&gt;, where DATE is in a YYYY_MM_DD_HHMMSS</w:t>
      </w:r>
      <w:r w:rsidR="00FD50C4">
        <w:t>.sss</w:t>
      </w:r>
      <w:r w:rsidR="004E7FF4">
        <w:t>.</w:t>
      </w:r>
      <w:r w:rsidR="008C7116">
        <w:t xml:space="preserve"> format.</w:t>
      </w:r>
      <w:r w:rsidR="00C93CAF">
        <w:t xml:space="preserve"> Other filenames include a running index</w:t>
      </w:r>
      <w:r w:rsidR="00627A78">
        <w:t xml:space="preserve"> (denoted &lt;INDEX&gt;)</w:t>
      </w:r>
      <w:r w:rsidR="00C93CAF">
        <w:t xml:space="preserve"> </w:t>
      </w:r>
      <w:r w:rsidR="00627A78">
        <w:t>to support a primitive</w:t>
      </w:r>
      <w:r w:rsidR="00C93CAF">
        <w:t xml:space="preserve"> configuration management</w:t>
      </w:r>
      <w:r w:rsidR="00627A78">
        <w:t xml:space="preserve"> mechanism. The index values increment (independently per root folder) throughout the mission</w:t>
      </w:r>
      <w:r w:rsidR="004E64F9">
        <w:t>, hence are non-repeating</w:t>
      </w:r>
      <w:r w:rsidR="00627A78">
        <w:t>.</w:t>
      </w:r>
    </w:p>
    <w:p w14:paraId="760646EE" w14:textId="77777777" w:rsidR="003904A9" w:rsidRDefault="003904A9" w:rsidP="004342E0"/>
    <w:p w14:paraId="592DA0CF" w14:textId="43B8E37E" w:rsidR="00627A78" w:rsidRDefault="00627A78" w:rsidP="00627A78">
      <w:pPr>
        <w:pStyle w:val="Caption"/>
        <w:keepNext/>
      </w:pPr>
      <w:bookmarkStart w:id="156" w:name="_Ref529793184"/>
      <w:bookmarkStart w:id="157" w:name="_Ref529793177"/>
      <w:r>
        <w:t xml:space="preserve">Table </w:t>
      </w:r>
      <w:r w:rsidR="004622BD">
        <w:rPr>
          <w:noProof/>
        </w:rPr>
        <w:fldChar w:fldCharType="begin"/>
      </w:r>
      <w:r w:rsidR="004622BD">
        <w:rPr>
          <w:noProof/>
        </w:rPr>
        <w:instrText xml:space="preserve"> SEQ Table \* ARABIC </w:instrText>
      </w:r>
      <w:r w:rsidR="004622BD">
        <w:rPr>
          <w:noProof/>
        </w:rPr>
        <w:fldChar w:fldCharType="separate"/>
      </w:r>
      <w:r w:rsidR="00AD4D88">
        <w:rPr>
          <w:noProof/>
        </w:rPr>
        <w:t>2</w:t>
      </w:r>
      <w:r w:rsidR="004622BD">
        <w:rPr>
          <w:noProof/>
        </w:rPr>
        <w:fldChar w:fldCharType="end"/>
      </w:r>
      <w:bookmarkEnd w:id="156"/>
      <w:r>
        <w:t>: Interface File List</w:t>
      </w:r>
      <w:bookmarkEnd w:id="157"/>
    </w:p>
    <w:tbl>
      <w:tblPr>
        <w:tblStyle w:val="TableGrid"/>
        <w:tblW w:w="0" w:type="auto"/>
        <w:tblLayout w:type="fixed"/>
        <w:tblLook w:val="04A0" w:firstRow="1" w:lastRow="0" w:firstColumn="1" w:lastColumn="0" w:noHBand="0" w:noVBand="1"/>
        <w:tblPrChange w:id="158" w:author="Josh Maximoff" w:date="2019-02-06T12:50:00Z">
          <w:tblPr>
            <w:tblStyle w:val="TableGrid"/>
            <w:tblW w:w="0" w:type="auto"/>
            <w:tblLayout w:type="fixed"/>
            <w:tblLook w:val="04A0" w:firstRow="1" w:lastRow="0" w:firstColumn="1" w:lastColumn="0" w:noHBand="0" w:noVBand="1"/>
          </w:tblPr>
        </w:tblPrChange>
      </w:tblPr>
      <w:tblGrid>
        <w:gridCol w:w="1427"/>
        <w:gridCol w:w="1383"/>
        <w:gridCol w:w="1415"/>
        <w:gridCol w:w="1645"/>
        <w:gridCol w:w="1415"/>
        <w:gridCol w:w="650"/>
        <w:gridCol w:w="1415"/>
        <w:tblGridChange w:id="159">
          <w:tblGrid>
            <w:gridCol w:w="1427"/>
            <w:gridCol w:w="1383"/>
            <w:gridCol w:w="1055"/>
            <w:gridCol w:w="90"/>
            <w:gridCol w:w="1915"/>
            <w:gridCol w:w="875"/>
            <w:gridCol w:w="559"/>
            <w:gridCol w:w="631"/>
            <w:gridCol w:w="1415"/>
          </w:tblGrid>
        </w:tblGridChange>
      </w:tblGrid>
      <w:tr w:rsidR="00B75664" w14:paraId="5CBC77B6" w14:textId="77777777" w:rsidTr="00DE7746">
        <w:trPr>
          <w:trHeight w:val="582"/>
          <w:trPrChange w:id="160" w:author="Josh Maximoff" w:date="2019-02-06T12:50:00Z">
            <w:trPr>
              <w:trHeight w:val="582"/>
            </w:trPr>
          </w:trPrChange>
        </w:trPr>
        <w:tc>
          <w:tcPr>
            <w:tcW w:w="1427" w:type="dxa"/>
            <w:tcPrChange w:id="161" w:author="Josh Maximoff" w:date="2019-02-06T12:50:00Z">
              <w:tcPr>
                <w:tcW w:w="1427" w:type="dxa"/>
              </w:tcPr>
            </w:tcPrChange>
          </w:tcPr>
          <w:p w14:paraId="50D01160" w14:textId="415C0796" w:rsidR="003904A9" w:rsidRPr="004E7FF4" w:rsidRDefault="003904A9" w:rsidP="004342E0">
            <w:pPr>
              <w:rPr>
                <w:b/>
              </w:rPr>
            </w:pPr>
            <w:r w:rsidRPr="004E7FF4">
              <w:rPr>
                <w:b/>
              </w:rPr>
              <w:t>Interface Element</w:t>
            </w:r>
          </w:p>
        </w:tc>
        <w:tc>
          <w:tcPr>
            <w:tcW w:w="1383" w:type="dxa"/>
            <w:tcPrChange w:id="162" w:author="Josh Maximoff" w:date="2019-02-06T12:50:00Z">
              <w:tcPr>
                <w:tcW w:w="1383" w:type="dxa"/>
              </w:tcPr>
            </w:tcPrChange>
          </w:tcPr>
          <w:p w14:paraId="59376178" w14:textId="5347CEC2" w:rsidR="003904A9" w:rsidRPr="004E7FF4" w:rsidRDefault="003904A9" w:rsidP="004342E0">
            <w:pPr>
              <w:rPr>
                <w:b/>
              </w:rPr>
            </w:pPr>
            <w:r w:rsidRPr="004E7FF4">
              <w:rPr>
                <w:b/>
              </w:rPr>
              <w:t>Root Folder</w:t>
            </w:r>
            <w:r>
              <w:rPr>
                <w:b/>
              </w:rPr>
              <w:t xml:space="preserve"> </w:t>
            </w:r>
            <w:r>
              <w:rPr>
                <w:b/>
              </w:rPr>
              <w:br/>
              <w:t>(relative to</w:t>
            </w:r>
            <w:r>
              <w:rPr>
                <w:b/>
              </w:rPr>
              <w:br/>
              <w:t>/home/nepi-</w:t>
            </w:r>
            <w:proofErr w:type="spellStart"/>
            <w:r>
              <w:rPr>
                <w:b/>
              </w:rPr>
              <w:t>usr</w:t>
            </w:r>
            <w:proofErr w:type="spellEnd"/>
            <w:r>
              <w:rPr>
                <w:b/>
              </w:rPr>
              <w:t>/)</w:t>
            </w:r>
          </w:p>
        </w:tc>
        <w:tc>
          <w:tcPr>
            <w:tcW w:w="1415" w:type="dxa"/>
            <w:tcPrChange w:id="163" w:author="Josh Maximoff" w:date="2019-02-06T12:50:00Z">
              <w:tcPr>
                <w:tcW w:w="1145" w:type="dxa"/>
                <w:gridSpan w:val="2"/>
              </w:tcPr>
            </w:tcPrChange>
          </w:tcPr>
          <w:p w14:paraId="181D954B" w14:textId="5AFB3397" w:rsidR="003904A9" w:rsidRPr="004E7FF4" w:rsidRDefault="003904A9" w:rsidP="004342E0">
            <w:pPr>
              <w:rPr>
                <w:ins w:id="164" w:author="Josh Maximoff" w:date="2019-01-03T11:46:00Z"/>
                <w:b/>
              </w:rPr>
            </w:pPr>
            <w:ins w:id="165" w:author="Josh Maximoff" w:date="2019-01-03T11:46:00Z">
              <w:r>
                <w:rPr>
                  <w:b/>
                </w:rPr>
                <w:t>Sub</w:t>
              </w:r>
            </w:ins>
            <w:ins w:id="166" w:author="Josh Maximoff" w:date="2019-02-05T12:24:00Z">
              <w:r w:rsidR="00B75664">
                <w:rPr>
                  <w:b/>
                </w:rPr>
                <w:t>-</w:t>
              </w:r>
            </w:ins>
            <w:ins w:id="167" w:author="Josh Maximoff" w:date="2019-01-03T11:46:00Z">
              <w:r>
                <w:rPr>
                  <w:b/>
                </w:rPr>
                <w:t>director</w:t>
              </w:r>
            </w:ins>
            <w:ins w:id="168" w:author="Josh Maximoff" w:date="2019-02-05T12:24:00Z">
              <w:r w:rsidR="00B75664">
                <w:rPr>
                  <w:b/>
                </w:rPr>
                <w:t>y</w:t>
              </w:r>
            </w:ins>
          </w:p>
        </w:tc>
        <w:tc>
          <w:tcPr>
            <w:tcW w:w="3060" w:type="dxa"/>
            <w:gridSpan w:val="2"/>
            <w:tcPrChange w:id="169" w:author="Josh Maximoff" w:date="2019-02-06T12:50:00Z">
              <w:tcPr>
                <w:tcW w:w="3349" w:type="dxa"/>
                <w:gridSpan w:val="3"/>
              </w:tcPr>
            </w:tcPrChange>
          </w:tcPr>
          <w:p w14:paraId="3CA33161" w14:textId="50103066" w:rsidR="003904A9" w:rsidRPr="004E7FF4" w:rsidRDefault="003904A9" w:rsidP="004342E0">
            <w:pPr>
              <w:rPr>
                <w:b/>
              </w:rPr>
            </w:pPr>
            <w:r w:rsidRPr="004E7FF4">
              <w:rPr>
                <w:b/>
              </w:rPr>
              <w:t>Filename(s)</w:t>
            </w:r>
          </w:p>
        </w:tc>
        <w:tc>
          <w:tcPr>
            <w:tcW w:w="2065" w:type="dxa"/>
            <w:gridSpan w:val="2"/>
            <w:tcPrChange w:id="170" w:author="Josh Maximoff" w:date="2019-02-06T12:50:00Z">
              <w:tcPr>
                <w:tcW w:w="2046" w:type="dxa"/>
                <w:gridSpan w:val="2"/>
              </w:tcPr>
            </w:tcPrChange>
          </w:tcPr>
          <w:p w14:paraId="5BAA2895" w14:textId="5D6B1094" w:rsidR="003904A9" w:rsidRPr="004E7FF4" w:rsidRDefault="003904A9" w:rsidP="004342E0">
            <w:pPr>
              <w:rPr>
                <w:b/>
              </w:rPr>
            </w:pPr>
            <w:r w:rsidRPr="004E7FF4">
              <w:rPr>
                <w:b/>
              </w:rPr>
              <w:t>Notes</w:t>
            </w:r>
          </w:p>
        </w:tc>
      </w:tr>
      <w:tr w:rsidR="001C0C50" w14:paraId="08E53A6E" w14:textId="77777777" w:rsidTr="00DE7746">
        <w:trPr>
          <w:trHeight w:val="108"/>
          <w:trPrChange w:id="171" w:author="Josh Maximoff" w:date="2019-02-06T12:50:00Z">
            <w:trPr>
              <w:trHeight w:val="108"/>
            </w:trPr>
          </w:trPrChange>
        </w:trPr>
        <w:tc>
          <w:tcPr>
            <w:tcW w:w="1427" w:type="dxa"/>
            <w:vMerge w:val="restart"/>
            <w:tcPrChange w:id="172" w:author="Josh Maximoff" w:date="2019-02-06T12:50:00Z">
              <w:tcPr>
                <w:tcW w:w="1427" w:type="dxa"/>
                <w:vMerge w:val="restart"/>
              </w:tcPr>
            </w:tcPrChange>
          </w:tcPr>
          <w:p w14:paraId="45497A20" w14:textId="3A384629" w:rsidR="001C0C50" w:rsidRDefault="001C0C50" w:rsidP="004342E0">
            <w:del w:id="173" w:author="Josh Maximoff" w:date="2019-01-03T11:43:00Z">
              <w:r w:rsidDel="003904A9">
                <w:delText>Status/State</w:delText>
              </w:r>
            </w:del>
            <w:ins w:id="174" w:author="Josh Maximoff" w:date="2019-01-03T11:46:00Z">
              <w:r>
                <w:t xml:space="preserve"> Config</w:t>
              </w:r>
            </w:ins>
            <w:ins w:id="175" w:author="Josh Maximoff" w:date="2019-02-05T12:24:00Z">
              <w:r>
                <w:t>.</w:t>
              </w:r>
            </w:ins>
          </w:p>
        </w:tc>
        <w:tc>
          <w:tcPr>
            <w:tcW w:w="1383" w:type="dxa"/>
            <w:vMerge w:val="restart"/>
            <w:tcPrChange w:id="176" w:author="Josh Maximoff" w:date="2019-02-06T12:50:00Z">
              <w:tcPr>
                <w:tcW w:w="1383" w:type="dxa"/>
                <w:vMerge w:val="restart"/>
              </w:tcPr>
            </w:tcPrChange>
          </w:tcPr>
          <w:p w14:paraId="2EDF04E1" w14:textId="485DB55B" w:rsidR="001C0C50" w:rsidRDefault="001C0C50" w:rsidP="004342E0">
            <w:ins w:id="177" w:author="Josh Maximoff" w:date="2019-01-03T11:46:00Z">
              <w:r>
                <w:t>cfg</w:t>
              </w:r>
            </w:ins>
            <w:del w:id="178" w:author="Josh Maximoff" w:date="2019-01-03T11:46:00Z">
              <w:r w:rsidDel="003904A9">
                <w:delText>status</w:delText>
              </w:r>
            </w:del>
            <w:r>
              <w:t>/</w:t>
            </w:r>
          </w:p>
        </w:tc>
        <w:tc>
          <w:tcPr>
            <w:tcW w:w="1415" w:type="dxa"/>
            <w:tcPrChange w:id="179" w:author="Josh Maximoff" w:date="2019-02-06T12:50:00Z">
              <w:tcPr>
                <w:tcW w:w="1055" w:type="dxa"/>
              </w:tcPr>
            </w:tcPrChange>
          </w:tcPr>
          <w:p w14:paraId="7528302C" w14:textId="0E91B5D7" w:rsidR="001C0C50" w:rsidRPr="003904A9" w:rsidRDefault="001C0C50" w:rsidP="004342E0">
            <w:pPr>
              <w:rPr>
                <w:rPrChange w:id="180" w:author="Josh Maximoff" w:date="2019-01-03T11:46:00Z">
                  <w:rPr>
                    <w:i/>
                  </w:rPr>
                </w:rPrChange>
              </w:rPr>
            </w:pPr>
            <w:ins w:id="181" w:author="Josh Maximoff" w:date="2019-01-03T11:47:00Z">
              <w:r>
                <w:t>bot/</w:t>
              </w:r>
            </w:ins>
          </w:p>
        </w:tc>
        <w:tc>
          <w:tcPr>
            <w:tcW w:w="3060" w:type="dxa"/>
            <w:gridSpan w:val="2"/>
            <w:tcPrChange w:id="182" w:author="Josh Maximoff" w:date="2019-02-06T12:50:00Z">
              <w:tcPr>
                <w:tcW w:w="2880" w:type="dxa"/>
                <w:gridSpan w:val="3"/>
              </w:tcPr>
            </w:tcPrChange>
          </w:tcPr>
          <w:p w14:paraId="3CCAEAC1" w14:textId="3FC12959" w:rsidR="001C0C50" w:rsidRPr="004E7FF4" w:rsidRDefault="001C0C50" w:rsidP="004342E0">
            <w:pPr>
              <w:rPr>
                <w:i/>
              </w:rPr>
            </w:pPr>
            <w:ins w:id="183" w:author="Josh Maximoff" w:date="2019-01-03T11:50:00Z">
              <w:r>
                <w:rPr>
                  <w:i/>
                </w:rPr>
                <w:t>TBD</w:t>
              </w:r>
            </w:ins>
            <w:del w:id="184" w:author="Josh Maximoff" w:date="2019-01-03T11:58:00Z">
              <w:r w:rsidDel="003904A9">
                <w:rPr>
                  <w:i/>
                </w:rPr>
                <w:delText>sys_</w:delText>
              </w:r>
              <w:r w:rsidRPr="004E7FF4" w:rsidDel="003904A9">
                <w:rPr>
                  <w:i/>
                </w:rPr>
                <w:delText>stat</w:delText>
              </w:r>
              <w:r w:rsidDel="003904A9">
                <w:rPr>
                  <w:i/>
                </w:rPr>
                <w:delText>us</w:delText>
              </w:r>
              <w:r w:rsidRPr="004E7FF4" w:rsidDel="003904A9">
                <w:rPr>
                  <w:i/>
                </w:rPr>
                <w:delText>_&lt;DATE&gt;.</w:delText>
              </w:r>
              <w:r w:rsidDel="003904A9">
                <w:rPr>
                  <w:i/>
                </w:rPr>
                <w:delText>json,</w:delText>
              </w:r>
              <w:r w:rsidDel="003904A9">
                <w:rPr>
                  <w:i/>
                </w:rPr>
                <w:br/>
              </w:r>
            </w:del>
            <w:del w:id="185" w:author="Josh Maximoff" w:date="2019-01-03T11:50:00Z">
              <w:r w:rsidDel="003904A9">
                <w:rPr>
                  <w:i/>
                </w:rPr>
                <w:delText>cfg_status_&lt;DATE&gt;. json</w:delText>
              </w:r>
            </w:del>
          </w:p>
        </w:tc>
        <w:tc>
          <w:tcPr>
            <w:tcW w:w="2065" w:type="dxa"/>
            <w:gridSpan w:val="2"/>
            <w:tcPrChange w:id="186" w:author="Josh Maximoff" w:date="2019-02-06T12:50:00Z">
              <w:tcPr>
                <w:tcW w:w="2605" w:type="dxa"/>
                <w:gridSpan w:val="3"/>
              </w:tcPr>
            </w:tcPrChange>
          </w:tcPr>
          <w:p w14:paraId="4F9CBEBC" w14:textId="55B3C9C0" w:rsidR="001C0C50" w:rsidRDefault="001C0C50" w:rsidP="004342E0">
            <w:ins w:id="187" w:author="Josh Maximoff" w:date="2019-01-03T11:50:00Z">
              <w:r>
                <w:t>Not part of interface, NEPI-Bot internal</w:t>
              </w:r>
            </w:ins>
          </w:p>
        </w:tc>
      </w:tr>
      <w:tr w:rsidR="001C0C50" w14:paraId="178444CB" w14:textId="77777777" w:rsidTr="00DE7746">
        <w:trPr>
          <w:trHeight w:val="108"/>
          <w:trPrChange w:id="188" w:author="Josh Maximoff" w:date="2019-02-06T12:50:00Z">
            <w:trPr>
              <w:trHeight w:val="108"/>
            </w:trPr>
          </w:trPrChange>
        </w:trPr>
        <w:tc>
          <w:tcPr>
            <w:tcW w:w="1427" w:type="dxa"/>
            <w:vMerge/>
            <w:tcPrChange w:id="189" w:author="Josh Maximoff" w:date="2019-02-06T12:50:00Z">
              <w:tcPr>
                <w:tcW w:w="1427" w:type="dxa"/>
                <w:vMerge/>
              </w:tcPr>
            </w:tcPrChange>
          </w:tcPr>
          <w:p w14:paraId="4BEA9FD2" w14:textId="77777777" w:rsidR="001C0C50" w:rsidDel="003904A9" w:rsidRDefault="001C0C50" w:rsidP="004342E0"/>
        </w:tc>
        <w:tc>
          <w:tcPr>
            <w:tcW w:w="1383" w:type="dxa"/>
            <w:vMerge/>
            <w:tcPrChange w:id="190" w:author="Josh Maximoff" w:date="2019-02-06T12:50:00Z">
              <w:tcPr>
                <w:tcW w:w="1383" w:type="dxa"/>
                <w:vMerge/>
              </w:tcPr>
            </w:tcPrChange>
          </w:tcPr>
          <w:p w14:paraId="03020D7D" w14:textId="77777777" w:rsidR="001C0C50" w:rsidRDefault="001C0C50" w:rsidP="004342E0">
            <w:pPr>
              <w:rPr>
                <w:ins w:id="191" w:author="Josh Maximoff" w:date="2019-01-03T11:46:00Z"/>
              </w:rPr>
            </w:pPr>
          </w:p>
        </w:tc>
        <w:tc>
          <w:tcPr>
            <w:tcW w:w="1415" w:type="dxa"/>
            <w:tcPrChange w:id="192" w:author="Josh Maximoff" w:date="2019-02-06T12:50:00Z">
              <w:tcPr>
                <w:tcW w:w="1055" w:type="dxa"/>
              </w:tcPr>
            </w:tcPrChange>
          </w:tcPr>
          <w:p w14:paraId="00CC31DB" w14:textId="48A92DF4" w:rsidR="001C0C50" w:rsidRDefault="001C0C50" w:rsidP="004342E0">
            <w:pPr>
              <w:rPr>
                <w:ins w:id="193" w:author="Josh Maximoff" w:date="2019-01-03T11:47:00Z"/>
              </w:rPr>
            </w:pPr>
            <w:ins w:id="194" w:author="Josh Maximoff" w:date="2019-02-06T11:58:00Z">
              <w:r>
                <w:t>action/</w:t>
              </w:r>
            </w:ins>
          </w:p>
        </w:tc>
        <w:tc>
          <w:tcPr>
            <w:tcW w:w="3060" w:type="dxa"/>
            <w:gridSpan w:val="2"/>
            <w:tcPrChange w:id="195" w:author="Josh Maximoff" w:date="2019-02-06T12:50:00Z">
              <w:tcPr>
                <w:tcW w:w="2880" w:type="dxa"/>
                <w:gridSpan w:val="3"/>
              </w:tcPr>
            </w:tcPrChange>
          </w:tcPr>
          <w:p w14:paraId="34A14FF1" w14:textId="57D2EC28" w:rsidR="001C0C50" w:rsidRDefault="00DE7746" w:rsidP="004342E0">
            <w:pPr>
              <w:rPr>
                <w:i/>
              </w:rPr>
            </w:pPr>
            <w:ins w:id="196" w:author="Josh Maximoff" w:date="2019-02-06T12:49:00Z">
              <w:r>
                <w:fldChar w:fldCharType="begin"/>
              </w:r>
              <w:r>
                <w:instrText xml:space="preserve"> REF _Ref346783 \h </w:instrText>
              </w:r>
            </w:ins>
            <w:ins w:id="197" w:author="Josh Maximoff" w:date="2019-02-06T12:49:00Z">
              <w:r>
                <w:fldChar w:fldCharType="separate"/>
              </w:r>
            </w:ins>
            <w:proofErr w:type="spellStart"/>
            <w:ins w:id="198" w:author="Josh Maximoff" w:date="2019-02-06T18:50:00Z">
              <w:r w:rsidR="00AD4D88">
                <w:t>action_seq</w:t>
              </w:r>
              <w:proofErr w:type="spellEnd"/>
              <w:r w:rsidR="00AD4D88">
                <w:t>_&lt;INDEX&gt;.json</w:t>
              </w:r>
            </w:ins>
            <w:ins w:id="199" w:author="Josh Maximoff" w:date="2019-02-06T12:49:00Z">
              <w:r>
                <w:fldChar w:fldCharType="end"/>
              </w:r>
            </w:ins>
          </w:p>
        </w:tc>
        <w:tc>
          <w:tcPr>
            <w:tcW w:w="2065" w:type="dxa"/>
            <w:gridSpan w:val="2"/>
            <w:tcPrChange w:id="200" w:author="Josh Maximoff" w:date="2019-02-06T12:50:00Z">
              <w:tcPr>
                <w:tcW w:w="2605" w:type="dxa"/>
                <w:gridSpan w:val="3"/>
              </w:tcPr>
            </w:tcPrChange>
          </w:tcPr>
          <w:p w14:paraId="2B848F90" w14:textId="21FC699D" w:rsidR="001C0C50" w:rsidRDefault="001C0C50" w:rsidP="00E35F75"/>
        </w:tc>
      </w:tr>
      <w:tr w:rsidR="001C0C50" w14:paraId="38BBC036" w14:textId="77777777" w:rsidTr="00DE7746">
        <w:trPr>
          <w:trHeight w:val="108"/>
          <w:ins w:id="201" w:author="Josh Maximoff" w:date="2019-02-06T11:58:00Z"/>
          <w:trPrChange w:id="202" w:author="Josh Maximoff" w:date="2019-02-06T12:50:00Z">
            <w:trPr>
              <w:trHeight w:val="108"/>
            </w:trPr>
          </w:trPrChange>
        </w:trPr>
        <w:tc>
          <w:tcPr>
            <w:tcW w:w="1427" w:type="dxa"/>
            <w:vMerge/>
            <w:tcPrChange w:id="203" w:author="Josh Maximoff" w:date="2019-02-06T12:50:00Z">
              <w:tcPr>
                <w:tcW w:w="1427" w:type="dxa"/>
                <w:vMerge/>
              </w:tcPr>
            </w:tcPrChange>
          </w:tcPr>
          <w:p w14:paraId="5140FFC1" w14:textId="77777777" w:rsidR="001C0C50" w:rsidDel="003904A9" w:rsidRDefault="001C0C50" w:rsidP="00AD54DC">
            <w:pPr>
              <w:rPr>
                <w:ins w:id="204" w:author="Josh Maximoff" w:date="2019-02-06T11:58:00Z"/>
              </w:rPr>
            </w:pPr>
          </w:p>
        </w:tc>
        <w:tc>
          <w:tcPr>
            <w:tcW w:w="1383" w:type="dxa"/>
            <w:vMerge/>
            <w:tcPrChange w:id="205" w:author="Josh Maximoff" w:date="2019-02-06T12:50:00Z">
              <w:tcPr>
                <w:tcW w:w="1383" w:type="dxa"/>
                <w:vMerge/>
              </w:tcPr>
            </w:tcPrChange>
          </w:tcPr>
          <w:p w14:paraId="45A06834" w14:textId="77777777" w:rsidR="001C0C50" w:rsidRDefault="001C0C50" w:rsidP="00AD54DC">
            <w:pPr>
              <w:rPr>
                <w:ins w:id="206" w:author="Josh Maximoff" w:date="2019-02-06T11:58:00Z"/>
              </w:rPr>
            </w:pPr>
          </w:p>
        </w:tc>
        <w:tc>
          <w:tcPr>
            <w:tcW w:w="1415" w:type="dxa"/>
            <w:tcPrChange w:id="207" w:author="Josh Maximoff" w:date="2019-02-06T12:50:00Z">
              <w:tcPr>
                <w:tcW w:w="1055" w:type="dxa"/>
              </w:tcPr>
            </w:tcPrChange>
          </w:tcPr>
          <w:p w14:paraId="35CA6B9B" w14:textId="03ECA8EE" w:rsidR="001C0C50" w:rsidRDefault="001C0C50" w:rsidP="00AD54DC">
            <w:pPr>
              <w:rPr>
                <w:ins w:id="208" w:author="Josh Maximoff" w:date="2019-02-06T11:58:00Z"/>
              </w:rPr>
            </w:pPr>
            <w:ins w:id="209" w:author="Josh Maximoff" w:date="2019-02-06T11:58:00Z">
              <w:r>
                <w:t>sched/</w:t>
              </w:r>
            </w:ins>
          </w:p>
        </w:tc>
        <w:tc>
          <w:tcPr>
            <w:tcW w:w="3060" w:type="dxa"/>
            <w:gridSpan w:val="2"/>
            <w:tcPrChange w:id="210" w:author="Josh Maximoff" w:date="2019-02-06T12:50:00Z">
              <w:tcPr>
                <w:tcW w:w="2880" w:type="dxa"/>
                <w:gridSpan w:val="3"/>
              </w:tcPr>
            </w:tcPrChange>
          </w:tcPr>
          <w:p w14:paraId="318EF58C" w14:textId="774BF2AB" w:rsidR="001C0C50" w:rsidRDefault="00DE7746" w:rsidP="00AD54DC">
            <w:pPr>
              <w:rPr>
                <w:ins w:id="211" w:author="Josh Maximoff" w:date="2019-02-06T11:58:00Z"/>
                <w:i/>
              </w:rPr>
            </w:pPr>
            <w:ins w:id="212" w:author="Josh Maximoff" w:date="2019-02-06T12:49:00Z">
              <w:r>
                <w:fldChar w:fldCharType="begin"/>
              </w:r>
              <w:r>
                <w:instrText xml:space="preserve"> REF _Ref534280261 \h </w:instrText>
              </w:r>
            </w:ins>
            <w:ins w:id="213" w:author="Josh Maximoff" w:date="2019-02-06T12:49:00Z">
              <w:r>
                <w:fldChar w:fldCharType="separate"/>
              </w:r>
            </w:ins>
            <w:ins w:id="214" w:author="Josh Maximoff" w:date="2019-02-06T18:50:00Z">
              <w:r w:rsidR="00AD4D88" w:rsidRPr="00836821">
                <w:t>task_&lt; INDEX&gt;. json</w:t>
              </w:r>
            </w:ins>
            <w:ins w:id="215" w:author="Josh Maximoff" w:date="2019-02-06T12:49:00Z">
              <w:r>
                <w:fldChar w:fldCharType="end"/>
              </w:r>
            </w:ins>
          </w:p>
        </w:tc>
        <w:tc>
          <w:tcPr>
            <w:tcW w:w="2065" w:type="dxa"/>
            <w:gridSpan w:val="2"/>
            <w:tcPrChange w:id="216" w:author="Josh Maximoff" w:date="2019-02-06T12:50:00Z">
              <w:tcPr>
                <w:tcW w:w="2605" w:type="dxa"/>
                <w:gridSpan w:val="3"/>
              </w:tcPr>
            </w:tcPrChange>
          </w:tcPr>
          <w:p w14:paraId="546EC656" w14:textId="78168F4D" w:rsidR="001C0C50" w:rsidRDefault="001C0C50" w:rsidP="00AD54DC">
            <w:pPr>
              <w:rPr>
                <w:ins w:id="217" w:author="Josh Maximoff" w:date="2019-02-06T11:58:00Z"/>
              </w:rPr>
            </w:pPr>
          </w:p>
        </w:tc>
      </w:tr>
      <w:tr w:rsidR="001C0C50" w14:paraId="5B6E2290" w14:textId="77777777" w:rsidTr="00DE7746">
        <w:trPr>
          <w:trHeight w:val="108"/>
          <w:trPrChange w:id="218" w:author="Josh Maximoff" w:date="2019-02-06T12:50:00Z">
            <w:trPr>
              <w:trHeight w:val="108"/>
            </w:trPr>
          </w:trPrChange>
        </w:trPr>
        <w:tc>
          <w:tcPr>
            <w:tcW w:w="1427" w:type="dxa"/>
            <w:vMerge/>
            <w:tcPrChange w:id="219" w:author="Josh Maximoff" w:date="2019-02-06T12:50:00Z">
              <w:tcPr>
                <w:tcW w:w="1427" w:type="dxa"/>
                <w:vMerge/>
              </w:tcPr>
            </w:tcPrChange>
          </w:tcPr>
          <w:p w14:paraId="484FE7CA" w14:textId="77777777" w:rsidR="001C0C50" w:rsidDel="003904A9" w:rsidRDefault="001C0C50" w:rsidP="00AD54DC"/>
        </w:tc>
        <w:tc>
          <w:tcPr>
            <w:tcW w:w="1383" w:type="dxa"/>
            <w:vMerge/>
            <w:tcPrChange w:id="220" w:author="Josh Maximoff" w:date="2019-02-06T12:50:00Z">
              <w:tcPr>
                <w:tcW w:w="1383" w:type="dxa"/>
                <w:vMerge/>
              </w:tcPr>
            </w:tcPrChange>
          </w:tcPr>
          <w:p w14:paraId="3C7C0FE1" w14:textId="77777777" w:rsidR="001C0C50" w:rsidRDefault="001C0C50" w:rsidP="00AD54DC">
            <w:pPr>
              <w:rPr>
                <w:ins w:id="221" w:author="Josh Maximoff" w:date="2019-01-03T11:46:00Z"/>
              </w:rPr>
            </w:pPr>
          </w:p>
        </w:tc>
        <w:tc>
          <w:tcPr>
            <w:tcW w:w="1415" w:type="dxa"/>
            <w:tcPrChange w:id="222" w:author="Josh Maximoff" w:date="2019-02-06T12:50:00Z">
              <w:tcPr>
                <w:tcW w:w="1055" w:type="dxa"/>
              </w:tcPr>
            </w:tcPrChange>
          </w:tcPr>
          <w:p w14:paraId="7E7A04A6" w14:textId="64E9B3A3" w:rsidR="001C0C50" w:rsidRDefault="001C0C50" w:rsidP="00AD54DC">
            <w:pPr>
              <w:rPr>
                <w:ins w:id="223" w:author="Josh Maximoff" w:date="2019-01-03T11:47:00Z"/>
              </w:rPr>
            </w:pPr>
            <w:ins w:id="224" w:author="Josh Maximoff" w:date="2019-01-03T11:49:00Z">
              <w:r>
                <w:t>trig/</w:t>
              </w:r>
            </w:ins>
          </w:p>
        </w:tc>
        <w:tc>
          <w:tcPr>
            <w:tcW w:w="3060" w:type="dxa"/>
            <w:gridSpan w:val="2"/>
            <w:tcPrChange w:id="225" w:author="Josh Maximoff" w:date="2019-02-06T12:50:00Z">
              <w:tcPr>
                <w:tcW w:w="2880" w:type="dxa"/>
                <w:gridSpan w:val="3"/>
              </w:tcPr>
            </w:tcPrChange>
          </w:tcPr>
          <w:p w14:paraId="2A11534F" w14:textId="33311238" w:rsidR="001C0C50" w:rsidRDefault="00DE7746" w:rsidP="00AD54DC">
            <w:pPr>
              <w:rPr>
                <w:i/>
              </w:rPr>
            </w:pPr>
            <w:ins w:id="226" w:author="Josh Maximoff" w:date="2019-02-06T12:49:00Z">
              <w:r>
                <w:fldChar w:fldCharType="begin"/>
              </w:r>
              <w:r>
                <w:instrText xml:space="preserve"> REF _Ref534280224 \h </w:instrText>
              </w:r>
            </w:ins>
            <w:ins w:id="227" w:author="Josh Maximoff" w:date="2019-02-06T12:49:00Z">
              <w:r>
                <w:fldChar w:fldCharType="separate"/>
              </w:r>
            </w:ins>
            <w:proofErr w:type="spellStart"/>
            <w:ins w:id="228" w:author="Josh Maximoff" w:date="2019-02-06T18:50:00Z">
              <w:r w:rsidR="00AD4D88">
                <w:t>smarttrig_cfg</w:t>
              </w:r>
              <w:proofErr w:type="spellEnd"/>
              <w:r w:rsidR="00AD4D88">
                <w:t>_&lt;INDEX&gt;.json</w:t>
              </w:r>
            </w:ins>
            <w:ins w:id="229" w:author="Josh Maximoff" w:date="2019-02-06T12:49:00Z">
              <w:r>
                <w:fldChar w:fldCharType="end"/>
              </w:r>
            </w:ins>
          </w:p>
        </w:tc>
        <w:tc>
          <w:tcPr>
            <w:tcW w:w="2065" w:type="dxa"/>
            <w:gridSpan w:val="2"/>
            <w:tcPrChange w:id="230" w:author="Josh Maximoff" w:date="2019-02-06T12:50:00Z">
              <w:tcPr>
                <w:tcW w:w="2605" w:type="dxa"/>
                <w:gridSpan w:val="3"/>
              </w:tcPr>
            </w:tcPrChange>
          </w:tcPr>
          <w:p w14:paraId="75B5D30A" w14:textId="12A954B7" w:rsidR="001C0C50" w:rsidRDefault="001C0C50" w:rsidP="00AD54DC"/>
        </w:tc>
      </w:tr>
      <w:tr w:rsidR="00DE7746" w14:paraId="777E703A" w14:textId="77777777" w:rsidTr="00DE7746">
        <w:trPr>
          <w:trHeight w:val="108"/>
          <w:trPrChange w:id="231" w:author="Josh Maximoff" w:date="2019-02-06T12:50:00Z">
            <w:trPr>
              <w:trHeight w:val="108"/>
            </w:trPr>
          </w:trPrChange>
        </w:trPr>
        <w:tc>
          <w:tcPr>
            <w:tcW w:w="1427" w:type="dxa"/>
            <w:vMerge/>
            <w:tcPrChange w:id="232" w:author="Josh Maximoff" w:date="2019-02-06T12:50:00Z">
              <w:tcPr>
                <w:tcW w:w="1427" w:type="dxa"/>
                <w:vMerge/>
              </w:tcPr>
            </w:tcPrChange>
          </w:tcPr>
          <w:p w14:paraId="2B30D8F0" w14:textId="77777777" w:rsidR="00DE7746" w:rsidDel="003904A9" w:rsidRDefault="00DE7746" w:rsidP="00DE7746"/>
        </w:tc>
        <w:tc>
          <w:tcPr>
            <w:tcW w:w="1383" w:type="dxa"/>
            <w:vMerge/>
            <w:tcPrChange w:id="233" w:author="Josh Maximoff" w:date="2019-02-06T12:50:00Z">
              <w:tcPr>
                <w:tcW w:w="1383" w:type="dxa"/>
                <w:vMerge/>
              </w:tcPr>
            </w:tcPrChange>
          </w:tcPr>
          <w:p w14:paraId="0BFF34E0" w14:textId="77777777" w:rsidR="00DE7746" w:rsidRDefault="00DE7746" w:rsidP="00DE7746">
            <w:pPr>
              <w:rPr>
                <w:ins w:id="234" w:author="Josh Maximoff" w:date="2019-01-03T11:46:00Z"/>
              </w:rPr>
            </w:pPr>
          </w:p>
        </w:tc>
        <w:tc>
          <w:tcPr>
            <w:tcW w:w="1415" w:type="dxa"/>
            <w:tcPrChange w:id="235" w:author="Josh Maximoff" w:date="2019-02-06T12:50:00Z">
              <w:tcPr>
                <w:tcW w:w="1055" w:type="dxa"/>
              </w:tcPr>
            </w:tcPrChange>
          </w:tcPr>
          <w:p w14:paraId="589C2601" w14:textId="56AB3DAE" w:rsidR="00DE7746" w:rsidRDefault="00DE7746" w:rsidP="00DE7746">
            <w:pPr>
              <w:rPr>
                <w:ins w:id="236" w:author="Josh Maximoff" w:date="2019-01-03T11:47:00Z"/>
              </w:rPr>
            </w:pPr>
            <w:ins w:id="237" w:author="Josh Maximoff" w:date="2019-01-03T11:49:00Z">
              <w:r>
                <w:t>sensors/</w:t>
              </w:r>
            </w:ins>
          </w:p>
        </w:tc>
        <w:tc>
          <w:tcPr>
            <w:tcW w:w="3060" w:type="dxa"/>
            <w:gridSpan w:val="2"/>
            <w:tcPrChange w:id="238" w:author="Josh Maximoff" w:date="2019-02-06T12:50:00Z">
              <w:tcPr>
                <w:tcW w:w="2880" w:type="dxa"/>
                <w:gridSpan w:val="3"/>
              </w:tcPr>
            </w:tcPrChange>
          </w:tcPr>
          <w:p w14:paraId="796AC9C7" w14:textId="08E1CAB7" w:rsidR="00DE7746" w:rsidRDefault="00DE7746" w:rsidP="00DE7746">
            <w:pPr>
              <w:rPr>
                <w:i/>
              </w:rPr>
            </w:pPr>
            <w:ins w:id="239" w:author="Josh Maximoff" w:date="2019-02-06T12:50:00Z">
              <w:r>
                <w:fldChar w:fldCharType="begin"/>
              </w:r>
              <w:r>
                <w:instrText xml:space="preserve"> REF _Ref349146 \h </w:instrText>
              </w:r>
            </w:ins>
            <w:ins w:id="240" w:author="Josh Maximoff" w:date="2019-02-06T12:50:00Z">
              <w:r>
                <w:fldChar w:fldCharType="separate"/>
              </w:r>
            </w:ins>
            <w:proofErr w:type="spellStart"/>
            <w:ins w:id="241" w:author="Josh Maximoff" w:date="2019-02-06T18:50:00Z">
              <w:r w:rsidR="00AD4D88">
                <w:t>sensor_cfg</w:t>
              </w:r>
              <w:proofErr w:type="spellEnd"/>
              <w:r w:rsidR="00AD4D88">
                <w:t>_&lt;INDEX&gt;.json</w:t>
              </w:r>
            </w:ins>
            <w:ins w:id="242" w:author="Josh Maximoff" w:date="2019-02-06T12:50:00Z">
              <w:r>
                <w:fldChar w:fldCharType="end"/>
              </w:r>
            </w:ins>
          </w:p>
        </w:tc>
        <w:tc>
          <w:tcPr>
            <w:tcW w:w="2065" w:type="dxa"/>
            <w:gridSpan w:val="2"/>
            <w:tcPrChange w:id="243" w:author="Josh Maximoff" w:date="2019-02-06T12:50:00Z">
              <w:tcPr>
                <w:tcW w:w="2605" w:type="dxa"/>
                <w:gridSpan w:val="3"/>
              </w:tcPr>
            </w:tcPrChange>
          </w:tcPr>
          <w:p w14:paraId="10CBDA32" w14:textId="433BF578" w:rsidR="00DE7746" w:rsidRDefault="00DE7746" w:rsidP="00DE7746"/>
        </w:tc>
      </w:tr>
      <w:tr w:rsidR="001C0C50" w14:paraId="4F33CBF3" w14:textId="77777777" w:rsidTr="00DE7746">
        <w:trPr>
          <w:trHeight w:val="268"/>
          <w:trPrChange w:id="244" w:author="Josh Maximoff" w:date="2019-02-06T12:50:00Z">
            <w:trPr>
              <w:trHeight w:val="268"/>
            </w:trPr>
          </w:trPrChange>
        </w:trPr>
        <w:tc>
          <w:tcPr>
            <w:tcW w:w="1427" w:type="dxa"/>
            <w:vMerge/>
            <w:tcPrChange w:id="245" w:author="Josh Maximoff" w:date="2019-02-06T12:50:00Z">
              <w:tcPr>
                <w:tcW w:w="1427" w:type="dxa"/>
                <w:vMerge/>
              </w:tcPr>
            </w:tcPrChange>
          </w:tcPr>
          <w:p w14:paraId="48A44686" w14:textId="77777777" w:rsidR="001C0C50" w:rsidDel="003904A9" w:rsidRDefault="001C0C50" w:rsidP="00AD54DC"/>
        </w:tc>
        <w:tc>
          <w:tcPr>
            <w:tcW w:w="1383" w:type="dxa"/>
            <w:vMerge/>
            <w:tcPrChange w:id="246" w:author="Josh Maximoff" w:date="2019-02-06T12:50:00Z">
              <w:tcPr>
                <w:tcW w:w="1383" w:type="dxa"/>
                <w:vMerge/>
              </w:tcPr>
            </w:tcPrChange>
          </w:tcPr>
          <w:p w14:paraId="61325A6B" w14:textId="77777777" w:rsidR="001C0C50" w:rsidRDefault="001C0C50" w:rsidP="00AD54DC">
            <w:pPr>
              <w:rPr>
                <w:ins w:id="247" w:author="Josh Maximoff" w:date="2019-01-03T11:46:00Z"/>
              </w:rPr>
            </w:pPr>
          </w:p>
        </w:tc>
        <w:tc>
          <w:tcPr>
            <w:tcW w:w="1415" w:type="dxa"/>
            <w:tcPrChange w:id="248" w:author="Josh Maximoff" w:date="2019-02-06T12:50:00Z">
              <w:tcPr>
                <w:tcW w:w="1055" w:type="dxa"/>
              </w:tcPr>
            </w:tcPrChange>
          </w:tcPr>
          <w:p w14:paraId="63C3AF9C" w14:textId="55455056" w:rsidR="001C0C50" w:rsidRDefault="001C0C50" w:rsidP="00AD54DC">
            <w:pPr>
              <w:rPr>
                <w:ins w:id="249" w:author="Josh Maximoff" w:date="2019-01-03T11:47:00Z"/>
              </w:rPr>
            </w:pPr>
            <w:ins w:id="250" w:author="Josh Maximoff" w:date="2019-01-03T11:49:00Z">
              <w:r>
                <w:t>rules/</w:t>
              </w:r>
            </w:ins>
          </w:p>
        </w:tc>
        <w:tc>
          <w:tcPr>
            <w:tcW w:w="3060" w:type="dxa"/>
            <w:gridSpan w:val="2"/>
            <w:tcPrChange w:id="251" w:author="Josh Maximoff" w:date="2019-02-06T12:50:00Z">
              <w:tcPr>
                <w:tcW w:w="2880" w:type="dxa"/>
                <w:gridSpan w:val="3"/>
              </w:tcPr>
            </w:tcPrChange>
          </w:tcPr>
          <w:p w14:paraId="6534CD5C" w14:textId="7FFBC68B" w:rsidR="001C0C50" w:rsidRDefault="00DE7746" w:rsidP="00AD54DC">
            <w:pPr>
              <w:rPr>
                <w:i/>
              </w:rPr>
            </w:pPr>
            <w:ins w:id="252" w:author="Josh Maximoff" w:date="2019-02-06T12:50:00Z">
              <w:r>
                <w:fldChar w:fldCharType="begin"/>
              </w:r>
              <w:r>
                <w:instrText xml:space="preserve"> REF _Ref349153 \h </w:instrText>
              </w:r>
            </w:ins>
            <w:ins w:id="253" w:author="Josh Maximoff" w:date="2019-02-06T12:50:00Z">
              <w:r>
                <w:fldChar w:fldCharType="separate"/>
              </w:r>
            </w:ins>
            <w:proofErr w:type="spellStart"/>
            <w:ins w:id="254" w:author="Josh Maximoff" w:date="2019-02-06T18:50:00Z">
              <w:r w:rsidR="00AD4D88">
                <w:t>smarttrig_rule</w:t>
              </w:r>
              <w:proofErr w:type="spellEnd"/>
              <w:r w:rsidR="00AD4D88">
                <w:t>_&lt;INDEX&gt;.json</w:t>
              </w:r>
            </w:ins>
            <w:ins w:id="255" w:author="Josh Maximoff" w:date="2019-02-06T12:50:00Z">
              <w:r>
                <w:fldChar w:fldCharType="end"/>
              </w:r>
            </w:ins>
          </w:p>
        </w:tc>
        <w:tc>
          <w:tcPr>
            <w:tcW w:w="2065" w:type="dxa"/>
            <w:gridSpan w:val="2"/>
            <w:tcPrChange w:id="256" w:author="Josh Maximoff" w:date="2019-02-06T12:50:00Z">
              <w:tcPr>
                <w:tcW w:w="2605" w:type="dxa"/>
                <w:gridSpan w:val="3"/>
              </w:tcPr>
            </w:tcPrChange>
          </w:tcPr>
          <w:p w14:paraId="35B72C85" w14:textId="43FD4872" w:rsidR="001C0C50" w:rsidRDefault="001C0C50" w:rsidP="00AD54DC"/>
        </w:tc>
      </w:tr>
      <w:tr w:rsidR="001C0C50" w14:paraId="66F5D137" w14:textId="77777777" w:rsidTr="00DE7746">
        <w:trPr>
          <w:trHeight w:val="268"/>
          <w:trPrChange w:id="257" w:author="Josh Maximoff" w:date="2019-02-06T12:50:00Z">
            <w:trPr>
              <w:trHeight w:val="268"/>
            </w:trPr>
          </w:trPrChange>
        </w:trPr>
        <w:tc>
          <w:tcPr>
            <w:tcW w:w="1427" w:type="dxa"/>
            <w:vMerge/>
            <w:tcPrChange w:id="258" w:author="Josh Maximoff" w:date="2019-02-06T12:50:00Z">
              <w:tcPr>
                <w:tcW w:w="1427" w:type="dxa"/>
                <w:vMerge/>
              </w:tcPr>
            </w:tcPrChange>
          </w:tcPr>
          <w:p w14:paraId="71B4B6A0" w14:textId="77777777" w:rsidR="001C0C50" w:rsidDel="003904A9" w:rsidRDefault="001C0C50" w:rsidP="00AD54DC"/>
        </w:tc>
        <w:tc>
          <w:tcPr>
            <w:tcW w:w="1383" w:type="dxa"/>
            <w:vMerge/>
            <w:tcPrChange w:id="259" w:author="Josh Maximoff" w:date="2019-02-06T12:50:00Z">
              <w:tcPr>
                <w:tcW w:w="1383" w:type="dxa"/>
                <w:vMerge/>
              </w:tcPr>
            </w:tcPrChange>
          </w:tcPr>
          <w:p w14:paraId="3CCF005A" w14:textId="77777777" w:rsidR="001C0C50" w:rsidRDefault="001C0C50" w:rsidP="00AD54DC">
            <w:pPr>
              <w:rPr>
                <w:ins w:id="260" w:author="Josh Maximoff" w:date="2019-01-03T11:46:00Z"/>
              </w:rPr>
            </w:pPr>
          </w:p>
        </w:tc>
        <w:tc>
          <w:tcPr>
            <w:tcW w:w="1415" w:type="dxa"/>
            <w:tcPrChange w:id="261" w:author="Josh Maximoff" w:date="2019-02-06T12:50:00Z">
              <w:tcPr>
                <w:tcW w:w="1055" w:type="dxa"/>
              </w:tcPr>
            </w:tcPrChange>
          </w:tcPr>
          <w:p w14:paraId="6C4D49A5" w14:textId="675D9258" w:rsidR="001C0C50" w:rsidRDefault="0065732F" w:rsidP="00AD54DC">
            <w:pPr>
              <w:rPr>
                <w:ins w:id="262" w:author="Josh Maximoff" w:date="2019-01-03T11:49:00Z"/>
              </w:rPr>
            </w:pPr>
            <w:proofErr w:type="spellStart"/>
            <w:ins w:id="263" w:author="Josh Maximoff" w:date="2019-02-06T13:36:00Z">
              <w:r>
                <w:t>proc_nodes</w:t>
              </w:r>
              <w:proofErr w:type="spellEnd"/>
              <w:r>
                <w:t>/</w:t>
              </w:r>
            </w:ins>
          </w:p>
        </w:tc>
        <w:tc>
          <w:tcPr>
            <w:tcW w:w="3060" w:type="dxa"/>
            <w:gridSpan w:val="2"/>
            <w:tcPrChange w:id="264" w:author="Josh Maximoff" w:date="2019-02-06T12:50:00Z">
              <w:tcPr>
                <w:tcW w:w="2880" w:type="dxa"/>
                <w:gridSpan w:val="3"/>
              </w:tcPr>
            </w:tcPrChange>
          </w:tcPr>
          <w:p w14:paraId="6C0F2DAF" w14:textId="2575A66A" w:rsidR="001C0C50" w:rsidRDefault="003A790F" w:rsidP="00AD54DC">
            <w:pPr>
              <w:rPr>
                <w:ins w:id="265" w:author="Josh Maximoff" w:date="2019-01-03T12:33:00Z"/>
                <w:i/>
              </w:rPr>
            </w:pPr>
            <w:ins w:id="266" w:author="Josh Maximoff" w:date="2019-02-06T14:20:00Z">
              <w:r>
                <w:rPr>
                  <w:i/>
                </w:rPr>
                <w:fldChar w:fldCharType="begin"/>
              </w:r>
              <w:r>
                <w:rPr>
                  <w:i/>
                </w:rPr>
                <w:instrText xml:space="preserve"> REF _Ref355223 \h </w:instrText>
              </w:r>
            </w:ins>
            <w:r>
              <w:rPr>
                <w:i/>
              </w:rPr>
            </w:r>
            <w:r w:rsidR="007E67D4">
              <w:rPr>
                <w:i/>
              </w:rPr>
              <w:instrText xml:space="preserve"> \* MERGEFORMAT </w:instrText>
            </w:r>
            <w:r>
              <w:rPr>
                <w:i/>
              </w:rPr>
              <w:fldChar w:fldCharType="separate"/>
            </w:r>
            <w:proofErr w:type="spellStart"/>
            <w:ins w:id="267" w:author="Josh Maximoff" w:date="2019-02-06T18:50:00Z">
              <w:r w:rsidR="00AD4D88">
                <w:t>proc_node_cfg</w:t>
              </w:r>
              <w:proofErr w:type="spellEnd"/>
              <w:r w:rsidR="00AD4D88">
                <w:t>_&lt;INDEX&gt;.json</w:t>
              </w:r>
            </w:ins>
            <w:ins w:id="268" w:author="Josh Maximoff" w:date="2019-02-06T14:20:00Z">
              <w:r>
                <w:rPr>
                  <w:i/>
                </w:rPr>
                <w:fldChar w:fldCharType="end"/>
              </w:r>
            </w:ins>
          </w:p>
        </w:tc>
        <w:tc>
          <w:tcPr>
            <w:tcW w:w="2065" w:type="dxa"/>
            <w:gridSpan w:val="2"/>
            <w:tcPrChange w:id="269" w:author="Josh Maximoff" w:date="2019-02-06T12:50:00Z">
              <w:tcPr>
                <w:tcW w:w="2605" w:type="dxa"/>
                <w:gridSpan w:val="3"/>
              </w:tcPr>
            </w:tcPrChange>
          </w:tcPr>
          <w:p w14:paraId="1D587E66" w14:textId="77777777" w:rsidR="001C0C50" w:rsidRDefault="001C0C50" w:rsidP="00AD54DC">
            <w:pPr>
              <w:rPr>
                <w:ins w:id="270" w:author="Josh Maximoff" w:date="2019-01-03T12:08:00Z"/>
              </w:rPr>
            </w:pPr>
          </w:p>
        </w:tc>
      </w:tr>
      <w:tr w:rsidR="001C0C50" w14:paraId="17B8F615" w14:textId="77777777" w:rsidTr="00DE7746">
        <w:trPr>
          <w:trHeight w:val="268"/>
          <w:trPrChange w:id="271" w:author="Josh Maximoff" w:date="2019-02-06T12:50:00Z">
            <w:trPr>
              <w:trHeight w:val="268"/>
            </w:trPr>
          </w:trPrChange>
        </w:trPr>
        <w:tc>
          <w:tcPr>
            <w:tcW w:w="1427" w:type="dxa"/>
            <w:vMerge/>
            <w:tcPrChange w:id="272" w:author="Josh Maximoff" w:date="2019-02-06T12:50:00Z">
              <w:tcPr>
                <w:tcW w:w="1427" w:type="dxa"/>
                <w:vMerge/>
              </w:tcPr>
            </w:tcPrChange>
          </w:tcPr>
          <w:p w14:paraId="7F6813BA" w14:textId="77777777" w:rsidR="001C0C50" w:rsidDel="003904A9" w:rsidRDefault="001C0C50" w:rsidP="00AD54DC"/>
        </w:tc>
        <w:tc>
          <w:tcPr>
            <w:tcW w:w="1383" w:type="dxa"/>
            <w:vMerge/>
            <w:tcPrChange w:id="273" w:author="Josh Maximoff" w:date="2019-02-06T12:50:00Z">
              <w:tcPr>
                <w:tcW w:w="1383" w:type="dxa"/>
                <w:vMerge/>
              </w:tcPr>
            </w:tcPrChange>
          </w:tcPr>
          <w:p w14:paraId="56C9C439" w14:textId="77777777" w:rsidR="001C0C50" w:rsidRDefault="001C0C50" w:rsidP="00AD54DC">
            <w:pPr>
              <w:rPr>
                <w:ins w:id="274" w:author="Josh Maximoff" w:date="2019-01-03T11:46:00Z"/>
              </w:rPr>
            </w:pPr>
          </w:p>
        </w:tc>
        <w:tc>
          <w:tcPr>
            <w:tcW w:w="1415" w:type="dxa"/>
            <w:tcPrChange w:id="275" w:author="Josh Maximoff" w:date="2019-02-06T12:50:00Z">
              <w:tcPr>
                <w:tcW w:w="1055" w:type="dxa"/>
              </w:tcPr>
            </w:tcPrChange>
          </w:tcPr>
          <w:p w14:paraId="1579B014" w14:textId="158F5943" w:rsidR="001C0C50" w:rsidRDefault="0065732F" w:rsidP="00AD54DC">
            <w:pPr>
              <w:rPr>
                <w:ins w:id="276" w:author="Josh Maximoff" w:date="2019-01-03T11:49:00Z"/>
              </w:rPr>
            </w:pPr>
            <w:ins w:id="277" w:author="Josh Maximoff" w:date="2019-02-06T13:36:00Z">
              <w:r>
                <w:t>geofence/</w:t>
              </w:r>
            </w:ins>
          </w:p>
        </w:tc>
        <w:tc>
          <w:tcPr>
            <w:tcW w:w="3060" w:type="dxa"/>
            <w:gridSpan w:val="2"/>
            <w:tcPrChange w:id="278" w:author="Josh Maximoff" w:date="2019-02-06T12:50:00Z">
              <w:tcPr>
                <w:tcW w:w="2880" w:type="dxa"/>
                <w:gridSpan w:val="3"/>
              </w:tcPr>
            </w:tcPrChange>
          </w:tcPr>
          <w:p w14:paraId="78649BEB" w14:textId="52A9264E" w:rsidR="001C0C50" w:rsidRDefault="003A790F" w:rsidP="00AD54DC">
            <w:pPr>
              <w:rPr>
                <w:ins w:id="279" w:author="Josh Maximoff" w:date="2019-01-03T12:33:00Z"/>
                <w:i/>
              </w:rPr>
            </w:pPr>
            <w:ins w:id="280" w:author="Josh Maximoff" w:date="2019-02-06T14:20:00Z">
              <w:r>
                <w:rPr>
                  <w:i/>
                </w:rPr>
                <w:fldChar w:fldCharType="begin"/>
              </w:r>
              <w:r>
                <w:rPr>
                  <w:i/>
                </w:rPr>
                <w:instrText xml:space="preserve"> REF _Ref355230 \h </w:instrText>
              </w:r>
            </w:ins>
            <w:r>
              <w:rPr>
                <w:i/>
              </w:rPr>
            </w:r>
            <w:r>
              <w:rPr>
                <w:i/>
              </w:rPr>
              <w:fldChar w:fldCharType="separate"/>
            </w:r>
            <w:proofErr w:type="spellStart"/>
            <w:ins w:id="281" w:author="Josh Maximoff" w:date="2019-02-06T18:50:00Z">
              <w:r w:rsidR="00AD4D88">
                <w:t>geofence_cfg</w:t>
              </w:r>
              <w:proofErr w:type="spellEnd"/>
              <w:r w:rsidR="00AD4D88">
                <w:t>_&lt;INDEX&gt;.json</w:t>
              </w:r>
            </w:ins>
            <w:ins w:id="282" w:author="Josh Maximoff" w:date="2019-02-06T14:20:00Z">
              <w:r>
                <w:rPr>
                  <w:i/>
                </w:rPr>
                <w:fldChar w:fldCharType="end"/>
              </w:r>
            </w:ins>
          </w:p>
        </w:tc>
        <w:tc>
          <w:tcPr>
            <w:tcW w:w="2065" w:type="dxa"/>
            <w:gridSpan w:val="2"/>
            <w:tcPrChange w:id="283" w:author="Josh Maximoff" w:date="2019-02-06T12:50:00Z">
              <w:tcPr>
                <w:tcW w:w="2605" w:type="dxa"/>
                <w:gridSpan w:val="3"/>
              </w:tcPr>
            </w:tcPrChange>
          </w:tcPr>
          <w:p w14:paraId="46BE9077" w14:textId="77777777" w:rsidR="001C0C50" w:rsidRDefault="001C0C50" w:rsidP="00AD54DC">
            <w:pPr>
              <w:rPr>
                <w:ins w:id="284" w:author="Josh Maximoff" w:date="2019-01-03T12:08:00Z"/>
              </w:rPr>
            </w:pPr>
          </w:p>
        </w:tc>
      </w:tr>
      <w:tr w:rsidR="00AD54DC" w14:paraId="24F22629" w14:textId="77777777" w:rsidTr="00DE7746">
        <w:trPr>
          <w:trHeight w:val="1074"/>
          <w:trPrChange w:id="285" w:author="Josh Maximoff" w:date="2019-02-06T12:50:00Z">
            <w:trPr>
              <w:trHeight w:val="1074"/>
            </w:trPr>
          </w:trPrChange>
        </w:trPr>
        <w:tc>
          <w:tcPr>
            <w:tcW w:w="1427" w:type="dxa"/>
            <w:vMerge w:val="restart"/>
            <w:tcPrChange w:id="286" w:author="Josh Maximoff" w:date="2019-02-06T12:50:00Z">
              <w:tcPr>
                <w:tcW w:w="1427" w:type="dxa"/>
                <w:vMerge w:val="restart"/>
              </w:tcPr>
            </w:tcPrChange>
          </w:tcPr>
          <w:p w14:paraId="5CFF3E83" w14:textId="36D84B06" w:rsidR="00AD54DC" w:rsidRDefault="00AD54DC" w:rsidP="00AD54DC">
            <w:r>
              <w:t>Data</w:t>
            </w:r>
          </w:p>
        </w:tc>
        <w:tc>
          <w:tcPr>
            <w:tcW w:w="1383" w:type="dxa"/>
            <w:vMerge w:val="restart"/>
            <w:tcPrChange w:id="287" w:author="Josh Maximoff" w:date="2019-02-06T12:50:00Z">
              <w:tcPr>
                <w:tcW w:w="1383" w:type="dxa"/>
                <w:vMerge w:val="restart"/>
              </w:tcPr>
            </w:tcPrChange>
          </w:tcPr>
          <w:p w14:paraId="470E1C67" w14:textId="19F125E7" w:rsidR="00AD54DC" w:rsidRDefault="00AD54DC" w:rsidP="00AD54DC">
            <w:r>
              <w:t>data/</w:t>
            </w:r>
          </w:p>
        </w:tc>
        <w:tc>
          <w:tcPr>
            <w:tcW w:w="1415" w:type="dxa"/>
            <w:tcPrChange w:id="288" w:author="Josh Maximoff" w:date="2019-02-06T12:50:00Z">
              <w:tcPr>
                <w:tcW w:w="1145" w:type="dxa"/>
                <w:gridSpan w:val="2"/>
              </w:tcPr>
            </w:tcPrChange>
          </w:tcPr>
          <w:p w14:paraId="51CE4A76" w14:textId="6FD2DF8A" w:rsidR="00AD54DC" w:rsidRPr="004E7FF4" w:rsidRDefault="00AD54DC" w:rsidP="00AD54DC">
            <w:pPr>
              <w:rPr>
                <w:i/>
              </w:rPr>
            </w:pPr>
            <w:ins w:id="289" w:author="Josh Maximoff" w:date="2019-01-03T11:51:00Z">
              <w:r>
                <w:rPr>
                  <w:i/>
                </w:rPr>
                <w:t>&lt;Date</w:t>
              </w:r>
              <w:r w:rsidRPr="003904A9">
                <w:rPr>
                  <w:i/>
                  <w:vertAlign w:val="subscript"/>
                  <w:rPrChange w:id="290" w:author="Josh Maximoff" w:date="2019-01-03T11:52:00Z">
                    <w:rPr>
                      <w:i/>
                    </w:rPr>
                  </w:rPrChange>
                </w:rPr>
                <w:t>1</w:t>
              </w:r>
              <w:r>
                <w:rPr>
                  <w:i/>
                </w:rPr>
                <w:t>&gt;</w:t>
              </w:r>
            </w:ins>
          </w:p>
        </w:tc>
        <w:tc>
          <w:tcPr>
            <w:tcW w:w="3060" w:type="dxa"/>
            <w:gridSpan w:val="2"/>
            <w:tcPrChange w:id="291" w:author="Josh Maximoff" w:date="2019-02-06T12:50:00Z">
              <w:tcPr>
                <w:tcW w:w="3349" w:type="dxa"/>
                <w:gridSpan w:val="3"/>
              </w:tcPr>
            </w:tcPrChange>
          </w:tcPr>
          <w:p w14:paraId="03647C14" w14:textId="5DE25BF5" w:rsidR="00AD54DC" w:rsidRPr="004E7FF4" w:rsidRDefault="00AD54DC" w:rsidP="00AD54DC">
            <w:pPr>
              <w:rPr>
                <w:i/>
              </w:rPr>
            </w:pPr>
            <w:del w:id="292" w:author="Josh Maximoff" w:date="2019-01-03T11:54:00Z">
              <w:r w:rsidRPr="003904A9" w:rsidDel="003904A9">
                <w:rPr>
                  <w:rPrChange w:id="293" w:author="Josh Maximoff" w:date="2019-01-03T11:54:00Z">
                    <w:rPr>
                      <w:i/>
                    </w:rPr>
                  </w:rPrChange>
                </w:rPr>
                <w:delText>&lt;Node_ID&gt;_data_&lt;DATE&gt;</w:delText>
              </w:r>
            </w:del>
            <w:proofErr w:type="spellStart"/>
            <w:ins w:id="294" w:author="Josh Maximoff" w:date="2019-01-03T11:54:00Z">
              <w:r>
                <w:t>sys_stat</w:t>
              </w:r>
            </w:ins>
            <w:proofErr w:type="spellEnd"/>
            <w:r w:rsidRPr="004E7FF4">
              <w:rPr>
                <w:i/>
              </w:rPr>
              <w:t>.</w:t>
            </w:r>
            <w:r>
              <w:rPr>
                <w:i/>
              </w:rPr>
              <w:t xml:space="preserve"> json,</w:t>
            </w:r>
            <w:r>
              <w:rPr>
                <w:i/>
              </w:rPr>
              <w:br/>
              <w:t>&lt;Node_ID&gt;_data</w:t>
            </w:r>
            <w:del w:id="295" w:author="Josh Maximoff" w:date="2019-01-03T11:55:00Z">
              <w:r w:rsidDel="003904A9">
                <w:rPr>
                  <w:i/>
                </w:rPr>
                <w:delText>_&lt;DATE&gt;</w:delText>
              </w:r>
            </w:del>
            <w:r>
              <w:rPr>
                <w:i/>
              </w:rPr>
              <w:t>.</w:t>
            </w:r>
            <w:del w:id="296" w:author="Josh Maximoff" w:date="2019-02-05T12:19:00Z">
              <w:r w:rsidDel="00FB0E91">
                <w:rPr>
                  <w:i/>
                </w:rPr>
                <w:delText>&lt;</w:delText>
              </w:r>
            </w:del>
            <w:ins w:id="297" w:author="Josh Maximoff" w:date="2019-01-03T11:55:00Z">
              <w:r>
                <w:rPr>
                  <w:i/>
                </w:rPr>
                <w:t>json</w:t>
              </w:r>
            </w:ins>
            <w:del w:id="298" w:author="Josh Maximoff" w:date="2019-02-05T12:19:00Z">
              <w:r w:rsidDel="00FB0E91">
                <w:rPr>
                  <w:i/>
                </w:rPr>
                <w:delText>ext&gt;</w:delText>
              </w:r>
            </w:del>
            <w:ins w:id="299" w:author="Josh Maximoff" w:date="2019-02-05T12:19:00Z">
              <w:r>
                <w:rPr>
                  <w:i/>
                </w:rPr>
                <w:t>,</w:t>
              </w:r>
              <w:r>
                <w:rPr>
                  <w:i/>
                </w:rPr>
                <w:br/>
                <w:t>&lt;Node_ID&gt;_std.</w:t>
              </w:r>
            </w:ins>
            <w:ins w:id="300" w:author="Josh Maximoff" w:date="2019-02-06T18:48:00Z">
              <w:r w:rsidR="00DD131B">
                <w:rPr>
                  <w:i/>
                </w:rPr>
                <w:t>&lt;</w:t>
              </w:r>
              <w:proofErr w:type="spellStart"/>
              <w:r w:rsidR="00DD131B">
                <w:rPr>
                  <w:i/>
                </w:rPr>
                <w:t>ext</w:t>
              </w:r>
              <w:proofErr w:type="spellEnd"/>
              <w:r w:rsidR="00DD131B">
                <w:rPr>
                  <w:i/>
                </w:rPr>
                <w:t>&gt;</w:t>
              </w:r>
            </w:ins>
            <w:ins w:id="301" w:author="Josh Maximoff" w:date="2019-02-05T12:19:00Z">
              <w:r>
                <w:rPr>
                  <w:i/>
                </w:rPr>
                <w:t>,</w:t>
              </w:r>
              <w:r>
                <w:rPr>
                  <w:i/>
                </w:rPr>
                <w:br/>
                <w:t>&lt;N</w:t>
              </w:r>
            </w:ins>
            <w:ins w:id="302" w:author="Josh Maximoff" w:date="2019-02-05T12:20:00Z">
              <w:r>
                <w:rPr>
                  <w:i/>
                </w:rPr>
                <w:t>o</w:t>
              </w:r>
            </w:ins>
            <w:ins w:id="303" w:author="Josh Maximoff" w:date="2019-02-05T12:19:00Z">
              <w:r>
                <w:rPr>
                  <w:i/>
                </w:rPr>
                <w:t>de_ID&gt;_change.json</w:t>
              </w:r>
            </w:ins>
          </w:p>
        </w:tc>
        <w:tc>
          <w:tcPr>
            <w:tcW w:w="2065" w:type="dxa"/>
            <w:gridSpan w:val="2"/>
            <w:vMerge w:val="restart"/>
            <w:tcPrChange w:id="304" w:author="Josh Maximoff" w:date="2019-02-06T12:50:00Z">
              <w:tcPr>
                <w:tcW w:w="2046" w:type="dxa"/>
                <w:gridSpan w:val="2"/>
                <w:vMerge w:val="restart"/>
              </w:tcPr>
            </w:tcPrChange>
          </w:tcPr>
          <w:p w14:paraId="40F8CAE1" w14:textId="33DBB665" w:rsidR="00AD54DC" w:rsidRDefault="00AD54DC" w:rsidP="00AD54DC">
            <w:r>
              <w:t xml:space="preserve">Node IDs include those for any SDK node with data file output </w:t>
            </w:r>
            <w:del w:id="305" w:author="Josh Maximoff" w:date="2019-02-06T18:49:00Z">
              <w:r w:rsidDel="00DD131B">
                <w:delText xml:space="preserve">capabilities </w:delText>
              </w:r>
            </w:del>
            <w:ins w:id="306" w:author="Josh Maximoff" w:date="2019-02-06T18:49:00Z">
              <w:r w:rsidR="00DD131B">
                <w:t>enabled</w:t>
              </w:r>
            </w:ins>
            <w:del w:id="307" w:author="Josh Maximoff" w:date="2019-02-06T18:49:00Z">
              <w:r w:rsidDel="00DD131B">
                <w:delText>(e.g., SmartDrivers,</w:delText>
              </w:r>
            </w:del>
            <w:ins w:id="308" w:author="Josh Maximoff" w:date="2019-02-06T18:49:00Z">
              <w:r w:rsidR="00DD131B">
                <w:t>.</w:t>
              </w:r>
            </w:ins>
            <w:r>
              <w:t xml:space="preserve"> </w:t>
            </w:r>
            <w:r>
              <w:lastRenderedPageBreak/>
              <w:t>Processing Nodes</w:t>
            </w:r>
            <w:del w:id="309" w:author="Josh Maximoff" w:date="2019-02-06T18:47:00Z">
              <w:r w:rsidDel="006E3977">
                <w:delText>, GPS Nodes</w:delText>
              </w:r>
            </w:del>
            <w:r>
              <w:t>). Associated binary data is stored with specific extension</w:t>
            </w:r>
            <w:ins w:id="310" w:author="Josh Maximoff" w:date="2019-02-06T18:48:00Z">
              <w:r w:rsidR="00DD131B">
                <w:t xml:space="preserve"> ( most often </w:t>
              </w:r>
            </w:ins>
            <w:ins w:id="311" w:author="Josh Maximoff" w:date="2019-02-06T18:49:00Z">
              <w:r w:rsidR="00DD131B">
                <w:t>.json</w:t>
              </w:r>
            </w:ins>
            <w:ins w:id="312" w:author="Josh Maximoff" w:date="2019-02-06T18:48:00Z">
              <w:r w:rsidR="00DD131B">
                <w:t xml:space="preserve"> as an output of </w:t>
              </w:r>
            </w:ins>
            <w:ins w:id="313" w:author="Josh Maximoff" w:date="2019-02-06T18:49:00Z">
              <w:r w:rsidR="00DD131B">
                <w:t xml:space="preserve">OpenCV </w:t>
              </w:r>
              <w:proofErr w:type="spellStart"/>
              <w:r w:rsidR="00DD131B">
                <w:t>FileStorage</w:t>
              </w:r>
              <w:proofErr w:type="spellEnd"/>
              <w:r w:rsidR="00DD131B">
                <w:t xml:space="preserve"> class).</w:t>
              </w:r>
            </w:ins>
            <w:del w:id="314" w:author="Josh Maximoff" w:date="2019-02-06T18:48:00Z">
              <w:r w:rsidDel="00DD131B">
                <w:delText xml:space="preserve">. </w:delText>
              </w:r>
            </w:del>
          </w:p>
        </w:tc>
      </w:tr>
      <w:tr w:rsidR="00AD54DC" w14:paraId="33F1135E" w14:textId="77777777" w:rsidTr="00DE7746">
        <w:trPr>
          <w:trHeight w:val="1074"/>
          <w:trPrChange w:id="315" w:author="Josh Maximoff" w:date="2019-02-06T12:50:00Z">
            <w:trPr>
              <w:trHeight w:val="1074"/>
            </w:trPr>
          </w:trPrChange>
        </w:trPr>
        <w:tc>
          <w:tcPr>
            <w:tcW w:w="1427" w:type="dxa"/>
            <w:vMerge/>
            <w:tcPrChange w:id="316" w:author="Josh Maximoff" w:date="2019-02-06T12:50:00Z">
              <w:tcPr>
                <w:tcW w:w="1427" w:type="dxa"/>
                <w:vMerge/>
              </w:tcPr>
            </w:tcPrChange>
          </w:tcPr>
          <w:p w14:paraId="4EC6DED7" w14:textId="77777777" w:rsidR="00AD54DC" w:rsidRDefault="00AD54DC" w:rsidP="00AD54DC"/>
        </w:tc>
        <w:tc>
          <w:tcPr>
            <w:tcW w:w="1383" w:type="dxa"/>
            <w:vMerge/>
            <w:tcPrChange w:id="317" w:author="Josh Maximoff" w:date="2019-02-06T12:50:00Z">
              <w:tcPr>
                <w:tcW w:w="1383" w:type="dxa"/>
                <w:vMerge/>
              </w:tcPr>
            </w:tcPrChange>
          </w:tcPr>
          <w:p w14:paraId="3E5FC7D4" w14:textId="77777777" w:rsidR="00AD54DC" w:rsidRDefault="00AD54DC" w:rsidP="00AD54DC"/>
        </w:tc>
        <w:tc>
          <w:tcPr>
            <w:tcW w:w="1415" w:type="dxa"/>
            <w:tcPrChange w:id="318" w:author="Josh Maximoff" w:date="2019-02-06T12:50:00Z">
              <w:tcPr>
                <w:tcW w:w="1145" w:type="dxa"/>
                <w:gridSpan w:val="2"/>
              </w:tcPr>
            </w:tcPrChange>
          </w:tcPr>
          <w:p w14:paraId="7B81F52A" w14:textId="3F83CDCC" w:rsidR="00AD54DC" w:rsidRDefault="00AD54DC" w:rsidP="00AD54DC">
            <w:pPr>
              <w:rPr>
                <w:i/>
              </w:rPr>
            </w:pPr>
            <w:ins w:id="319" w:author="Josh Maximoff" w:date="2019-01-03T11:52:00Z">
              <w:r>
                <w:rPr>
                  <w:i/>
                </w:rPr>
                <w:t>&lt;Date</w:t>
              </w:r>
              <w:r w:rsidRPr="003904A9">
                <w:rPr>
                  <w:i/>
                  <w:vertAlign w:val="subscript"/>
                  <w:rPrChange w:id="320" w:author="Josh Maximoff" w:date="2019-01-03T11:53:00Z">
                    <w:rPr>
                      <w:i/>
                    </w:rPr>
                  </w:rPrChange>
                </w:rPr>
                <w:t>2</w:t>
              </w:r>
              <w:r>
                <w:rPr>
                  <w:i/>
                </w:rPr>
                <w:t>&gt;</w:t>
              </w:r>
            </w:ins>
          </w:p>
        </w:tc>
        <w:tc>
          <w:tcPr>
            <w:tcW w:w="3060" w:type="dxa"/>
            <w:gridSpan w:val="2"/>
            <w:tcPrChange w:id="321" w:author="Josh Maximoff" w:date="2019-02-06T12:50:00Z">
              <w:tcPr>
                <w:tcW w:w="3349" w:type="dxa"/>
                <w:gridSpan w:val="3"/>
              </w:tcPr>
            </w:tcPrChange>
          </w:tcPr>
          <w:p w14:paraId="43A754B4" w14:textId="219C1D68" w:rsidR="00AD54DC" w:rsidRPr="004E7FF4" w:rsidRDefault="00AD54DC">
            <w:pPr>
              <w:jc w:val="center"/>
              <w:rPr>
                <w:i/>
              </w:rPr>
              <w:pPrChange w:id="322" w:author="Unknown" w:date="2019-01-03T11:57:00Z">
                <w:pPr/>
              </w:pPrChange>
            </w:pPr>
            <w:ins w:id="323" w:author="Josh Maximoff" w:date="2019-01-03T11:57:00Z">
              <w:r>
                <w:rPr>
                  <w:i/>
                </w:rPr>
                <w:t>…</w:t>
              </w:r>
            </w:ins>
          </w:p>
        </w:tc>
        <w:tc>
          <w:tcPr>
            <w:tcW w:w="2065" w:type="dxa"/>
            <w:gridSpan w:val="2"/>
            <w:vMerge/>
            <w:tcPrChange w:id="324" w:author="Josh Maximoff" w:date="2019-02-06T12:50:00Z">
              <w:tcPr>
                <w:tcW w:w="2046" w:type="dxa"/>
                <w:gridSpan w:val="2"/>
                <w:vMerge/>
              </w:tcPr>
            </w:tcPrChange>
          </w:tcPr>
          <w:p w14:paraId="05694E64" w14:textId="77777777" w:rsidR="00AD54DC" w:rsidRDefault="00AD54DC" w:rsidP="00AD54DC"/>
        </w:tc>
      </w:tr>
      <w:tr w:rsidR="00AD54DC" w14:paraId="44C5D552" w14:textId="77777777" w:rsidTr="00DE7746">
        <w:trPr>
          <w:trHeight w:val="1074"/>
          <w:trPrChange w:id="325" w:author="Josh Maximoff" w:date="2019-02-06T12:50:00Z">
            <w:trPr>
              <w:trHeight w:val="1074"/>
            </w:trPr>
          </w:trPrChange>
        </w:trPr>
        <w:tc>
          <w:tcPr>
            <w:tcW w:w="1427" w:type="dxa"/>
            <w:vMerge/>
            <w:tcPrChange w:id="326" w:author="Josh Maximoff" w:date="2019-02-06T12:50:00Z">
              <w:tcPr>
                <w:tcW w:w="1427" w:type="dxa"/>
                <w:vMerge/>
              </w:tcPr>
            </w:tcPrChange>
          </w:tcPr>
          <w:p w14:paraId="4280CA1A" w14:textId="77777777" w:rsidR="00AD54DC" w:rsidRDefault="00AD54DC" w:rsidP="00AD54DC"/>
        </w:tc>
        <w:tc>
          <w:tcPr>
            <w:tcW w:w="1383" w:type="dxa"/>
            <w:vMerge/>
            <w:tcPrChange w:id="327" w:author="Josh Maximoff" w:date="2019-02-06T12:50:00Z">
              <w:tcPr>
                <w:tcW w:w="1383" w:type="dxa"/>
                <w:vMerge/>
              </w:tcPr>
            </w:tcPrChange>
          </w:tcPr>
          <w:p w14:paraId="61D60FD3" w14:textId="77777777" w:rsidR="00AD54DC" w:rsidRDefault="00AD54DC" w:rsidP="00AD54DC"/>
        </w:tc>
        <w:tc>
          <w:tcPr>
            <w:tcW w:w="1415" w:type="dxa"/>
            <w:tcPrChange w:id="328" w:author="Josh Maximoff" w:date="2019-02-06T12:50:00Z">
              <w:tcPr>
                <w:tcW w:w="1145" w:type="dxa"/>
                <w:gridSpan w:val="2"/>
              </w:tcPr>
            </w:tcPrChange>
          </w:tcPr>
          <w:p w14:paraId="6C29FD52" w14:textId="6053AC93" w:rsidR="00AD54DC" w:rsidRDefault="00AD54DC">
            <w:pPr>
              <w:jc w:val="center"/>
              <w:rPr>
                <w:i/>
              </w:rPr>
              <w:pPrChange w:id="329" w:author="Unknown" w:date="2019-01-03T11:54:00Z">
                <w:pPr/>
              </w:pPrChange>
            </w:pPr>
            <w:ins w:id="330" w:author="Josh Maximoff" w:date="2019-01-03T11:53:00Z">
              <w:r>
                <w:rPr>
                  <w:i/>
                </w:rPr>
                <w:t>…</w:t>
              </w:r>
            </w:ins>
          </w:p>
        </w:tc>
        <w:tc>
          <w:tcPr>
            <w:tcW w:w="3060" w:type="dxa"/>
            <w:gridSpan w:val="2"/>
            <w:tcPrChange w:id="331" w:author="Josh Maximoff" w:date="2019-02-06T12:50:00Z">
              <w:tcPr>
                <w:tcW w:w="3349" w:type="dxa"/>
                <w:gridSpan w:val="3"/>
              </w:tcPr>
            </w:tcPrChange>
          </w:tcPr>
          <w:p w14:paraId="21E833AB" w14:textId="4986DBD6" w:rsidR="00AD54DC" w:rsidRPr="004E7FF4" w:rsidRDefault="00AD54DC">
            <w:pPr>
              <w:jc w:val="center"/>
              <w:rPr>
                <w:i/>
              </w:rPr>
              <w:pPrChange w:id="332" w:author="Unknown" w:date="2019-01-03T11:57:00Z">
                <w:pPr/>
              </w:pPrChange>
            </w:pPr>
            <w:ins w:id="333" w:author="Josh Maximoff" w:date="2019-01-03T11:57:00Z">
              <w:r>
                <w:rPr>
                  <w:i/>
                </w:rPr>
                <w:t>…</w:t>
              </w:r>
            </w:ins>
          </w:p>
        </w:tc>
        <w:tc>
          <w:tcPr>
            <w:tcW w:w="2065" w:type="dxa"/>
            <w:gridSpan w:val="2"/>
            <w:vMerge/>
            <w:tcPrChange w:id="334" w:author="Josh Maximoff" w:date="2019-02-06T12:50:00Z">
              <w:tcPr>
                <w:tcW w:w="2046" w:type="dxa"/>
                <w:gridSpan w:val="2"/>
                <w:vMerge/>
              </w:tcPr>
            </w:tcPrChange>
          </w:tcPr>
          <w:p w14:paraId="6412EAC8" w14:textId="77777777" w:rsidR="00AD54DC" w:rsidRDefault="00AD54DC" w:rsidP="00AD54DC"/>
        </w:tc>
      </w:tr>
      <w:tr w:rsidR="00AD54DC" w14:paraId="03B0FA18" w14:textId="77777777" w:rsidTr="00DE7746">
        <w:trPr>
          <w:trHeight w:val="1074"/>
          <w:trPrChange w:id="335" w:author="Josh Maximoff" w:date="2019-02-06T12:50:00Z">
            <w:trPr>
              <w:trHeight w:val="1074"/>
            </w:trPr>
          </w:trPrChange>
        </w:trPr>
        <w:tc>
          <w:tcPr>
            <w:tcW w:w="1427" w:type="dxa"/>
            <w:vMerge/>
            <w:tcPrChange w:id="336" w:author="Josh Maximoff" w:date="2019-02-06T12:50:00Z">
              <w:tcPr>
                <w:tcW w:w="1427" w:type="dxa"/>
                <w:vMerge/>
              </w:tcPr>
            </w:tcPrChange>
          </w:tcPr>
          <w:p w14:paraId="74957C62" w14:textId="77777777" w:rsidR="00AD54DC" w:rsidRDefault="00AD54DC" w:rsidP="00AD54DC"/>
        </w:tc>
        <w:tc>
          <w:tcPr>
            <w:tcW w:w="1383" w:type="dxa"/>
            <w:vMerge/>
            <w:tcPrChange w:id="337" w:author="Josh Maximoff" w:date="2019-02-06T12:50:00Z">
              <w:tcPr>
                <w:tcW w:w="1383" w:type="dxa"/>
                <w:vMerge/>
              </w:tcPr>
            </w:tcPrChange>
          </w:tcPr>
          <w:p w14:paraId="25D1B463" w14:textId="77777777" w:rsidR="00AD54DC" w:rsidRDefault="00AD54DC" w:rsidP="00AD54DC"/>
        </w:tc>
        <w:tc>
          <w:tcPr>
            <w:tcW w:w="1415" w:type="dxa"/>
            <w:tcPrChange w:id="338" w:author="Josh Maximoff" w:date="2019-02-06T12:50:00Z">
              <w:tcPr>
                <w:tcW w:w="1145" w:type="dxa"/>
                <w:gridSpan w:val="2"/>
              </w:tcPr>
            </w:tcPrChange>
          </w:tcPr>
          <w:p w14:paraId="79020C4F" w14:textId="4461AE54" w:rsidR="00AD54DC" w:rsidRDefault="00AD54DC" w:rsidP="00AD54DC">
            <w:pPr>
              <w:rPr>
                <w:ins w:id="339" w:author="Josh Maximoff" w:date="2019-01-03T11:51:00Z"/>
                <w:i/>
              </w:rPr>
            </w:pPr>
            <w:ins w:id="340" w:author="Josh Maximoff" w:date="2019-01-03T11:54:00Z">
              <w:r>
                <w:rPr>
                  <w:i/>
                </w:rPr>
                <w:t>&lt;</w:t>
              </w:r>
              <w:proofErr w:type="spellStart"/>
              <w:r>
                <w:rPr>
                  <w:i/>
                </w:rPr>
                <w:t>Date</w:t>
              </w:r>
              <w:r w:rsidRPr="003904A9">
                <w:rPr>
                  <w:i/>
                  <w:vertAlign w:val="subscript"/>
                  <w:rPrChange w:id="341" w:author="Josh Maximoff" w:date="2019-01-03T11:54:00Z">
                    <w:rPr>
                      <w:i/>
                    </w:rPr>
                  </w:rPrChange>
                </w:rPr>
                <w:t>n</w:t>
              </w:r>
              <w:proofErr w:type="spellEnd"/>
              <w:r>
                <w:rPr>
                  <w:i/>
                </w:rPr>
                <w:t>&gt;</w:t>
              </w:r>
            </w:ins>
          </w:p>
        </w:tc>
        <w:tc>
          <w:tcPr>
            <w:tcW w:w="3060" w:type="dxa"/>
            <w:gridSpan w:val="2"/>
            <w:tcPrChange w:id="342" w:author="Josh Maximoff" w:date="2019-02-06T12:50:00Z">
              <w:tcPr>
                <w:tcW w:w="3349" w:type="dxa"/>
                <w:gridSpan w:val="3"/>
              </w:tcPr>
            </w:tcPrChange>
          </w:tcPr>
          <w:p w14:paraId="5E9F2470" w14:textId="5BAFA284" w:rsidR="00AD54DC" w:rsidRPr="004E7FF4" w:rsidRDefault="00AD54DC">
            <w:pPr>
              <w:jc w:val="center"/>
              <w:rPr>
                <w:i/>
              </w:rPr>
              <w:pPrChange w:id="343" w:author="Unknown" w:date="2019-01-03T11:57:00Z">
                <w:pPr/>
              </w:pPrChange>
            </w:pPr>
            <w:ins w:id="344" w:author="Josh Maximoff" w:date="2019-01-03T11:57:00Z">
              <w:r>
                <w:rPr>
                  <w:i/>
                </w:rPr>
                <w:t>…</w:t>
              </w:r>
            </w:ins>
          </w:p>
        </w:tc>
        <w:tc>
          <w:tcPr>
            <w:tcW w:w="2065" w:type="dxa"/>
            <w:gridSpan w:val="2"/>
            <w:vMerge/>
            <w:tcPrChange w:id="345" w:author="Josh Maximoff" w:date="2019-02-06T12:50:00Z">
              <w:tcPr>
                <w:tcW w:w="2046" w:type="dxa"/>
                <w:gridSpan w:val="2"/>
                <w:vMerge/>
              </w:tcPr>
            </w:tcPrChange>
          </w:tcPr>
          <w:p w14:paraId="1A45D2B4" w14:textId="77777777" w:rsidR="00AD54DC" w:rsidRDefault="00AD54DC" w:rsidP="00AD54DC"/>
        </w:tc>
      </w:tr>
      <w:tr w:rsidR="00AD54DC" w:rsidDel="005D145A" w14:paraId="0478AC10" w14:textId="06800241" w:rsidTr="00DE7746">
        <w:trPr>
          <w:gridAfter w:val="1"/>
          <w:wAfter w:w="1415" w:type="dxa"/>
          <w:trHeight w:val="284"/>
          <w:del w:id="346" w:author="Josh Maximoff" w:date="2019-02-06T14:20:00Z"/>
        </w:trPr>
        <w:tc>
          <w:tcPr>
            <w:tcW w:w="1427" w:type="dxa"/>
          </w:tcPr>
          <w:p w14:paraId="78AEC397" w14:textId="61945FA3" w:rsidR="00AD54DC" w:rsidDel="005D145A" w:rsidRDefault="00AD54DC" w:rsidP="00AD54DC">
            <w:pPr>
              <w:rPr>
                <w:del w:id="347" w:author="Josh Maximoff" w:date="2019-02-06T14:20:00Z"/>
              </w:rPr>
            </w:pPr>
            <w:del w:id="348" w:author="Josh Maximoff" w:date="2019-02-06T14:20:00Z">
              <w:r w:rsidDel="005D145A">
                <w:delText>Schedule</w:delText>
              </w:r>
            </w:del>
          </w:p>
        </w:tc>
        <w:tc>
          <w:tcPr>
            <w:tcW w:w="1383" w:type="dxa"/>
          </w:tcPr>
          <w:p w14:paraId="639269BF" w14:textId="0B1851FE" w:rsidR="00AD54DC" w:rsidDel="005D145A" w:rsidRDefault="00AD54DC" w:rsidP="00AD54DC">
            <w:pPr>
              <w:rPr>
                <w:del w:id="349" w:author="Josh Maximoff" w:date="2019-02-06T14:20:00Z"/>
              </w:rPr>
            </w:pPr>
            <w:del w:id="350" w:author="Josh Maximoff" w:date="2019-02-06T14:20:00Z">
              <w:r w:rsidDel="005D145A">
                <w:delText>sched/</w:delText>
              </w:r>
            </w:del>
          </w:p>
        </w:tc>
        <w:tc>
          <w:tcPr>
            <w:tcW w:w="3060" w:type="dxa"/>
            <w:gridSpan w:val="2"/>
          </w:tcPr>
          <w:p w14:paraId="02EFA1D4" w14:textId="4A6183CB" w:rsidR="00AD54DC" w:rsidRPr="004E7FF4" w:rsidDel="005D145A" w:rsidRDefault="00AD54DC" w:rsidP="00AD54DC">
            <w:pPr>
              <w:rPr>
                <w:del w:id="351" w:author="Josh Maximoff" w:date="2019-02-06T14:20:00Z"/>
                <w:i/>
              </w:rPr>
            </w:pPr>
            <w:del w:id="352" w:author="Josh Maximoff" w:date="2019-02-06T14:20:00Z">
              <w:r w:rsidRPr="004E7FF4" w:rsidDel="005D145A">
                <w:rPr>
                  <w:i/>
                </w:rPr>
                <w:delText>task_</w:delText>
              </w:r>
              <w:r w:rsidDel="005D145A">
                <w:rPr>
                  <w:i/>
                </w:rPr>
                <w:delText>cfg_</w:delText>
              </w:r>
              <w:r w:rsidRPr="004E7FF4" w:rsidDel="005D145A">
                <w:rPr>
                  <w:i/>
                </w:rPr>
                <w:delText xml:space="preserve">&lt; </w:delText>
              </w:r>
              <w:r w:rsidDel="005D145A">
                <w:rPr>
                  <w:i/>
                </w:rPr>
                <w:delText>INDEX</w:delText>
              </w:r>
              <w:r w:rsidRPr="004E7FF4" w:rsidDel="005D145A">
                <w:rPr>
                  <w:i/>
                </w:rPr>
                <w:delText>&gt;.</w:delText>
              </w:r>
              <w:r w:rsidDel="005D145A">
                <w:rPr>
                  <w:i/>
                </w:rPr>
                <w:delText xml:space="preserve"> json</w:delText>
              </w:r>
            </w:del>
          </w:p>
        </w:tc>
        <w:tc>
          <w:tcPr>
            <w:tcW w:w="2065" w:type="dxa"/>
            <w:gridSpan w:val="2"/>
          </w:tcPr>
          <w:p w14:paraId="3E1FE289" w14:textId="1A09D6BE" w:rsidR="00AD54DC" w:rsidDel="005D145A" w:rsidRDefault="00AD54DC" w:rsidP="00AD54DC">
            <w:pPr>
              <w:rPr>
                <w:del w:id="353" w:author="Josh Maximoff" w:date="2019-02-06T14:20:00Z"/>
              </w:rPr>
            </w:pPr>
            <w:del w:id="354" w:author="Josh Maximoff" w:date="2019-01-03T12:35:00Z">
              <w:r w:rsidDel="00F57E52">
                <w:delText>Individual files represent task schedule line-item changes or additional line items. Index increments from 0 over full mission timeline.</w:delText>
              </w:r>
            </w:del>
          </w:p>
        </w:tc>
      </w:tr>
      <w:tr w:rsidR="00AD54DC" w:rsidDel="005D145A" w14:paraId="1781C428" w14:textId="0B5084AC" w:rsidTr="00DE7746">
        <w:trPr>
          <w:gridAfter w:val="1"/>
          <w:wAfter w:w="1415" w:type="dxa"/>
          <w:trHeight w:val="284"/>
          <w:del w:id="355" w:author="Josh Maximoff" w:date="2019-02-06T14:20:00Z"/>
        </w:trPr>
        <w:tc>
          <w:tcPr>
            <w:tcW w:w="1427" w:type="dxa"/>
          </w:tcPr>
          <w:p w14:paraId="36AA4622" w14:textId="2B4CB0EA" w:rsidR="00AD54DC" w:rsidDel="005D145A" w:rsidRDefault="00AD54DC" w:rsidP="00AD54DC">
            <w:pPr>
              <w:rPr>
                <w:del w:id="356" w:author="Josh Maximoff" w:date="2019-02-06T14:20:00Z"/>
              </w:rPr>
            </w:pPr>
            <w:del w:id="357" w:author="Josh Maximoff" w:date="2019-02-06T14:20:00Z">
              <w:r w:rsidDel="005D145A">
                <w:delText>Trigger</w:delText>
              </w:r>
              <w:r w:rsidDel="005D145A">
                <w:br/>
                <w:delText>Config</w:delText>
              </w:r>
            </w:del>
            <w:del w:id="358" w:author="Josh Maximoff" w:date="2019-02-05T12:25:00Z">
              <w:r w:rsidDel="00B75664">
                <w:delText>uration</w:delText>
              </w:r>
            </w:del>
            <w:del w:id="359" w:author="Josh Maximoff" w:date="2019-02-06T14:20:00Z">
              <w:r w:rsidDel="005D145A">
                <w:delText xml:space="preserve"> </w:delText>
              </w:r>
              <w:r w:rsidDel="005D145A">
                <w:br/>
                <w:delText>(Event Alarms)</w:delText>
              </w:r>
            </w:del>
          </w:p>
        </w:tc>
        <w:tc>
          <w:tcPr>
            <w:tcW w:w="1383" w:type="dxa"/>
          </w:tcPr>
          <w:p w14:paraId="3D51485D" w14:textId="00A3801E" w:rsidR="00AD54DC" w:rsidDel="005D145A" w:rsidRDefault="00AD54DC" w:rsidP="00AD54DC">
            <w:pPr>
              <w:rPr>
                <w:del w:id="360" w:author="Josh Maximoff" w:date="2019-02-06T14:20:00Z"/>
              </w:rPr>
            </w:pPr>
            <w:del w:id="361" w:author="Josh Maximoff" w:date="2019-02-06T14:20:00Z">
              <w:r w:rsidDel="005D145A">
                <w:delText>trigger-cfg/</w:delText>
              </w:r>
            </w:del>
          </w:p>
        </w:tc>
        <w:tc>
          <w:tcPr>
            <w:tcW w:w="3060" w:type="dxa"/>
            <w:gridSpan w:val="2"/>
          </w:tcPr>
          <w:p w14:paraId="7251F298" w14:textId="511FC647" w:rsidR="00AD54DC" w:rsidRPr="004E7FF4" w:rsidDel="005D145A" w:rsidRDefault="00AD54DC" w:rsidP="00AD54DC">
            <w:pPr>
              <w:rPr>
                <w:del w:id="362" w:author="Josh Maximoff" w:date="2019-02-06T14:20:00Z"/>
                <w:i/>
              </w:rPr>
            </w:pPr>
            <w:del w:id="363" w:author="Josh Maximoff" w:date="2019-02-06T14:20:00Z">
              <w:r w:rsidDel="005D145A">
                <w:rPr>
                  <w:i/>
                </w:rPr>
                <w:delText>&lt;Trig_ID&gt;_cfg_&lt;INDEX&gt;</w:delText>
              </w:r>
              <w:r w:rsidRPr="004E7FF4" w:rsidDel="005D145A">
                <w:rPr>
                  <w:i/>
                </w:rPr>
                <w:delText>.</w:delText>
              </w:r>
              <w:r w:rsidDel="005D145A">
                <w:rPr>
                  <w:i/>
                </w:rPr>
                <w:delText xml:space="preserve"> json</w:delText>
              </w:r>
            </w:del>
          </w:p>
        </w:tc>
        <w:tc>
          <w:tcPr>
            <w:tcW w:w="2065" w:type="dxa"/>
            <w:gridSpan w:val="2"/>
          </w:tcPr>
          <w:p w14:paraId="4CD4B71D" w14:textId="4D8BE802" w:rsidR="00AD54DC" w:rsidDel="005D145A" w:rsidRDefault="00AD54DC" w:rsidP="00AD54DC">
            <w:pPr>
              <w:rPr>
                <w:del w:id="364" w:author="Josh Maximoff" w:date="2019-02-06T14:20:00Z"/>
              </w:rPr>
            </w:pPr>
            <w:del w:id="365" w:author="Josh Maximoff" w:date="2019-02-06T14:20:00Z">
              <w:r w:rsidDel="005D145A">
                <w:delText>Trigger IDs include those for individual h/w triggers and for combined-logic s/w triggers.</w:delText>
              </w:r>
            </w:del>
          </w:p>
        </w:tc>
      </w:tr>
      <w:tr w:rsidR="00AD54DC" w:rsidDel="005D145A" w14:paraId="527733FD" w14:textId="01A78BBA" w:rsidTr="00DE7746">
        <w:trPr>
          <w:gridAfter w:val="1"/>
          <w:wAfter w:w="1415" w:type="dxa"/>
          <w:trHeight w:val="284"/>
          <w:del w:id="366" w:author="Josh Maximoff" w:date="2019-02-06T14:20:00Z"/>
        </w:trPr>
        <w:tc>
          <w:tcPr>
            <w:tcW w:w="1427" w:type="dxa"/>
          </w:tcPr>
          <w:p w14:paraId="7055AE94" w14:textId="2AC4CFFE" w:rsidR="00AD54DC" w:rsidDel="005D145A" w:rsidRDefault="00AD54DC" w:rsidP="00AD54DC">
            <w:pPr>
              <w:rPr>
                <w:del w:id="367" w:author="Josh Maximoff" w:date="2019-02-06T14:20:00Z"/>
              </w:rPr>
            </w:pPr>
            <w:del w:id="368" w:author="Josh Maximoff" w:date="2019-02-06T14:20:00Z">
              <w:r w:rsidDel="005D145A">
                <w:delText>SDK Node Config</w:delText>
              </w:r>
            </w:del>
            <w:del w:id="369" w:author="Josh Maximoff" w:date="2019-02-05T12:25:00Z">
              <w:r w:rsidDel="00B75664">
                <w:delText>uration</w:delText>
              </w:r>
            </w:del>
          </w:p>
        </w:tc>
        <w:tc>
          <w:tcPr>
            <w:tcW w:w="1383" w:type="dxa"/>
          </w:tcPr>
          <w:p w14:paraId="22174A58" w14:textId="5307C3C1" w:rsidR="00AD54DC" w:rsidDel="005D145A" w:rsidRDefault="00AD54DC" w:rsidP="00AD54DC">
            <w:pPr>
              <w:rPr>
                <w:del w:id="370" w:author="Josh Maximoff" w:date="2019-02-06T14:20:00Z"/>
              </w:rPr>
            </w:pPr>
            <w:del w:id="371" w:author="Josh Maximoff" w:date="2019-02-06T14:20:00Z">
              <w:r w:rsidDel="005D145A">
                <w:delText>node-cfg/</w:delText>
              </w:r>
            </w:del>
          </w:p>
        </w:tc>
        <w:tc>
          <w:tcPr>
            <w:tcW w:w="3060" w:type="dxa"/>
            <w:gridSpan w:val="2"/>
          </w:tcPr>
          <w:p w14:paraId="728BDF11" w14:textId="19684340" w:rsidR="00AD54DC" w:rsidRPr="004E7FF4" w:rsidDel="005D145A" w:rsidRDefault="00AD54DC" w:rsidP="00AD54DC">
            <w:pPr>
              <w:rPr>
                <w:del w:id="372" w:author="Josh Maximoff" w:date="2019-02-06T14:20:00Z"/>
                <w:i/>
              </w:rPr>
            </w:pPr>
            <w:del w:id="373" w:author="Josh Maximoff" w:date="2019-02-06T14:20:00Z">
              <w:r w:rsidDel="005D145A">
                <w:rPr>
                  <w:i/>
                </w:rPr>
                <w:delText>&lt;Node_ID&gt;_cfg_&lt;INDEX&gt;. json</w:delText>
              </w:r>
            </w:del>
          </w:p>
        </w:tc>
        <w:tc>
          <w:tcPr>
            <w:tcW w:w="2065" w:type="dxa"/>
            <w:gridSpan w:val="2"/>
          </w:tcPr>
          <w:p w14:paraId="7AF98BDA" w14:textId="60F066E0" w:rsidR="00AD54DC" w:rsidDel="005D145A" w:rsidRDefault="00AD54DC" w:rsidP="00AD54DC">
            <w:pPr>
              <w:rPr>
                <w:del w:id="374" w:author="Josh Maximoff" w:date="2019-02-06T14:20:00Z"/>
              </w:rPr>
            </w:pPr>
            <w:del w:id="375" w:author="Josh Maximoff" w:date="2019-02-06T14:20:00Z">
              <w:r w:rsidDel="005D145A">
                <w:delText>Parameter values for individual nodes including data source and sink specifications for Data Pipeline Processing nodes.</w:delText>
              </w:r>
            </w:del>
          </w:p>
        </w:tc>
      </w:tr>
    </w:tbl>
    <w:p w14:paraId="6E24C011" w14:textId="4C4E8C26" w:rsidR="004342E0" w:rsidRDefault="004342E0" w:rsidP="004342E0"/>
    <w:p w14:paraId="7C636039" w14:textId="7281ECBC" w:rsidR="00627A78" w:rsidRDefault="00101918" w:rsidP="00627A78">
      <w:pPr>
        <w:pStyle w:val="Heading2"/>
      </w:pPr>
      <w:bookmarkStart w:id="376" w:name="_Toc371422"/>
      <w:r>
        <w:t>Concurrency</w:t>
      </w:r>
      <w:bookmarkEnd w:id="376"/>
    </w:p>
    <w:p w14:paraId="5DA91DC0" w14:textId="6AEEE7E9" w:rsidR="00627A78" w:rsidRPr="00627A78" w:rsidRDefault="00627A78" w:rsidP="00627A78">
      <w:r>
        <w:t xml:space="preserve">As an IPC mechanism, files are generally unsafe due to concurrent access issues. File integrity is maintained by requiring that both NumSDK and NEPI-Server use Linux system file locks for any access to the interface filesystem nodes. This requires additional logic to ensure that these processes will wait/poll for exclusive access whenever a required file is locked by </w:t>
      </w:r>
      <w:del w:id="377" w:author="Josh Maximoff" w:date="2019-01-02T08:45:00Z">
        <w:r w:rsidDel="002D6165">
          <w:delText xml:space="preserve">the other </w:delText>
        </w:r>
      </w:del>
      <w:ins w:id="378" w:author="Josh Maximoff" w:date="2019-01-02T08:45:00Z">
        <w:r w:rsidR="002D6165">
          <w:t xml:space="preserve">another </w:t>
        </w:r>
      </w:ins>
      <w:r>
        <w:t xml:space="preserve">process. </w:t>
      </w:r>
    </w:p>
    <w:p w14:paraId="5081E009" w14:textId="4A223480" w:rsidR="00627A78" w:rsidRDefault="00627A78" w:rsidP="00627A78">
      <w:pPr>
        <w:pStyle w:val="Heading2"/>
      </w:pPr>
      <w:bookmarkStart w:id="379" w:name="_Toc371423"/>
      <w:r>
        <w:t>Archiving Serviced Files</w:t>
      </w:r>
      <w:bookmarkEnd w:id="379"/>
    </w:p>
    <w:p w14:paraId="1D44E84C" w14:textId="1E2653D0" w:rsidR="00627A78" w:rsidRDefault="00627A78" w:rsidP="00627A78">
      <w:r>
        <w:t xml:space="preserve">Each file in the interface represents a unidirectional communication transaction between NumSDK and NEPI-Server, with one of these two components acting as a sender and the other acting as receiver. As the receiver processes each of these transactions, it must move the file from the root folder to an </w:t>
      </w:r>
      <w:r>
        <w:rPr>
          <w:i/>
        </w:rPr>
        <w:t>archived</w:t>
      </w:r>
      <w:r>
        <w:t xml:space="preserve"> subfolder. </w:t>
      </w:r>
      <w:r w:rsidRPr="00627A78">
        <w:rPr>
          <w:color w:val="FF0000"/>
        </w:rPr>
        <w:t>Subsequent deletion of archived files for filesystem maintenance is TBD</w:t>
      </w:r>
      <w:r>
        <w:t>.</w:t>
      </w:r>
    </w:p>
    <w:p w14:paraId="3F6A0EE1" w14:textId="1F68F04A" w:rsidR="00627A78" w:rsidRDefault="00627A78" w:rsidP="00627A78">
      <w:pPr>
        <w:pStyle w:val="Heading1"/>
      </w:pPr>
      <w:bookmarkStart w:id="380" w:name="_Toc371424"/>
      <w:r>
        <w:t>File Descriptions</w:t>
      </w:r>
      <w:bookmarkEnd w:id="380"/>
    </w:p>
    <w:p w14:paraId="6CDBFC22" w14:textId="15095063" w:rsidR="00FF3FDC" w:rsidRDefault="00627A78" w:rsidP="00627A78">
      <w:r>
        <w:t xml:space="preserve">The following </w:t>
      </w:r>
      <w:r w:rsidR="00870996">
        <w:t>tables</w:t>
      </w:r>
      <w:r>
        <w:t xml:space="preserve"> detail the contents and format of individual files specified in </w:t>
      </w:r>
      <w:r>
        <w:fldChar w:fldCharType="begin"/>
      </w:r>
      <w:r>
        <w:instrText xml:space="preserve"> REF _Ref529793184 \h </w:instrText>
      </w:r>
      <w:r>
        <w:fldChar w:fldCharType="separate"/>
      </w:r>
      <w:r w:rsidR="00AD4D88">
        <w:t xml:space="preserve">Table </w:t>
      </w:r>
      <w:r w:rsidR="00AD4D88">
        <w:rPr>
          <w:noProof/>
        </w:rPr>
        <w:t>2</w:t>
      </w:r>
      <w:r>
        <w:fldChar w:fldCharType="end"/>
      </w:r>
      <w:r>
        <w:t xml:space="preserve">. Each file is </w:t>
      </w:r>
      <w:r w:rsidR="00B56C55">
        <w:t>JSON</w:t>
      </w:r>
      <w:r>
        <w:t xml:space="preserve"> formatted </w:t>
      </w:r>
      <w:r w:rsidR="00B56C55">
        <w:t>using the simplest possible hierarchical structure</w:t>
      </w:r>
      <w:r w:rsidR="00FF3FDC">
        <w:t xml:space="preserve"> – generally files consist of a single JSON object with multiple string/value pairs, with exceptions noted below</w:t>
      </w:r>
      <w:r w:rsidR="00B56C55">
        <w:t>.</w:t>
      </w:r>
    </w:p>
    <w:p w14:paraId="628BC323" w14:textId="4095A765" w:rsidR="00B56C55" w:rsidRPr="00870996" w:rsidRDefault="00FF3FDC" w:rsidP="00627A78">
      <w:pPr>
        <w:rPr>
          <w:color w:val="FF0000"/>
        </w:rPr>
      </w:pPr>
      <w:r>
        <w:t xml:space="preserve">Absence of a specified/expected element should be treated as a data error and handled gracefully. Forward compatibility should be maintained by simply ignoring unexpected and unknown elements. </w:t>
      </w:r>
      <w:del w:id="381" w:author="Josh Maximoff" w:date="2019-02-05T12:26:00Z">
        <w:r w:rsidR="00870996" w:rsidDel="0046292E">
          <w:rPr>
            <w:color w:val="FF0000"/>
          </w:rPr>
          <w:delText>Example files forthcoming.</w:delText>
        </w:r>
      </w:del>
    </w:p>
    <w:p w14:paraId="17D7023B" w14:textId="541C9C51" w:rsidR="00627A78" w:rsidRDefault="00870996" w:rsidP="00870996">
      <w:pPr>
        <w:pStyle w:val="Heading2"/>
      </w:pPr>
      <w:del w:id="382" w:author="Josh Maximoff" w:date="2019-02-06T12:42:00Z">
        <w:r w:rsidDel="00756F15">
          <w:delText>Fi</w:delText>
        </w:r>
      </w:del>
      <w:del w:id="383" w:author="Josh Maximoff" w:date="2019-02-06T12:43:00Z">
        <w:r w:rsidDel="00756F15">
          <w:delText xml:space="preserve">le: </w:delText>
        </w:r>
      </w:del>
      <w:bookmarkStart w:id="384" w:name="_Toc371425"/>
      <w:r>
        <w:t>sys_status</w:t>
      </w:r>
      <w:del w:id="385" w:author="Josh Maximoff" w:date="2019-01-03T12:29:00Z">
        <w:r w:rsidR="00FF3FDC" w:rsidDel="00D65C05">
          <w:delText>_&lt;DATE&gt;</w:delText>
        </w:r>
      </w:del>
      <w:r>
        <w:t>.json</w:t>
      </w:r>
      <w:bookmarkEnd w:id="384"/>
    </w:p>
    <w:p w14:paraId="2BAD0B07" w14:textId="744A6FCA" w:rsidR="00EE1A4E" w:rsidRPr="00F57E52" w:rsidRDefault="00EE1A4E" w:rsidP="00EE1A4E">
      <w:r>
        <w:t xml:space="preserve">The </w:t>
      </w:r>
      <w:proofErr w:type="spellStart"/>
      <w:r>
        <w:rPr>
          <w:i/>
        </w:rPr>
        <w:t>sys_status</w:t>
      </w:r>
      <w:proofErr w:type="spellEnd"/>
      <w:r>
        <w:t xml:space="preserve"> contains general system state and status information to be uploaded to the Cloud.</w:t>
      </w:r>
      <w:ins w:id="386" w:author="Josh Maximoff" w:date="2019-01-03T12:33:00Z">
        <w:r w:rsidR="00F57E52">
          <w:t xml:space="preserve"> One </w:t>
        </w:r>
        <w:proofErr w:type="spellStart"/>
        <w:r w:rsidR="00F57E52">
          <w:rPr>
            <w:i/>
          </w:rPr>
          <w:t>sys_status</w:t>
        </w:r>
        <w:proofErr w:type="spellEnd"/>
        <w:r w:rsidR="00F57E52">
          <w:t xml:space="preserve"> file is generated per data collection event (scheduled or event-triggered) and store</w:t>
        </w:r>
      </w:ins>
      <w:ins w:id="387" w:author="Josh Maximoff" w:date="2019-01-03T12:34:00Z">
        <w:r w:rsidR="00F57E52">
          <w:t>d alongside the resultant data files in a timestamped directory.</w:t>
        </w:r>
      </w:ins>
      <w:ins w:id="388" w:author="Josh Maximoff" w:date="2019-02-05T12:14:00Z">
        <w:r w:rsidR="000C1E9B">
          <w:t xml:space="preserve"> All fields are mandatory.</w:t>
        </w:r>
      </w:ins>
    </w:p>
    <w:p w14:paraId="45445D81" w14:textId="22CF8E34" w:rsidR="00EE1A4E" w:rsidRPr="00EE1A4E" w:rsidRDefault="00EE1A4E" w:rsidP="00EE1A4E">
      <w:pPr>
        <w:pStyle w:val="Caption"/>
      </w:pPr>
      <w:r>
        <w:t xml:space="preserve">Table </w:t>
      </w:r>
      <w:r w:rsidR="004622BD">
        <w:rPr>
          <w:noProof/>
        </w:rPr>
        <w:fldChar w:fldCharType="begin"/>
      </w:r>
      <w:r w:rsidR="004622BD">
        <w:rPr>
          <w:noProof/>
        </w:rPr>
        <w:instrText xml:space="preserve"> SEQ Table \* ARABIC </w:instrText>
      </w:r>
      <w:r w:rsidR="004622BD">
        <w:rPr>
          <w:noProof/>
        </w:rPr>
        <w:fldChar w:fldCharType="separate"/>
      </w:r>
      <w:r w:rsidR="00AD4D88">
        <w:rPr>
          <w:noProof/>
        </w:rPr>
        <w:t>3</w:t>
      </w:r>
      <w:r w:rsidR="004622BD">
        <w:rPr>
          <w:noProof/>
        </w:rPr>
        <w:fldChar w:fldCharType="end"/>
      </w:r>
      <w:r>
        <w:t xml:space="preserve">: </w:t>
      </w:r>
      <w:proofErr w:type="spellStart"/>
      <w:r>
        <w:t>sys_status</w:t>
      </w:r>
      <w:proofErr w:type="spellEnd"/>
      <w:r>
        <w:t xml:space="preserve"> contents</w:t>
      </w:r>
    </w:p>
    <w:tbl>
      <w:tblPr>
        <w:tblStyle w:val="TableGrid"/>
        <w:tblW w:w="0" w:type="auto"/>
        <w:tblLook w:val="04A0" w:firstRow="1" w:lastRow="0" w:firstColumn="1" w:lastColumn="0" w:noHBand="0" w:noVBand="1"/>
      </w:tblPr>
      <w:tblGrid>
        <w:gridCol w:w="2337"/>
        <w:gridCol w:w="1258"/>
        <w:gridCol w:w="2250"/>
        <w:gridCol w:w="3505"/>
      </w:tblGrid>
      <w:tr w:rsidR="00FF3FDC" w14:paraId="2AD18552" w14:textId="77777777" w:rsidTr="00604960">
        <w:tc>
          <w:tcPr>
            <w:tcW w:w="2337" w:type="dxa"/>
          </w:tcPr>
          <w:p w14:paraId="5935F2BE" w14:textId="60F16C96" w:rsidR="00FF3FDC" w:rsidRPr="00FF3FDC" w:rsidRDefault="00FF3FDC" w:rsidP="00870996">
            <w:pPr>
              <w:rPr>
                <w:b/>
              </w:rPr>
            </w:pPr>
            <w:r w:rsidRPr="00FF3FDC">
              <w:rPr>
                <w:b/>
              </w:rPr>
              <w:t>Element</w:t>
            </w:r>
            <w:r>
              <w:rPr>
                <w:b/>
              </w:rPr>
              <w:t xml:space="preserve"> Name</w:t>
            </w:r>
          </w:p>
        </w:tc>
        <w:tc>
          <w:tcPr>
            <w:tcW w:w="1258" w:type="dxa"/>
          </w:tcPr>
          <w:p w14:paraId="05AE3779" w14:textId="39C6CF58" w:rsidR="00FF3FDC" w:rsidRPr="00FF3FDC" w:rsidRDefault="00FF3FDC" w:rsidP="00870996">
            <w:pPr>
              <w:rPr>
                <w:b/>
              </w:rPr>
            </w:pPr>
            <w:r>
              <w:rPr>
                <w:b/>
              </w:rPr>
              <w:t xml:space="preserve">JSON </w:t>
            </w:r>
            <w:r w:rsidRPr="00FF3FDC">
              <w:rPr>
                <w:b/>
              </w:rPr>
              <w:t>Type</w:t>
            </w:r>
          </w:p>
        </w:tc>
        <w:tc>
          <w:tcPr>
            <w:tcW w:w="2250" w:type="dxa"/>
          </w:tcPr>
          <w:p w14:paraId="0792C546" w14:textId="2972463B" w:rsidR="00FF3FDC" w:rsidRPr="00FF3FDC" w:rsidRDefault="00FF3FDC" w:rsidP="00870996">
            <w:pPr>
              <w:rPr>
                <w:b/>
              </w:rPr>
            </w:pPr>
            <w:r w:rsidRPr="00FF3FDC">
              <w:rPr>
                <w:b/>
              </w:rPr>
              <w:t>Range</w:t>
            </w:r>
            <w:r w:rsidR="00EE1A4E">
              <w:rPr>
                <w:b/>
              </w:rPr>
              <w:t>/Format</w:t>
            </w:r>
          </w:p>
        </w:tc>
        <w:tc>
          <w:tcPr>
            <w:tcW w:w="3505" w:type="dxa"/>
          </w:tcPr>
          <w:p w14:paraId="24A6B745" w14:textId="4CAB6734" w:rsidR="00FF3FDC" w:rsidRPr="00FF3FDC" w:rsidRDefault="00FF3FDC" w:rsidP="00870996">
            <w:pPr>
              <w:rPr>
                <w:b/>
              </w:rPr>
            </w:pPr>
            <w:r w:rsidRPr="00FF3FDC">
              <w:rPr>
                <w:b/>
              </w:rPr>
              <w:t>Description</w:t>
            </w:r>
            <w:r>
              <w:rPr>
                <w:b/>
              </w:rPr>
              <w:t>/Notes</w:t>
            </w:r>
          </w:p>
        </w:tc>
      </w:tr>
      <w:tr w:rsidR="00FD127A" w14:paraId="4DD4912B" w14:textId="77777777" w:rsidTr="00604960">
        <w:trPr>
          <w:ins w:id="389" w:author="Josh Maximoff" w:date="2019-01-03T12:37:00Z"/>
        </w:trPr>
        <w:tc>
          <w:tcPr>
            <w:tcW w:w="2337" w:type="dxa"/>
          </w:tcPr>
          <w:p w14:paraId="5B55207F" w14:textId="53EE485A" w:rsidR="00FD127A" w:rsidRPr="00836821" w:rsidRDefault="00FD127A" w:rsidP="00870996">
            <w:pPr>
              <w:rPr>
                <w:ins w:id="390" w:author="Josh Maximoff" w:date="2019-01-03T12:37:00Z"/>
                <w:i/>
              </w:rPr>
            </w:pPr>
            <w:ins w:id="391" w:author="Josh Maximoff" w:date="2019-01-03T12:37:00Z">
              <w:r>
                <w:rPr>
                  <w:i/>
                </w:rPr>
                <w:t>timestamp</w:t>
              </w:r>
            </w:ins>
          </w:p>
        </w:tc>
        <w:tc>
          <w:tcPr>
            <w:tcW w:w="1258" w:type="dxa"/>
          </w:tcPr>
          <w:p w14:paraId="6BCC807A" w14:textId="13E146E3" w:rsidR="00FD127A" w:rsidRDefault="00FD127A" w:rsidP="00870996">
            <w:pPr>
              <w:rPr>
                <w:ins w:id="392" w:author="Josh Maximoff" w:date="2019-01-03T12:37:00Z"/>
              </w:rPr>
            </w:pPr>
            <w:ins w:id="393" w:author="Josh Maximoff" w:date="2019-01-03T12:37:00Z">
              <w:r>
                <w:t>number</w:t>
              </w:r>
            </w:ins>
          </w:p>
        </w:tc>
        <w:tc>
          <w:tcPr>
            <w:tcW w:w="2250" w:type="dxa"/>
          </w:tcPr>
          <w:p w14:paraId="1F69A815" w14:textId="4F02DF2C" w:rsidR="00FD127A" w:rsidRDefault="00FD127A" w:rsidP="00870996">
            <w:pPr>
              <w:rPr>
                <w:ins w:id="394" w:author="Josh Maximoff" w:date="2019-01-03T12:37:00Z"/>
                <w:color w:val="FF0000"/>
              </w:rPr>
            </w:pPr>
            <w:ins w:id="395" w:author="Josh Maximoff" w:date="2019-01-03T12:37:00Z">
              <w:r w:rsidRPr="005D145A">
                <w:rPr>
                  <w:rPrChange w:id="396" w:author="Josh Maximoff" w:date="2019-02-06T14:24:00Z">
                    <w:rPr>
                      <w:color w:val="FF0000"/>
                    </w:rPr>
                  </w:rPrChange>
                </w:rPr>
                <w:t xml:space="preserve">Unix Epoch </w:t>
              </w:r>
            </w:ins>
            <w:ins w:id="397" w:author="Josh Maximoff" w:date="2019-01-03T12:38:00Z">
              <w:r w:rsidRPr="005D145A">
                <w:rPr>
                  <w:rPrChange w:id="398" w:author="Josh Maximoff" w:date="2019-02-06T14:24:00Z">
                    <w:rPr>
                      <w:color w:val="FF0000"/>
                    </w:rPr>
                  </w:rPrChange>
                </w:rPr>
                <w:t>with millisecond resolution</w:t>
              </w:r>
            </w:ins>
          </w:p>
        </w:tc>
        <w:tc>
          <w:tcPr>
            <w:tcW w:w="3505" w:type="dxa"/>
          </w:tcPr>
          <w:p w14:paraId="3361E680" w14:textId="01BB0D2A" w:rsidR="00FD127A" w:rsidRDefault="00FD127A" w:rsidP="00870996">
            <w:pPr>
              <w:rPr>
                <w:ins w:id="399" w:author="Josh Maximoff" w:date="2019-01-03T12:37:00Z"/>
              </w:rPr>
            </w:pPr>
            <w:ins w:id="400" w:author="Josh Maximoff" w:date="2019-01-03T12:38:00Z">
              <w:r>
                <w:t xml:space="preserve">Represents the wakeup time (when status initially collected) and should match the containing directory’s </w:t>
              </w:r>
            </w:ins>
            <w:ins w:id="401" w:author="Josh Maximoff" w:date="2019-01-03T12:39:00Z">
              <w:r>
                <w:t>name.</w:t>
              </w:r>
            </w:ins>
          </w:p>
        </w:tc>
      </w:tr>
      <w:tr w:rsidR="00EE1A4E" w14:paraId="3E454E18" w14:textId="77777777" w:rsidTr="00604960">
        <w:tc>
          <w:tcPr>
            <w:tcW w:w="2337" w:type="dxa"/>
          </w:tcPr>
          <w:p w14:paraId="46C73272" w14:textId="5409D4E5" w:rsidR="00EE1A4E" w:rsidRPr="00836821" w:rsidRDefault="00EE1A4E" w:rsidP="00870996">
            <w:pPr>
              <w:rPr>
                <w:i/>
              </w:rPr>
            </w:pPr>
            <w:r w:rsidRPr="00836821">
              <w:rPr>
                <w:i/>
              </w:rPr>
              <w:t>serial_num</w:t>
            </w:r>
          </w:p>
        </w:tc>
        <w:tc>
          <w:tcPr>
            <w:tcW w:w="1258" w:type="dxa"/>
          </w:tcPr>
          <w:p w14:paraId="62E70AE7" w14:textId="2263213B" w:rsidR="00EE1A4E" w:rsidRDefault="00EE1A4E" w:rsidP="00870996">
            <w:r>
              <w:t>string</w:t>
            </w:r>
          </w:p>
        </w:tc>
        <w:tc>
          <w:tcPr>
            <w:tcW w:w="2250" w:type="dxa"/>
          </w:tcPr>
          <w:p w14:paraId="549A2D03" w14:textId="6C07CD1F" w:rsidR="00EE1A4E" w:rsidRPr="00EE1A4E" w:rsidRDefault="00EE1A4E" w:rsidP="00870996">
            <w:pPr>
              <w:rPr>
                <w:color w:val="FF0000"/>
              </w:rPr>
            </w:pPr>
            <w:del w:id="402" w:author="Josh Maximoff" w:date="2019-02-06T14:24:00Z">
              <w:r w:rsidDel="005D145A">
                <w:rPr>
                  <w:color w:val="FF0000"/>
                </w:rPr>
                <w:delText>TBD</w:delText>
              </w:r>
            </w:del>
          </w:p>
        </w:tc>
        <w:tc>
          <w:tcPr>
            <w:tcW w:w="3505" w:type="dxa"/>
          </w:tcPr>
          <w:p w14:paraId="39BDB7EA" w14:textId="77777777" w:rsidR="00EE1A4E" w:rsidRDefault="00EE1A4E" w:rsidP="00870996"/>
        </w:tc>
      </w:tr>
      <w:tr w:rsidR="00EE1A4E" w14:paraId="6CC5F060" w14:textId="77777777" w:rsidTr="00604960">
        <w:tc>
          <w:tcPr>
            <w:tcW w:w="2337" w:type="dxa"/>
          </w:tcPr>
          <w:p w14:paraId="57D6F5AD" w14:textId="0F199E65" w:rsidR="00EE1A4E" w:rsidRPr="00836821" w:rsidRDefault="00EE1A4E" w:rsidP="00870996">
            <w:pPr>
              <w:rPr>
                <w:i/>
              </w:rPr>
            </w:pPr>
            <w:r w:rsidRPr="00836821">
              <w:rPr>
                <w:i/>
              </w:rPr>
              <w:lastRenderedPageBreak/>
              <w:t>sw_rev</w:t>
            </w:r>
          </w:p>
        </w:tc>
        <w:tc>
          <w:tcPr>
            <w:tcW w:w="1258" w:type="dxa"/>
          </w:tcPr>
          <w:p w14:paraId="6C9BCD14" w14:textId="46576E3C" w:rsidR="00EE1A4E" w:rsidRDefault="00EE1A4E" w:rsidP="00870996">
            <w:r>
              <w:t>string</w:t>
            </w:r>
          </w:p>
        </w:tc>
        <w:tc>
          <w:tcPr>
            <w:tcW w:w="2250" w:type="dxa"/>
          </w:tcPr>
          <w:p w14:paraId="3017734D" w14:textId="025520CA" w:rsidR="00EE1A4E" w:rsidRDefault="00EE1A4E" w:rsidP="00870996">
            <w:pPr>
              <w:rPr>
                <w:color w:val="FF0000"/>
              </w:rPr>
            </w:pPr>
            <w:del w:id="403" w:author="Josh Maximoff" w:date="2019-02-06T14:24:00Z">
              <w:r w:rsidDel="005D145A">
                <w:rPr>
                  <w:color w:val="FF0000"/>
                </w:rPr>
                <w:delText>TBD</w:delText>
              </w:r>
            </w:del>
          </w:p>
        </w:tc>
        <w:tc>
          <w:tcPr>
            <w:tcW w:w="3505" w:type="dxa"/>
          </w:tcPr>
          <w:p w14:paraId="0EAF0E58" w14:textId="1D9644CA" w:rsidR="00EE1A4E" w:rsidRDefault="00EE1A4E" w:rsidP="00870996">
            <w:r>
              <w:t>Specifies overall sw_rev for the system. Independent of configuration index values.</w:t>
            </w:r>
          </w:p>
        </w:tc>
      </w:tr>
      <w:tr w:rsidR="00FF3FDC" w14:paraId="4B1FFA4A" w14:textId="77777777" w:rsidTr="00604960">
        <w:tc>
          <w:tcPr>
            <w:tcW w:w="2337" w:type="dxa"/>
          </w:tcPr>
          <w:p w14:paraId="1B2B9D0D" w14:textId="53AD24A9" w:rsidR="00FF3FDC" w:rsidRPr="00836821" w:rsidRDefault="00FF3FDC" w:rsidP="00870996">
            <w:pPr>
              <w:rPr>
                <w:i/>
              </w:rPr>
            </w:pPr>
            <w:bookmarkStart w:id="404" w:name="_Hlk529864749"/>
            <w:r w:rsidRPr="00836821">
              <w:rPr>
                <w:i/>
              </w:rPr>
              <w:t>navsat_fix_time</w:t>
            </w:r>
          </w:p>
        </w:tc>
        <w:tc>
          <w:tcPr>
            <w:tcW w:w="1258" w:type="dxa"/>
          </w:tcPr>
          <w:p w14:paraId="7334CAD8" w14:textId="6E2C48DF" w:rsidR="00FF3FDC" w:rsidRDefault="00FF3FDC" w:rsidP="00870996">
            <w:r>
              <w:t>number</w:t>
            </w:r>
          </w:p>
        </w:tc>
        <w:tc>
          <w:tcPr>
            <w:tcW w:w="2250" w:type="dxa"/>
          </w:tcPr>
          <w:p w14:paraId="4B56B97A" w14:textId="554BDE42" w:rsidR="00FF3FDC" w:rsidRDefault="00FF3FDC" w:rsidP="00870996">
            <w:r>
              <w:t>[0.0, Unix Epoch Max]</w:t>
            </w:r>
          </w:p>
        </w:tc>
        <w:tc>
          <w:tcPr>
            <w:tcW w:w="3505" w:type="dxa"/>
          </w:tcPr>
          <w:p w14:paraId="591664A5" w14:textId="2160B790" w:rsidR="00FF3FDC" w:rsidRDefault="00FF3FDC" w:rsidP="00870996">
            <w:r>
              <w:t>Unix Epoch Time for last satellite fix</w:t>
            </w:r>
          </w:p>
        </w:tc>
      </w:tr>
      <w:tr w:rsidR="00FF3FDC" w14:paraId="3AFE6AA1" w14:textId="77777777" w:rsidTr="00604960">
        <w:tc>
          <w:tcPr>
            <w:tcW w:w="2337" w:type="dxa"/>
          </w:tcPr>
          <w:p w14:paraId="04B6F70E" w14:textId="31D98135" w:rsidR="00FF3FDC" w:rsidRPr="00836821" w:rsidRDefault="00FF3FDC" w:rsidP="00870996">
            <w:pPr>
              <w:rPr>
                <w:i/>
              </w:rPr>
            </w:pPr>
            <w:r w:rsidRPr="00836821">
              <w:rPr>
                <w:i/>
              </w:rPr>
              <w:t>latitude</w:t>
            </w:r>
          </w:p>
        </w:tc>
        <w:tc>
          <w:tcPr>
            <w:tcW w:w="1258" w:type="dxa"/>
          </w:tcPr>
          <w:p w14:paraId="7A3090ED" w14:textId="72E144EB" w:rsidR="00FF3FDC" w:rsidRDefault="00FF3FDC" w:rsidP="00870996">
            <w:r>
              <w:t>number</w:t>
            </w:r>
          </w:p>
        </w:tc>
        <w:tc>
          <w:tcPr>
            <w:tcW w:w="2250" w:type="dxa"/>
          </w:tcPr>
          <w:p w14:paraId="3434C0D2" w14:textId="5F65563D" w:rsidR="00FF3FDC" w:rsidRDefault="00FF3FDC" w:rsidP="00870996">
            <w:r>
              <w:t>[- 90.0,90.0]</w:t>
            </w:r>
          </w:p>
        </w:tc>
        <w:tc>
          <w:tcPr>
            <w:tcW w:w="3505" w:type="dxa"/>
          </w:tcPr>
          <w:p w14:paraId="66D60158" w14:textId="730DC7F5" w:rsidR="00FF3FDC" w:rsidRDefault="00FF3FDC" w:rsidP="00870996">
            <w:r>
              <w:t>Positive is north of equator</w:t>
            </w:r>
          </w:p>
        </w:tc>
      </w:tr>
      <w:tr w:rsidR="00FF3FDC" w14:paraId="4B502BFF" w14:textId="77777777" w:rsidTr="00604960">
        <w:tc>
          <w:tcPr>
            <w:tcW w:w="2337" w:type="dxa"/>
          </w:tcPr>
          <w:p w14:paraId="2A727ADF" w14:textId="4E05819F" w:rsidR="00FF3FDC" w:rsidRPr="00836821" w:rsidRDefault="00FF3FDC" w:rsidP="00870996">
            <w:pPr>
              <w:rPr>
                <w:i/>
              </w:rPr>
            </w:pPr>
            <w:r w:rsidRPr="00836821">
              <w:rPr>
                <w:i/>
              </w:rPr>
              <w:t>longitude</w:t>
            </w:r>
          </w:p>
        </w:tc>
        <w:tc>
          <w:tcPr>
            <w:tcW w:w="1258" w:type="dxa"/>
          </w:tcPr>
          <w:p w14:paraId="04E08A57" w14:textId="0109243E" w:rsidR="00FF3FDC" w:rsidRDefault="00FF3FDC" w:rsidP="00870996">
            <w:r>
              <w:t>number</w:t>
            </w:r>
          </w:p>
        </w:tc>
        <w:tc>
          <w:tcPr>
            <w:tcW w:w="2250" w:type="dxa"/>
          </w:tcPr>
          <w:p w14:paraId="3527F077" w14:textId="3D9612C4" w:rsidR="00FF3FDC" w:rsidRDefault="00FF3FDC" w:rsidP="00870996">
            <w:r>
              <w:t>(-180.0,180.0]</w:t>
            </w:r>
          </w:p>
        </w:tc>
        <w:tc>
          <w:tcPr>
            <w:tcW w:w="3505" w:type="dxa"/>
          </w:tcPr>
          <w:p w14:paraId="5840DC4C" w14:textId="27631982" w:rsidR="00FF3FDC" w:rsidRDefault="00FF3FDC" w:rsidP="00870996">
            <w:r>
              <w:t>Positive is east of prime meridian</w:t>
            </w:r>
          </w:p>
        </w:tc>
      </w:tr>
      <w:tr w:rsidR="00FF3FDC" w14:paraId="52411944" w14:textId="77777777" w:rsidTr="00604960">
        <w:tc>
          <w:tcPr>
            <w:tcW w:w="2337" w:type="dxa"/>
          </w:tcPr>
          <w:p w14:paraId="71C76B1A" w14:textId="3A24B4FC" w:rsidR="00FF3FDC" w:rsidRPr="00836821" w:rsidRDefault="00FF3FDC" w:rsidP="00870996">
            <w:pPr>
              <w:rPr>
                <w:i/>
              </w:rPr>
            </w:pPr>
            <w:r w:rsidRPr="00836821">
              <w:rPr>
                <w:i/>
              </w:rPr>
              <w:t>heading</w:t>
            </w:r>
          </w:p>
        </w:tc>
        <w:tc>
          <w:tcPr>
            <w:tcW w:w="1258" w:type="dxa"/>
          </w:tcPr>
          <w:p w14:paraId="0A64BD75" w14:textId="60016D64" w:rsidR="00FF3FDC" w:rsidRDefault="00FF3FDC" w:rsidP="00870996">
            <w:r>
              <w:t>number</w:t>
            </w:r>
          </w:p>
        </w:tc>
        <w:tc>
          <w:tcPr>
            <w:tcW w:w="2250" w:type="dxa"/>
          </w:tcPr>
          <w:p w14:paraId="55C4F277" w14:textId="2B6DC11F" w:rsidR="00FF3FDC" w:rsidRDefault="00FF3FDC" w:rsidP="00870996">
            <w:r>
              <w:t>[0.0,360.0)</w:t>
            </w:r>
          </w:p>
        </w:tc>
        <w:tc>
          <w:tcPr>
            <w:tcW w:w="3505" w:type="dxa"/>
          </w:tcPr>
          <w:p w14:paraId="7F96AB93" w14:textId="574730FD" w:rsidR="00FF3FDC" w:rsidRDefault="00FF3FDC" w:rsidP="00870996">
            <w:r>
              <w:t>Magnetic North</w:t>
            </w:r>
          </w:p>
        </w:tc>
      </w:tr>
      <w:bookmarkEnd w:id="404"/>
      <w:tr w:rsidR="00FF3FDC" w14:paraId="4FBD8758" w14:textId="77777777" w:rsidTr="00604960">
        <w:tc>
          <w:tcPr>
            <w:tcW w:w="2337" w:type="dxa"/>
          </w:tcPr>
          <w:p w14:paraId="56849ED3" w14:textId="59AEB4FA" w:rsidR="00FF3FDC" w:rsidRPr="00836821" w:rsidRDefault="00FF3FDC" w:rsidP="00870996">
            <w:pPr>
              <w:rPr>
                <w:i/>
              </w:rPr>
            </w:pPr>
            <w:r w:rsidRPr="00836821">
              <w:rPr>
                <w:i/>
              </w:rPr>
              <w:t>batt_charge</w:t>
            </w:r>
          </w:p>
        </w:tc>
        <w:tc>
          <w:tcPr>
            <w:tcW w:w="1258" w:type="dxa"/>
          </w:tcPr>
          <w:p w14:paraId="38CDEB88" w14:textId="3F07AA3E" w:rsidR="00FF3FDC" w:rsidRDefault="00FF3FDC" w:rsidP="00870996">
            <w:r>
              <w:t>number</w:t>
            </w:r>
          </w:p>
        </w:tc>
        <w:tc>
          <w:tcPr>
            <w:tcW w:w="2250" w:type="dxa"/>
          </w:tcPr>
          <w:p w14:paraId="4ED182F1" w14:textId="33379F8C" w:rsidR="00FF3FDC" w:rsidRDefault="00FF3FDC" w:rsidP="00870996">
            <w:r>
              <w:t>(0.0,100.0]</w:t>
            </w:r>
          </w:p>
        </w:tc>
        <w:tc>
          <w:tcPr>
            <w:tcW w:w="3505" w:type="dxa"/>
          </w:tcPr>
          <w:p w14:paraId="56993CC7" w14:textId="0CC585AA" w:rsidR="00FF3FDC" w:rsidRDefault="00FF3FDC" w:rsidP="00870996">
            <w:r>
              <w:t>Charge remaining (percentage)</w:t>
            </w:r>
          </w:p>
        </w:tc>
      </w:tr>
      <w:tr w:rsidR="00FF3FDC" w14:paraId="79B487F2" w14:textId="77777777" w:rsidTr="00604960">
        <w:tc>
          <w:tcPr>
            <w:tcW w:w="2337" w:type="dxa"/>
          </w:tcPr>
          <w:p w14:paraId="2EA4B20C" w14:textId="518BFD39" w:rsidR="00FF3FDC" w:rsidRPr="00836821" w:rsidRDefault="00FF3FDC" w:rsidP="00870996">
            <w:pPr>
              <w:rPr>
                <w:i/>
              </w:rPr>
            </w:pPr>
            <w:r w:rsidRPr="00836821">
              <w:rPr>
                <w:i/>
              </w:rPr>
              <w:t>bus_voltage</w:t>
            </w:r>
          </w:p>
        </w:tc>
        <w:tc>
          <w:tcPr>
            <w:tcW w:w="1258" w:type="dxa"/>
          </w:tcPr>
          <w:p w14:paraId="7F4F45B4" w14:textId="4F338ACF" w:rsidR="00FF3FDC" w:rsidRDefault="00FF3FDC" w:rsidP="00870996">
            <w:r>
              <w:t>number</w:t>
            </w:r>
          </w:p>
        </w:tc>
        <w:tc>
          <w:tcPr>
            <w:tcW w:w="2250" w:type="dxa"/>
          </w:tcPr>
          <w:p w14:paraId="1F32184F" w14:textId="5F7CA2E3" w:rsidR="00FF3FDC" w:rsidRDefault="00FF3FDC" w:rsidP="00870996">
            <w:r w:rsidRPr="00FF3FDC">
              <w:rPr>
                <w:color w:val="FF0000"/>
              </w:rPr>
              <w:t>TBD</w:t>
            </w:r>
          </w:p>
        </w:tc>
        <w:tc>
          <w:tcPr>
            <w:tcW w:w="3505" w:type="dxa"/>
          </w:tcPr>
          <w:p w14:paraId="5FDB435F" w14:textId="37C2EE55" w:rsidR="00FF3FDC" w:rsidRDefault="00FF3FDC" w:rsidP="00870996">
            <w:r>
              <w:t>Main bus voltage</w:t>
            </w:r>
          </w:p>
        </w:tc>
      </w:tr>
      <w:tr w:rsidR="00FF3FDC" w14:paraId="00B4DC26" w14:textId="77777777" w:rsidTr="00604960">
        <w:tc>
          <w:tcPr>
            <w:tcW w:w="2337" w:type="dxa"/>
          </w:tcPr>
          <w:p w14:paraId="6673E4EC" w14:textId="7030825F" w:rsidR="00FF3FDC" w:rsidRPr="00836821" w:rsidRDefault="00FF3FDC" w:rsidP="00870996">
            <w:pPr>
              <w:rPr>
                <w:i/>
              </w:rPr>
            </w:pPr>
            <w:r w:rsidRPr="00836821">
              <w:rPr>
                <w:i/>
              </w:rPr>
              <w:t>temperature</w:t>
            </w:r>
          </w:p>
        </w:tc>
        <w:tc>
          <w:tcPr>
            <w:tcW w:w="1258" w:type="dxa"/>
          </w:tcPr>
          <w:p w14:paraId="072228A6" w14:textId="71F037C3" w:rsidR="00FF3FDC" w:rsidRDefault="00FF3FDC" w:rsidP="00870996">
            <w:r>
              <w:t>number</w:t>
            </w:r>
          </w:p>
        </w:tc>
        <w:tc>
          <w:tcPr>
            <w:tcW w:w="2250" w:type="dxa"/>
          </w:tcPr>
          <w:p w14:paraId="447E25E5" w14:textId="74181F99" w:rsidR="00FF3FDC" w:rsidRPr="00FF3FDC" w:rsidRDefault="00FF3FDC" w:rsidP="00870996">
            <w:pPr>
              <w:rPr>
                <w:color w:val="FF0000"/>
              </w:rPr>
            </w:pPr>
            <w:r>
              <w:rPr>
                <w:color w:val="FF0000"/>
              </w:rPr>
              <w:t>TBD</w:t>
            </w:r>
          </w:p>
        </w:tc>
        <w:tc>
          <w:tcPr>
            <w:tcW w:w="3505" w:type="dxa"/>
          </w:tcPr>
          <w:p w14:paraId="3680A7DF" w14:textId="32847E55" w:rsidR="00FF3FDC" w:rsidRDefault="00FF3FDC" w:rsidP="00870996">
            <w:r>
              <w:t>Main temperature</w:t>
            </w:r>
            <w:ins w:id="405" w:author="Josh Maximoff" w:date="2019-02-06T14:30:00Z">
              <w:r w:rsidR="005D145A">
                <w:t>, degrees C</w:t>
              </w:r>
            </w:ins>
          </w:p>
        </w:tc>
      </w:tr>
      <w:tr w:rsidR="00FF3FDC" w14:paraId="2936AA29" w14:textId="77777777" w:rsidTr="00604960">
        <w:tc>
          <w:tcPr>
            <w:tcW w:w="2337" w:type="dxa"/>
          </w:tcPr>
          <w:p w14:paraId="3E765F4D" w14:textId="57644FE9" w:rsidR="00FF3FDC" w:rsidRPr="00836821" w:rsidRDefault="00EE1A4E" w:rsidP="00870996">
            <w:pPr>
              <w:rPr>
                <w:i/>
              </w:rPr>
            </w:pPr>
            <w:r w:rsidRPr="00836821">
              <w:rPr>
                <w:i/>
              </w:rPr>
              <w:t>trig_wake_count</w:t>
            </w:r>
          </w:p>
        </w:tc>
        <w:tc>
          <w:tcPr>
            <w:tcW w:w="1258" w:type="dxa"/>
          </w:tcPr>
          <w:p w14:paraId="5E32D3C7" w14:textId="6111585A" w:rsidR="00FF3FDC" w:rsidRDefault="00EE1A4E" w:rsidP="00870996">
            <w:r>
              <w:t>number</w:t>
            </w:r>
          </w:p>
        </w:tc>
        <w:tc>
          <w:tcPr>
            <w:tcW w:w="2250" w:type="dxa"/>
          </w:tcPr>
          <w:p w14:paraId="5EF36C15" w14:textId="4BA85FE5" w:rsidR="00FF3FDC" w:rsidRPr="00EE1A4E" w:rsidRDefault="00EE1A4E" w:rsidP="00870996">
            <w:pPr>
              <w:rPr>
                <w:color w:val="000000" w:themeColor="text1"/>
              </w:rPr>
            </w:pPr>
            <w:r>
              <w:rPr>
                <w:color w:val="000000" w:themeColor="text1"/>
              </w:rPr>
              <w:t>[0,inf)</w:t>
            </w:r>
          </w:p>
        </w:tc>
        <w:tc>
          <w:tcPr>
            <w:tcW w:w="3505" w:type="dxa"/>
          </w:tcPr>
          <w:p w14:paraId="3B8645F5" w14:textId="651B9DB3" w:rsidR="00FF3FDC" w:rsidRDefault="00EE1A4E" w:rsidP="00870996">
            <w:r>
              <w:t>Number of times Zynq has awoken due to sensor detection triggers</w:t>
            </w:r>
          </w:p>
        </w:tc>
      </w:tr>
      <w:tr w:rsidR="00254218" w14:paraId="4D7A32D6" w14:textId="77777777" w:rsidTr="00604960">
        <w:trPr>
          <w:ins w:id="406" w:author="Josh Maximoff" w:date="2019-01-03T12:40:00Z"/>
        </w:trPr>
        <w:tc>
          <w:tcPr>
            <w:tcW w:w="2337" w:type="dxa"/>
          </w:tcPr>
          <w:p w14:paraId="24119B15" w14:textId="34673352" w:rsidR="00254218" w:rsidRPr="00836821" w:rsidRDefault="00254218" w:rsidP="00254218">
            <w:pPr>
              <w:rPr>
                <w:ins w:id="407" w:author="Josh Maximoff" w:date="2019-01-03T12:40:00Z"/>
                <w:i/>
              </w:rPr>
            </w:pPr>
            <w:ins w:id="408" w:author="Josh Maximoff" w:date="2019-01-03T12:40:00Z">
              <w:r>
                <w:rPr>
                  <w:i/>
                </w:rPr>
                <w:t>wake_event_type</w:t>
              </w:r>
            </w:ins>
          </w:p>
        </w:tc>
        <w:tc>
          <w:tcPr>
            <w:tcW w:w="1258" w:type="dxa"/>
          </w:tcPr>
          <w:p w14:paraId="5277307F" w14:textId="762898DE" w:rsidR="00254218" w:rsidRDefault="00254218" w:rsidP="00254218">
            <w:pPr>
              <w:rPr>
                <w:ins w:id="409" w:author="Josh Maximoff" w:date="2019-01-03T12:40:00Z"/>
              </w:rPr>
            </w:pPr>
            <w:ins w:id="410" w:author="Josh Maximoff" w:date="2019-01-03T12:40:00Z">
              <w:r>
                <w:t>number</w:t>
              </w:r>
            </w:ins>
          </w:p>
        </w:tc>
        <w:tc>
          <w:tcPr>
            <w:tcW w:w="2250" w:type="dxa"/>
          </w:tcPr>
          <w:p w14:paraId="418C56FF" w14:textId="0E7D72D0" w:rsidR="00254218" w:rsidRDefault="00254218" w:rsidP="00254218">
            <w:pPr>
              <w:rPr>
                <w:ins w:id="411" w:author="Josh Maximoff" w:date="2019-01-03T12:40:00Z"/>
              </w:rPr>
            </w:pPr>
            <w:ins w:id="412" w:author="Josh Maximoff" w:date="2019-01-03T12:40:00Z">
              <w:r>
                <w:t>0: alarm,</w:t>
              </w:r>
              <w:r>
                <w:br/>
                <w:t>1: trigger</w:t>
              </w:r>
            </w:ins>
          </w:p>
        </w:tc>
        <w:tc>
          <w:tcPr>
            <w:tcW w:w="3505" w:type="dxa"/>
          </w:tcPr>
          <w:p w14:paraId="3FF24CD4" w14:textId="7DAA5A45" w:rsidR="00254218" w:rsidRDefault="00254218" w:rsidP="00254218">
            <w:pPr>
              <w:rPr>
                <w:ins w:id="413" w:author="Josh Maximoff" w:date="2019-01-03T12:40:00Z"/>
              </w:rPr>
            </w:pPr>
            <w:ins w:id="414" w:author="Josh Maximoff" w:date="2019-01-03T12:40:00Z">
              <w:r>
                <w:t>Specifies the event (trigger or alarm) that initiated the data collection.</w:t>
              </w:r>
            </w:ins>
          </w:p>
        </w:tc>
      </w:tr>
      <w:tr w:rsidR="00254218" w14:paraId="1A838C08" w14:textId="77777777" w:rsidTr="00604960">
        <w:trPr>
          <w:ins w:id="415" w:author="Josh Maximoff" w:date="2019-01-03T12:40:00Z"/>
        </w:trPr>
        <w:tc>
          <w:tcPr>
            <w:tcW w:w="2337" w:type="dxa"/>
          </w:tcPr>
          <w:p w14:paraId="79780951" w14:textId="0B55F890" w:rsidR="00254218" w:rsidRPr="00836821" w:rsidRDefault="00254218" w:rsidP="00254218">
            <w:pPr>
              <w:rPr>
                <w:ins w:id="416" w:author="Josh Maximoff" w:date="2019-01-03T12:40:00Z"/>
                <w:i/>
              </w:rPr>
            </w:pPr>
            <w:ins w:id="417" w:author="Josh Maximoff" w:date="2019-01-03T12:40:00Z">
              <w:r>
                <w:rPr>
                  <w:i/>
                </w:rPr>
                <w:t>wake_event_id</w:t>
              </w:r>
            </w:ins>
          </w:p>
        </w:tc>
        <w:tc>
          <w:tcPr>
            <w:tcW w:w="1258" w:type="dxa"/>
          </w:tcPr>
          <w:p w14:paraId="0D0A5826" w14:textId="7C2D6A93" w:rsidR="00254218" w:rsidRDefault="00254218" w:rsidP="00254218">
            <w:pPr>
              <w:rPr>
                <w:ins w:id="418" w:author="Josh Maximoff" w:date="2019-01-03T12:40:00Z"/>
              </w:rPr>
            </w:pPr>
            <w:ins w:id="419" w:author="Josh Maximoff" w:date="2019-01-03T12:40:00Z">
              <w:r>
                <w:t>number</w:t>
              </w:r>
            </w:ins>
          </w:p>
        </w:tc>
        <w:tc>
          <w:tcPr>
            <w:tcW w:w="2250" w:type="dxa"/>
          </w:tcPr>
          <w:p w14:paraId="60E456AF" w14:textId="45184C9D" w:rsidR="00254218" w:rsidRDefault="00525B6C" w:rsidP="00254218">
            <w:pPr>
              <w:rPr>
                <w:ins w:id="420" w:author="Josh Maximoff" w:date="2019-01-03T12:40:00Z"/>
              </w:rPr>
            </w:pPr>
            <w:ins w:id="421" w:author="Josh Maximoff" w:date="2019-02-06T14:31:00Z">
              <w:r>
                <w:rPr>
                  <w:i/>
                </w:rPr>
                <w:t>Schedule line item</w:t>
              </w:r>
            </w:ins>
            <w:ins w:id="422" w:author="Josh Maximoff" w:date="2019-01-03T12:40:00Z">
              <w:r w:rsidR="00254218">
                <w:t xml:space="preserve"> for alarms,</w:t>
              </w:r>
              <w:r w:rsidR="00254218">
                <w:br/>
              </w:r>
              <w:r w:rsidR="00254218">
                <w:rPr>
                  <w:i/>
                </w:rPr>
                <w:t xml:space="preserve">smarttrigger_id </w:t>
              </w:r>
              <w:r w:rsidR="00254218">
                <w:t>for trigger</w:t>
              </w:r>
            </w:ins>
          </w:p>
        </w:tc>
        <w:tc>
          <w:tcPr>
            <w:tcW w:w="3505" w:type="dxa"/>
          </w:tcPr>
          <w:p w14:paraId="32DE7036" w14:textId="467E74E1" w:rsidR="00254218" w:rsidRDefault="00254218" w:rsidP="00254218">
            <w:pPr>
              <w:rPr>
                <w:ins w:id="423" w:author="Josh Maximoff" w:date="2019-01-03T12:40:00Z"/>
              </w:rPr>
            </w:pPr>
            <w:ins w:id="424" w:author="Josh Maximoff" w:date="2019-01-03T12:40:00Z">
              <w:r>
                <w:t xml:space="preserve">Interpretation depends on the value of the </w:t>
              </w:r>
              <w:r>
                <w:rPr>
                  <w:i/>
                </w:rPr>
                <w:t>wake_event_type</w:t>
              </w:r>
              <w:r>
                <w:t xml:space="preserve"> field</w:t>
              </w:r>
            </w:ins>
          </w:p>
        </w:tc>
      </w:tr>
      <w:tr w:rsidR="00254218" w14:paraId="333412A0" w14:textId="77777777" w:rsidTr="00604960">
        <w:trPr>
          <w:ins w:id="425" w:author="Josh Maximoff" w:date="2019-01-02T08:49:00Z"/>
        </w:trPr>
        <w:tc>
          <w:tcPr>
            <w:tcW w:w="2337" w:type="dxa"/>
          </w:tcPr>
          <w:p w14:paraId="2BFEA576" w14:textId="29CAB44F" w:rsidR="00254218" w:rsidRPr="00836821" w:rsidRDefault="00254218" w:rsidP="00254218">
            <w:pPr>
              <w:rPr>
                <w:ins w:id="426" w:author="Josh Maximoff" w:date="2019-01-02T08:49:00Z"/>
                <w:i/>
              </w:rPr>
            </w:pPr>
            <w:commentRangeStart w:id="427"/>
            <w:ins w:id="428" w:author="Josh Maximoff" w:date="2019-01-02T08:49:00Z">
              <w:r w:rsidRPr="00836821">
                <w:rPr>
                  <w:i/>
                </w:rPr>
                <w:t>task_index</w:t>
              </w:r>
              <w:commentRangeEnd w:id="427"/>
              <w:r>
                <w:rPr>
                  <w:rStyle w:val="CommentReference"/>
                </w:rPr>
                <w:commentReference w:id="427"/>
              </w:r>
            </w:ins>
          </w:p>
        </w:tc>
        <w:tc>
          <w:tcPr>
            <w:tcW w:w="1258" w:type="dxa"/>
          </w:tcPr>
          <w:p w14:paraId="631E5B95" w14:textId="6073F897" w:rsidR="00254218" w:rsidRDefault="00254218" w:rsidP="00254218">
            <w:pPr>
              <w:rPr>
                <w:ins w:id="429" w:author="Josh Maximoff" w:date="2019-01-02T08:49:00Z"/>
              </w:rPr>
            </w:pPr>
            <w:ins w:id="430" w:author="Josh Maximoff" w:date="2019-01-02T08:49:00Z">
              <w:r>
                <w:t>number</w:t>
              </w:r>
            </w:ins>
          </w:p>
        </w:tc>
        <w:tc>
          <w:tcPr>
            <w:tcW w:w="2250" w:type="dxa"/>
          </w:tcPr>
          <w:p w14:paraId="1EAC5A6B" w14:textId="5C14940B" w:rsidR="00254218" w:rsidRDefault="00254218" w:rsidP="00254218">
            <w:pPr>
              <w:rPr>
                <w:ins w:id="431" w:author="Josh Maximoff" w:date="2019-01-02T08:49:00Z"/>
                <w:color w:val="000000" w:themeColor="text1"/>
              </w:rPr>
            </w:pPr>
            <w:ins w:id="432" w:author="Josh Maximoff" w:date="2019-01-02T08:49:00Z">
              <w:r>
                <w:t>[0,inf)</w:t>
              </w:r>
            </w:ins>
          </w:p>
        </w:tc>
        <w:tc>
          <w:tcPr>
            <w:tcW w:w="3505" w:type="dxa"/>
          </w:tcPr>
          <w:p w14:paraId="551574F1" w14:textId="1C804603" w:rsidR="00254218" w:rsidRDefault="00254218" w:rsidP="00254218">
            <w:pPr>
              <w:rPr>
                <w:ins w:id="433" w:author="Josh Maximoff" w:date="2019-01-02T08:49:00Z"/>
              </w:rPr>
            </w:pPr>
            <w:ins w:id="434" w:author="Josh Maximoff" w:date="2019-01-02T08:49:00Z">
              <w:r>
                <w:t>Most recent task schedule update index.</w:t>
              </w:r>
            </w:ins>
          </w:p>
        </w:tc>
      </w:tr>
      <w:tr w:rsidR="00254218" w14:paraId="6E574DAD" w14:textId="77777777" w:rsidTr="00604960">
        <w:trPr>
          <w:ins w:id="435" w:author="Josh Maximoff" w:date="2019-01-02T08:49:00Z"/>
        </w:trPr>
        <w:tc>
          <w:tcPr>
            <w:tcW w:w="2337" w:type="dxa"/>
          </w:tcPr>
          <w:p w14:paraId="73F50C66" w14:textId="000A96AB" w:rsidR="00254218" w:rsidRPr="00836821" w:rsidRDefault="00254218" w:rsidP="00254218">
            <w:pPr>
              <w:rPr>
                <w:ins w:id="436" w:author="Josh Maximoff" w:date="2019-01-02T08:49:00Z"/>
                <w:i/>
              </w:rPr>
            </w:pPr>
            <w:ins w:id="437" w:author="Josh Maximoff" w:date="2019-01-02T08:49:00Z">
              <w:r w:rsidRPr="00836821">
                <w:rPr>
                  <w:i/>
                </w:rPr>
                <w:t>trig_cfg_index</w:t>
              </w:r>
            </w:ins>
          </w:p>
        </w:tc>
        <w:tc>
          <w:tcPr>
            <w:tcW w:w="1258" w:type="dxa"/>
          </w:tcPr>
          <w:p w14:paraId="1AE98CD5" w14:textId="3142CCBA" w:rsidR="00254218" w:rsidRDefault="00254218" w:rsidP="00254218">
            <w:pPr>
              <w:rPr>
                <w:ins w:id="438" w:author="Josh Maximoff" w:date="2019-01-02T08:49:00Z"/>
              </w:rPr>
            </w:pPr>
            <w:ins w:id="439" w:author="Josh Maximoff" w:date="2019-01-02T08:49:00Z">
              <w:r>
                <w:t>number</w:t>
              </w:r>
            </w:ins>
          </w:p>
        </w:tc>
        <w:tc>
          <w:tcPr>
            <w:tcW w:w="2250" w:type="dxa"/>
          </w:tcPr>
          <w:p w14:paraId="0CCC90E3" w14:textId="6AB4D4A9" w:rsidR="00254218" w:rsidRDefault="00254218" w:rsidP="00254218">
            <w:pPr>
              <w:rPr>
                <w:ins w:id="440" w:author="Josh Maximoff" w:date="2019-01-02T08:49:00Z"/>
                <w:color w:val="000000" w:themeColor="text1"/>
              </w:rPr>
            </w:pPr>
            <w:ins w:id="441" w:author="Josh Maximoff" w:date="2019-01-02T08:49:00Z">
              <w:r>
                <w:t>[0,inf)</w:t>
              </w:r>
            </w:ins>
          </w:p>
        </w:tc>
        <w:tc>
          <w:tcPr>
            <w:tcW w:w="3505" w:type="dxa"/>
          </w:tcPr>
          <w:p w14:paraId="1EDF0F36" w14:textId="364F3DBF" w:rsidR="00254218" w:rsidRDefault="00254218" w:rsidP="00254218">
            <w:pPr>
              <w:rPr>
                <w:ins w:id="442" w:author="Josh Maximoff" w:date="2019-01-02T08:49:00Z"/>
              </w:rPr>
            </w:pPr>
            <w:ins w:id="443" w:author="Josh Maximoff" w:date="2019-01-02T08:49:00Z">
              <w:r>
                <w:t>Most recent SmartTrigger configuration index</w:t>
              </w:r>
            </w:ins>
          </w:p>
        </w:tc>
      </w:tr>
      <w:tr w:rsidR="00254218" w14:paraId="29536321" w14:textId="77777777" w:rsidTr="00604960">
        <w:trPr>
          <w:ins w:id="444" w:author="Josh Maximoff" w:date="2019-01-02T08:49:00Z"/>
        </w:trPr>
        <w:tc>
          <w:tcPr>
            <w:tcW w:w="2337" w:type="dxa"/>
          </w:tcPr>
          <w:p w14:paraId="3BB90E2B" w14:textId="1900A6E0" w:rsidR="00254218" w:rsidRPr="00836821" w:rsidRDefault="00254218" w:rsidP="00254218">
            <w:pPr>
              <w:rPr>
                <w:ins w:id="445" w:author="Josh Maximoff" w:date="2019-01-02T08:49:00Z"/>
                <w:i/>
              </w:rPr>
            </w:pPr>
            <w:ins w:id="446" w:author="Josh Maximoff" w:date="2019-01-02T08:49:00Z">
              <w:r>
                <w:rPr>
                  <w:i/>
                </w:rPr>
                <w:t>rule_cfg_index</w:t>
              </w:r>
            </w:ins>
          </w:p>
        </w:tc>
        <w:tc>
          <w:tcPr>
            <w:tcW w:w="1258" w:type="dxa"/>
          </w:tcPr>
          <w:p w14:paraId="45616774" w14:textId="490E94B9" w:rsidR="00254218" w:rsidRDefault="00254218" w:rsidP="00254218">
            <w:pPr>
              <w:rPr>
                <w:ins w:id="447" w:author="Josh Maximoff" w:date="2019-01-02T08:49:00Z"/>
              </w:rPr>
            </w:pPr>
            <w:ins w:id="448" w:author="Josh Maximoff" w:date="2019-01-02T08:49:00Z">
              <w:r>
                <w:t>number</w:t>
              </w:r>
            </w:ins>
          </w:p>
        </w:tc>
        <w:tc>
          <w:tcPr>
            <w:tcW w:w="2250" w:type="dxa"/>
          </w:tcPr>
          <w:p w14:paraId="44CAB331" w14:textId="4F6C63A2" w:rsidR="00254218" w:rsidRDefault="00254218" w:rsidP="00254218">
            <w:pPr>
              <w:rPr>
                <w:ins w:id="449" w:author="Josh Maximoff" w:date="2019-01-02T08:49:00Z"/>
                <w:color w:val="000000" w:themeColor="text1"/>
              </w:rPr>
            </w:pPr>
            <w:ins w:id="450" w:author="Josh Maximoff" w:date="2019-01-02T08:49:00Z">
              <w:r>
                <w:t>[0,inf)</w:t>
              </w:r>
            </w:ins>
          </w:p>
        </w:tc>
        <w:tc>
          <w:tcPr>
            <w:tcW w:w="3505" w:type="dxa"/>
          </w:tcPr>
          <w:p w14:paraId="2F4947C7" w14:textId="0C37234F" w:rsidR="00254218" w:rsidRDefault="00254218" w:rsidP="00254218">
            <w:pPr>
              <w:rPr>
                <w:ins w:id="451" w:author="Josh Maximoff" w:date="2019-01-02T08:49:00Z"/>
              </w:rPr>
            </w:pPr>
            <w:ins w:id="452" w:author="Josh Maximoff" w:date="2019-01-02T08:49:00Z">
              <w:r>
                <w:t>Most recent SmartTrigger rule modification index</w:t>
              </w:r>
            </w:ins>
          </w:p>
        </w:tc>
      </w:tr>
      <w:tr w:rsidR="00254218" w14:paraId="18255BFC" w14:textId="77777777" w:rsidTr="00604960">
        <w:trPr>
          <w:ins w:id="453" w:author="Josh Maximoff" w:date="2019-01-03T12:39:00Z"/>
        </w:trPr>
        <w:tc>
          <w:tcPr>
            <w:tcW w:w="2337" w:type="dxa"/>
          </w:tcPr>
          <w:p w14:paraId="60CDC267" w14:textId="70293548" w:rsidR="00254218" w:rsidRDefault="00254218" w:rsidP="00254218">
            <w:pPr>
              <w:rPr>
                <w:ins w:id="454" w:author="Josh Maximoff" w:date="2019-01-03T12:39:00Z"/>
                <w:i/>
              </w:rPr>
            </w:pPr>
            <w:ins w:id="455" w:author="Josh Maximoff" w:date="2019-01-03T12:39:00Z">
              <w:r>
                <w:rPr>
                  <w:i/>
                </w:rPr>
                <w:t>sensor_cfg_index</w:t>
              </w:r>
            </w:ins>
          </w:p>
        </w:tc>
        <w:tc>
          <w:tcPr>
            <w:tcW w:w="1258" w:type="dxa"/>
          </w:tcPr>
          <w:p w14:paraId="50A7E0DA" w14:textId="27307492" w:rsidR="00254218" w:rsidRDefault="00254218" w:rsidP="00254218">
            <w:pPr>
              <w:rPr>
                <w:ins w:id="456" w:author="Josh Maximoff" w:date="2019-01-03T12:39:00Z"/>
              </w:rPr>
            </w:pPr>
            <w:ins w:id="457" w:author="Josh Maximoff" w:date="2019-01-03T12:39:00Z">
              <w:r>
                <w:t>number</w:t>
              </w:r>
            </w:ins>
          </w:p>
        </w:tc>
        <w:tc>
          <w:tcPr>
            <w:tcW w:w="2250" w:type="dxa"/>
          </w:tcPr>
          <w:p w14:paraId="5369F990" w14:textId="03D774AE" w:rsidR="00254218" w:rsidRDefault="00254218" w:rsidP="00254218">
            <w:pPr>
              <w:rPr>
                <w:ins w:id="458" w:author="Josh Maximoff" w:date="2019-01-03T12:39:00Z"/>
              </w:rPr>
            </w:pPr>
            <w:ins w:id="459" w:author="Josh Maximoff" w:date="2019-01-03T12:39:00Z">
              <w:r>
                <w:t>[0,inf)</w:t>
              </w:r>
            </w:ins>
          </w:p>
        </w:tc>
        <w:tc>
          <w:tcPr>
            <w:tcW w:w="3505" w:type="dxa"/>
          </w:tcPr>
          <w:p w14:paraId="2397F882" w14:textId="5C8BA233" w:rsidR="00254218" w:rsidRDefault="00254218" w:rsidP="00254218">
            <w:pPr>
              <w:rPr>
                <w:ins w:id="460" w:author="Josh Maximoff" w:date="2019-01-03T12:39:00Z"/>
              </w:rPr>
            </w:pPr>
            <w:ins w:id="461" w:author="Josh Maximoff" w:date="2019-01-03T12:39:00Z">
              <w:r>
                <w:t>Most recent sensor configuration index</w:t>
              </w:r>
            </w:ins>
          </w:p>
        </w:tc>
      </w:tr>
      <w:tr w:rsidR="00254218" w14:paraId="4CE3308F" w14:textId="77777777" w:rsidTr="00604960">
        <w:trPr>
          <w:ins w:id="462" w:author="Josh Maximoff" w:date="2019-01-02T08:49:00Z"/>
        </w:trPr>
        <w:tc>
          <w:tcPr>
            <w:tcW w:w="2337" w:type="dxa"/>
          </w:tcPr>
          <w:p w14:paraId="6022231D" w14:textId="3A523EEE" w:rsidR="00254218" w:rsidRPr="00836821" w:rsidRDefault="00254218" w:rsidP="00254218">
            <w:pPr>
              <w:rPr>
                <w:ins w:id="463" w:author="Josh Maximoff" w:date="2019-01-02T08:49:00Z"/>
                <w:i/>
              </w:rPr>
            </w:pPr>
            <w:ins w:id="464" w:author="Josh Maximoff" w:date="2019-01-02T08:49:00Z">
              <w:r w:rsidRPr="00836821">
                <w:rPr>
                  <w:i/>
                </w:rPr>
                <w:t>node_cfg_index</w:t>
              </w:r>
            </w:ins>
          </w:p>
        </w:tc>
        <w:tc>
          <w:tcPr>
            <w:tcW w:w="1258" w:type="dxa"/>
          </w:tcPr>
          <w:p w14:paraId="18A9EBA0" w14:textId="0044F0E7" w:rsidR="00254218" w:rsidRDefault="00254218" w:rsidP="00254218">
            <w:pPr>
              <w:rPr>
                <w:ins w:id="465" w:author="Josh Maximoff" w:date="2019-01-02T08:49:00Z"/>
              </w:rPr>
            </w:pPr>
            <w:ins w:id="466" w:author="Josh Maximoff" w:date="2019-01-02T08:49:00Z">
              <w:r>
                <w:t>number</w:t>
              </w:r>
            </w:ins>
          </w:p>
        </w:tc>
        <w:tc>
          <w:tcPr>
            <w:tcW w:w="2250" w:type="dxa"/>
          </w:tcPr>
          <w:p w14:paraId="49C115AB" w14:textId="6FDA897C" w:rsidR="00254218" w:rsidRDefault="00254218" w:rsidP="00254218">
            <w:pPr>
              <w:rPr>
                <w:ins w:id="467" w:author="Josh Maximoff" w:date="2019-01-02T08:49:00Z"/>
                <w:color w:val="000000" w:themeColor="text1"/>
              </w:rPr>
            </w:pPr>
            <w:ins w:id="468" w:author="Josh Maximoff" w:date="2019-01-02T08:49:00Z">
              <w:r>
                <w:t>[0,inf)</w:t>
              </w:r>
            </w:ins>
          </w:p>
        </w:tc>
        <w:tc>
          <w:tcPr>
            <w:tcW w:w="3505" w:type="dxa"/>
          </w:tcPr>
          <w:p w14:paraId="0F6911F9" w14:textId="2DD94366" w:rsidR="00254218" w:rsidRDefault="00254218" w:rsidP="00254218">
            <w:pPr>
              <w:rPr>
                <w:ins w:id="469" w:author="Josh Maximoff" w:date="2019-01-02T08:49:00Z"/>
              </w:rPr>
            </w:pPr>
            <w:ins w:id="470" w:author="Josh Maximoff" w:date="2019-01-02T08:49:00Z">
              <w:r>
                <w:t>Most recent Node configuration index</w:t>
              </w:r>
            </w:ins>
          </w:p>
        </w:tc>
      </w:tr>
      <w:tr w:rsidR="00525B6C" w14:paraId="0D96CF18" w14:textId="77777777" w:rsidTr="00604960">
        <w:trPr>
          <w:ins w:id="471" w:author="Josh Maximoff" w:date="2019-02-06T14:33:00Z"/>
        </w:trPr>
        <w:tc>
          <w:tcPr>
            <w:tcW w:w="2337" w:type="dxa"/>
          </w:tcPr>
          <w:p w14:paraId="2805D91A" w14:textId="6564936E" w:rsidR="00525B6C" w:rsidRPr="00836821" w:rsidRDefault="00525B6C" w:rsidP="00254218">
            <w:pPr>
              <w:rPr>
                <w:ins w:id="472" w:author="Josh Maximoff" w:date="2019-02-06T14:33:00Z"/>
                <w:i/>
              </w:rPr>
            </w:pPr>
            <w:ins w:id="473" w:author="Josh Maximoff" w:date="2019-02-06T14:33:00Z">
              <w:r>
                <w:rPr>
                  <w:i/>
                </w:rPr>
                <w:t>geofence_cfg_index</w:t>
              </w:r>
            </w:ins>
          </w:p>
        </w:tc>
        <w:tc>
          <w:tcPr>
            <w:tcW w:w="1258" w:type="dxa"/>
          </w:tcPr>
          <w:p w14:paraId="0366909E" w14:textId="1D20DB4C" w:rsidR="00525B6C" w:rsidRDefault="00525B6C" w:rsidP="00254218">
            <w:pPr>
              <w:rPr>
                <w:ins w:id="474" w:author="Josh Maximoff" w:date="2019-02-06T14:33:00Z"/>
              </w:rPr>
            </w:pPr>
            <w:ins w:id="475" w:author="Josh Maximoff" w:date="2019-02-06T14:33:00Z">
              <w:r>
                <w:t>number</w:t>
              </w:r>
            </w:ins>
          </w:p>
        </w:tc>
        <w:tc>
          <w:tcPr>
            <w:tcW w:w="2250" w:type="dxa"/>
          </w:tcPr>
          <w:p w14:paraId="10C6AC88" w14:textId="6933634B" w:rsidR="00525B6C" w:rsidRDefault="00525B6C" w:rsidP="00254218">
            <w:pPr>
              <w:rPr>
                <w:ins w:id="476" w:author="Josh Maximoff" w:date="2019-02-06T14:33:00Z"/>
              </w:rPr>
            </w:pPr>
            <w:ins w:id="477" w:author="Josh Maximoff" w:date="2019-02-06T14:33:00Z">
              <w:r>
                <w:t>[0,inf)</w:t>
              </w:r>
            </w:ins>
          </w:p>
        </w:tc>
        <w:tc>
          <w:tcPr>
            <w:tcW w:w="3505" w:type="dxa"/>
          </w:tcPr>
          <w:p w14:paraId="30D59A8D" w14:textId="792B39BF" w:rsidR="00525B6C" w:rsidRDefault="00525B6C" w:rsidP="00254218">
            <w:pPr>
              <w:rPr>
                <w:ins w:id="478" w:author="Josh Maximoff" w:date="2019-02-06T14:33:00Z"/>
              </w:rPr>
            </w:pPr>
            <w:ins w:id="479" w:author="Josh Maximoff" w:date="2019-02-06T14:33:00Z">
              <w:r>
                <w:t>Most recent Geofence configuration index</w:t>
              </w:r>
            </w:ins>
          </w:p>
        </w:tc>
      </w:tr>
      <w:tr w:rsidR="00254218" w14:paraId="45F6D020" w14:textId="77777777" w:rsidTr="00604960">
        <w:tc>
          <w:tcPr>
            <w:tcW w:w="2337" w:type="dxa"/>
          </w:tcPr>
          <w:p w14:paraId="686D9279" w14:textId="363E6CEF" w:rsidR="00254218" w:rsidRPr="00836821" w:rsidRDefault="00254218" w:rsidP="00254218">
            <w:pPr>
              <w:rPr>
                <w:i/>
              </w:rPr>
            </w:pPr>
            <w:r w:rsidRPr="00836821">
              <w:rPr>
                <w:i/>
              </w:rPr>
              <w:t>state_flags</w:t>
            </w:r>
          </w:p>
        </w:tc>
        <w:tc>
          <w:tcPr>
            <w:tcW w:w="1258" w:type="dxa"/>
          </w:tcPr>
          <w:p w14:paraId="4E991468" w14:textId="639A582B" w:rsidR="00254218" w:rsidRDefault="00254218" w:rsidP="00254218">
            <w:r>
              <w:t>number</w:t>
            </w:r>
          </w:p>
        </w:tc>
        <w:tc>
          <w:tcPr>
            <w:tcW w:w="2250" w:type="dxa"/>
          </w:tcPr>
          <w:p w14:paraId="61B0BB90" w14:textId="67F4CD53" w:rsidR="00254218" w:rsidRDefault="00254218" w:rsidP="00254218">
            <w:pPr>
              <w:rPr>
                <w:color w:val="000000" w:themeColor="text1"/>
              </w:rPr>
            </w:pPr>
            <w:r>
              <w:rPr>
                <w:color w:val="000000" w:themeColor="text1"/>
              </w:rPr>
              <w:t xml:space="preserve">32-bit mask. </w:t>
            </w:r>
            <w:r w:rsidRPr="00EE1A4E">
              <w:rPr>
                <w:color w:val="FF0000"/>
              </w:rPr>
              <w:t>Contents TBD</w:t>
            </w:r>
          </w:p>
        </w:tc>
        <w:tc>
          <w:tcPr>
            <w:tcW w:w="3505" w:type="dxa"/>
          </w:tcPr>
          <w:p w14:paraId="54185EB9" w14:textId="77F1FB86" w:rsidR="00254218" w:rsidRDefault="00254218" w:rsidP="00254218">
            <w:r>
              <w:t>E.g., temperature and storage warnings, drag line state</w:t>
            </w:r>
          </w:p>
        </w:tc>
      </w:tr>
    </w:tbl>
    <w:p w14:paraId="3A3539E8" w14:textId="42E716CA" w:rsidR="00870996" w:rsidDel="000E52E1" w:rsidRDefault="00870996" w:rsidP="00EE1A4E">
      <w:pPr>
        <w:pStyle w:val="Heading2"/>
        <w:rPr>
          <w:del w:id="480" w:author="Josh Maximoff" w:date="2019-01-03T11:29:00Z"/>
        </w:rPr>
      </w:pPr>
      <w:bookmarkStart w:id="481" w:name="_Toc534280506"/>
      <w:bookmarkStart w:id="482" w:name="_Toc534280739"/>
      <w:bookmarkStart w:id="483" w:name="_Toc534280792"/>
      <w:bookmarkStart w:id="484" w:name="_Toc534280843"/>
      <w:bookmarkStart w:id="485" w:name="_Toc534280900"/>
      <w:bookmarkStart w:id="486" w:name="_Toc534280951"/>
      <w:bookmarkStart w:id="487" w:name="_Toc534281003"/>
      <w:bookmarkStart w:id="488" w:name="_Toc534281054"/>
      <w:bookmarkStart w:id="489" w:name="_Toc534281424"/>
      <w:bookmarkStart w:id="490" w:name="_Toc534281685"/>
      <w:bookmarkStart w:id="491" w:name="_Toc534281737"/>
      <w:bookmarkStart w:id="492" w:name="_Toc534281876"/>
      <w:bookmarkStart w:id="493" w:name="_Toc534281998"/>
      <w:bookmarkStart w:id="494" w:name="_Toc534282052"/>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4CB28BFA" w14:textId="215829B5" w:rsidR="00EE1A4E" w:rsidDel="00850AD2" w:rsidRDefault="00EE1A4E" w:rsidP="00EE1A4E">
      <w:pPr>
        <w:pStyle w:val="Heading2"/>
        <w:rPr>
          <w:del w:id="495" w:author="Josh Maximoff" w:date="2019-01-02T08:50:00Z"/>
        </w:rPr>
      </w:pPr>
      <w:bookmarkStart w:id="496" w:name="_Toc534280507"/>
      <w:bookmarkStart w:id="497" w:name="_Toc534280740"/>
      <w:del w:id="498" w:author="Josh Maximoff" w:date="2019-01-02T08:50:00Z">
        <w:r w:rsidDel="00850AD2">
          <w:delText>File: cfg_status_&lt;DATE&gt;.json</w:delText>
        </w:r>
        <w:bookmarkStart w:id="499" w:name="_Toc534280793"/>
        <w:bookmarkStart w:id="500" w:name="_Toc534280844"/>
        <w:bookmarkStart w:id="501" w:name="_Toc534280901"/>
        <w:bookmarkStart w:id="502" w:name="_Toc534280952"/>
        <w:bookmarkStart w:id="503" w:name="_Toc534281004"/>
        <w:bookmarkStart w:id="504" w:name="_Toc534281055"/>
        <w:bookmarkStart w:id="505" w:name="_Toc534281425"/>
        <w:bookmarkStart w:id="506" w:name="_Toc534281686"/>
        <w:bookmarkStart w:id="507" w:name="_Toc534281738"/>
        <w:bookmarkStart w:id="508" w:name="_Toc534281877"/>
        <w:bookmarkStart w:id="509" w:name="_Toc534281999"/>
        <w:bookmarkStart w:id="510" w:name="_Toc534282053"/>
        <w:bookmarkEnd w:id="496"/>
        <w:bookmarkEnd w:id="497"/>
        <w:bookmarkEnd w:id="499"/>
        <w:bookmarkEnd w:id="500"/>
        <w:bookmarkEnd w:id="501"/>
        <w:bookmarkEnd w:id="502"/>
        <w:bookmarkEnd w:id="503"/>
        <w:bookmarkEnd w:id="504"/>
        <w:bookmarkEnd w:id="505"/>
        <w:bookmarkEnd w:id="506"/>
        <w:bookmarkEnd w:id="507"/>
        <w:bookmarkEnd w:id="508"/>
        <w:bookmarkEnd w:id="509"/>
        <w:bookmarkEnd w:id="510"/>
      </w:del>
    </w:p>
    <w:p w14:paraId="65C71A5F" w14:textId="6175DB1F" w:rsidR="00EE1A4E" w:rsidRPr="00EE1A4E" w:rsidDel="00850AD2" w:rsidRDefault="00EE1A4E" w:rsidP="00EE1A4E">
      <w:pPr>
        <w:rPr>
          <w:del w:id="511" w:author="Josh Maximoff" w:date="2019-01-02T08:50:00Z"/>
        </w:rPr>
      </w:pPr>
      <w:del w:id="512" w:author="Josh Maximoff" w:date="2019-01-02T08:50:00Z">
        <w:r w:rsidDel="00850AD2">
          <w:delText xml:space="preserve">The </w:delText>
        </w:r>
        <w:r w:rsidDel="00850AD2">
          <w:rPr>
            <w:i/>
          </w:rPr>
          <w:delText>cfg_status</w:delText>
        </w:r>
        <w:r w:rsidDel="00850AD2">
          <w:delText xml:space="preserve"> file contains specific configuration management information for the various configurable software and hardware subsystems to be uploaded to the Cloud.</w:delText>
        </w:r>
        <w:bookmarkStart w:id="513" w:name="_Toc534280794"/>
        <w:bookmarkStart w:id="514" w:name="_Toc534280845"/>
        <w:bookmarkStart w:id="515" w:name="_Toc534280902"/>
        <w:bookmarkStart w:id="516" w:name="_Toc534280953"/>
        <w:bookmarkStart w:id="517" w:name="_Toc534281005"/>
        <w:bookmarkStart w:id="518" w:name="_Toc534281056"/>
        <w:bookmarkStart w:id="519" w:name="_Toc534281426"/>
        <w:bookmarkStart w:id="520" w:name="_Toc534281687"/>
        <w:bookmarkStart w:id="521" w:name="_Toc534281739"/>
        <w:bookmarkStart w:id="522" w:name="_Toc534281878"/>
        <w:bookmarkStart w:id="523" w:name="_Toc534282000"/>
        <w:bookmarkStart w:id="524" w:name="_Toc534282054"/>
        <w:bookmarkEnd w:id="513"/>
        <w:bookmarkEnd w:id="514"/>
        <w:bookmarkEnd w:id="515"/>
        <w:bookmarkEnd w:id="516"/>
        <w:bookmarkEnd w:id="517"/>
        <w:bookmarkEnd w:id="518"/>
        <w:bookmarkEnd w:id="519"/>
        <w:bookmarkEnd w:id="520"/>
        <w:bookmarkEnd w:id="521"/>
        <w:bookmarkEnd w:id="522"/>
        <w:bookmarkEnd w:id="523"/>
        <w:bookmarkEnd w:id="524"/>
      </w:del>
    </w:p>
    <w:p w14:paraId="508AC5AD" w14:textId="3E14B32D" w:rsidR="003E4591" w:rsidDel="00850AD2" w:rsidRDefault="003E4591" w:rsidP="003E4591">
      <w:pPr>
        <w:pStyle w:val="Caption"/>
        <w:keepNext/>
        <w:rPr>
          <w:del w:id="525" w:author="Josh Maximoff" w:date="2019-01-02T08:50:00Z"/>
        </w:rPr>
      </w:pPr>
      <w:del w:id="526" w:author="Josh Maximoff" w:date="2019-01-02T08:50:00Z">
        <w:r w:rsidDel="00850AD2">
          <w:delText xml:space="preserve">Table </w:delText>
        </w:r>
        <w:r w:rsidR="004622BD" w:rsidDel="00850AD2">
          <w:rPr>
            <w:i w:val="0"/>
            <w:iCs w:val="0"/>
            <w:noProof/>
          </w:rPr>
          <w:fldChar w:fldCharType="begin"/>
        </w:r>
        <w:r w:rsidR="004622BD" w:rsidDel="00850AD2">
          <w:rPr>
            <w:noProof/>
          </w:rPr>
          <w:delInstrText xml:space="preserve"> SEQ Table \* ARABIC </w:delInstrText>
        </w:r>
        <w:r w:rsidR="004622BD" w:rsidDel="00850AD2">
          <w:rPr>
            <w:i w:val="0"/>
            <w:iCs w:val="0"/>
            <w:noProof/>
          </w:rPr>
          <w:fldChar w:fldCharType="separate"/>
        </w:r>
        <w:r w:rsidR="002D6165" w:rsidDel="00850AD2">
          <w:rPr>
            <w:noProof/>
          </w:rPr>
          <w:delText>4</w:delText>
        </w:r>
        <w:r w:rsidR="004622BD" w:rsidDel="00850AD2">
          <w:rPr>
            <w:i w:val="0"/>
            <w:iCs w:val="0"/>
            <w:noProof/>
          </w:rPr>
          <w:fldChar w:fldCharType="end"/>
        </w:r>
        <w:r w:rsidDel="00850AD2">
          <w:delText>: cfg_status contents</w:delText>
        </w:r>
        <w:bookmarkStart w:id="527" w:name="_Toc534280795"/>
        <w:bookmarkStart w:id="528" w:name="_Toc534280846"/>
        <w:bookmarkStart w:id="529" w:name="_Toc534280903"/>
        <w:bookmarkStart w:id="530" w:name="_Toc534280954"/>
        <w:bookmarkStart w:id="531" w:name="_Toc534281006"/>
        <w:bookmarkStart w:id="532" w:name="_Toc534281057"/>
        <w:bookmarkStart w:id="533" w:name="_Toc534281427"/>
        <w:bookmarkStart w:id="534" w:name="_Toc534281688"/>
        <w:bookmarkStart w:id="535" w:name="_Toc534281740"/>
        <w:bookmarkStart w:id="536" w:name="_Toc534281879"/>
        <w:bookmarkStart w:id="537" w:name="_Toc534282001"/>
        <w:bookmarkStart w:id="538" w:name="_Toc534282055"/>
        <w:bookmarkEnd w:id="527"/>
        <w:bookmarkEnd w:id="528"/>
        <w:bookmarkEnd w:id="529"/>
        <w:bookmarkEnd w:id="530"/>
        <w:bookmarkEnd w:id="531"/>
        <w:bookmarkEnd w:id="532"/>
        <w:bookmarkEnd w:id="533"/>
        <w:bookmarkEnd w:id="534"/>
        <w:bookmarkEnd w:id="535"/>
        <w:bookmarkEnd w:id="536"/>
        <w:bookmarkEnd w:id="537"/>
        <w:bookmarkEnd w:id="538"/>
      </w:del>
    </w:p>
    <w:tbl>
      <w:tblPr>
        <w:tblStyle w:val="TableGrid"/>
        <w:tblW w:w="0" w:type="auto"/>
        <w:tblLook w:val="04A0" w:firstRow="1" w:lastRow="0" w:firstColumn="1" w:lastColumn="0" w:noHBand="0" w:noVBand="1"/>
      </w:tblPr>
      <w:tblGrid>
        <w:gridCol w:w="2337"/>
        <w:gridCol w:w="1258"/>
        <w:gridCol w:w="1710"/>
        <w:gridCol w:w="4045"/>
      </w:tblGrid>
      <w:tr w:rsidR="00EE1A4E" w:rsidRPr="00FF3FDC" w:rsidDel="00850AD2" w14:paraId="0E6932A5" w14:textId="0C7800D5" w:rsidTr="00604960">
        <w:trPr>
          <w:del w:id="539" w:author="Josh Maximoff" w:date="2019-01-02T08:50:00Z"/>
        </w:trPr>
        <w:tc>
          <w:tcPr>
            <w:tcW w:w="2337" w:type="dxa"/>
          </w:tcPr>
          <w:p w14:paraId="0CDD8A6F" w14:textId="10163D09" w:rsidR="00EE1A4E" w:rsidRPr="00FF3FDC" w:rsidDel="00850AD2" w:rsidRDefault="00EE1A4E" w:rsidP="00F01516">
            <w:pPr>
              <w:rPr>
                <w:del w:id="540" w:author="Josh Maximoff" w:date="2019-01-02T08:50:00Z"/>
                <w:b/>
              </w:rPr>
            </w:pPr>
            <w:del w:id="541" w:author="Josh Maximoff" w:date="2019-01-02T08:50:00Z">
              <w:r w:rsidRPr="00FF3FDC" w:rsidDel="00850AD2">
                <w:rPr>
                  <w:b/>
                </w:rPr>
                <w:delText>Element</w:delText>
              </w:r>
              <w:r w:rsidDel="00850AD2">
                <w:rPr>
                  <w:b/>
                </w:rPr>
                <w:delText xml:space="preserve"> Name</w:delText>
              </w:r>
              <w:bookmarkStart w:id="542" w:name="_Toc534280796"/>
              <w:bookmarkStart w:id="543" w:name="_Toc534280847"/>
              <w:bookmarkStart w:id="544" w:name="_Toc534280904"/>
              <w:bookmarkStart w:id="545" w:name="_Toc534280955"/>
              <w:bookmarkStart w:id="546" w:name="_Toc534281007"/>
              <w:bookmarkStart w:id="547" w:name="_Toc534281058"/>
              <w:bookmarkStart w:id="548" w:name="_Toc534281428"/>
              <w:bookmarkStart w:id="549" w:name="_Toc534281689"/>
              <w:bookmarkStart w:id="550" w:name="_Toc534281741"/>
              <w:bookmarkStart w:id="551" w:name="_Toc534281880"/>
              <w:bookmarkStart w:id="552" w:name="_Toc534282002"/>
              <w:bookmarkStart w:id="553" w:name="_Toc534282056"/>
              <w:bookmarkEnd w:id="542"/>
              <w:bookmarkEnd w:id="543"/>
              <w:bookmarkEnd w:id="544"/>
              <w:bookmarkEnd w:id="545"/>
              <w:bookmarkEnd w:id="546"/>
              <w:bookmarkEnd w:id="547"/>
              <w:bookmarkEnd w:id="548"/>
              <w:bookmarkEnd w:id="549"/>
              <w:bookmarkEnd w:id="550"/>
              <w:bookmarkEnd w:id="551"/>
              <w:bookmarkEnd w:id="552"/>
              <w:bookmarkEnd w:id="553"/>
            </w:del>
          </w:p>
        </w:tc>
        <w:tc>
          <w:tcPr>
            <w:tcW w:w="1258" w:type="dxa"/>
          </w:tcPr>
          <w:p w14:paraId="2A148C7B" w14:textId="0BE27030" w:rsidR="00EE1A4E" w:rsidRPr="00FF3FDC" w:rsidDel="00850AD2" w:rsidRDefault="00EE1A4E" w:rsidP="00F01516">
            <w:pPr>
              <w:rPr>
                <w:del w:id="554" w:author="Josh Maximoff" w:date="2019-01-02T08:50:00Z"/>
                <w:b/>
              </w:rPr>
            </w:pPr>
            <w:del w:id="555" w:author="Josh Maximoff" w:date="2019-01-02T08:50:00Z">
              <w:r w:rsidDel="00850AD2">
                <w:rPr>
                  <w:b/>
                </w:rPr>
                <w:delText xml:space="preserve">JSON </w:delText>
              </w:r>
              <w:r w:rsidRPr="00FF3FDC" w:rsidDel="00850AD2">
                <w:rPr>
                  <w:b/>
                </w:rPr>
                <w:delText>Type</w:delText>
              </w:r>
              <w:bookmarkStart w:id="556" w:name="_Toc534280797"/>
              <w:bookmarkStart w:id="557" w:name="_Toc534280848"/>
              <w:bookmarkStart w:id="558" w:name="_Toc534280905"/>
              <w:bookmarkStart w:id="559" w:name="_Toc534280956"/>
              <w:bookmarkStart w:id="560" w:name="_Toc534281008"/>
              <w:bookmarkStart w:id="561" w:name="_Toc534281059"/>
              <w:bookmarkStart w:id="562" w:name="_Toc534281429"/>
              <w:bookmarkStart w:id="563" w:name="_Toc534281690"/>
              <w:bookmarkStart w:id="564" w:name="_Toc534281742"/>
              <w:bookmarkStart w:id="565" w:name="_Toc534281881"/>
              <w:bookmarkStart w:id="566" w:name="_Toc534282003"/>
              <w:bookmarkStart w:id="567" w:name="_Toc534282057"/>
              <w:bookmarkEnd w:id="556"/>
              <w:bookmarkEnd w:id="557"/>
              <w:bookmarkEnd w:id="558"/>
              <w:bookmarkEnd w:id="559"/>
              <w:bookmarkEnd w:id="560"/>
              <w:bookmarkEnd w:id="561"/>
              <w:bookmarkEnd w:id="562"/>
              <w:bookmarkEnd w:id="563"/>
              <w:bookmarkEnd w:id="564"/>
              <w:bookmarkEnd w:id="565"/>
              <w:bookmarkEnd w:id="566"/>
              <w:bookmarkEnd w:id="567"/>
            </w:del>
          </w:p>
        </w:tc>
        <w:tc>
          <w:tcPr>
            <w:tcW w:w="1710" w:type="dxa"/>
          </w:tcPr>
          <w:p w14:paraId="715E2173" w14:textId="338F9C5A" w:rsidR="00EE1A4E" w:rsidRPr="00FF3FDC" w:rsidDel="00850AD2" w:rsidRDefault="00EE1A4E" w:rsidP="00F01516">
            <w:pPr>
              <w:rPr>
                <w:del w:id="568" w:author="Josh Maximoff" w:date="2019-01-02T08:50:00Z"/>
                <w:b/>
              </w:rPr>
            </w:pPr>
            <w:del w:id="569" w:author="Josh Maximoff" w:date="2019-01-02T08:50:00Z">
              <w:r w:rsidRPr="00FF3FDC" w:rsidDel="00850AD2">
                <w:rPr>
                  <w:b/>
                </w:rPr>
                <w:delText>Range</w:delText>
              </w:r>
              <w:r w:rsidDel="00850AD2">
                <w:rPr>
                  <w:b/>
                </w:rPr>
                <w:delText>/Format</w:delText>
              </w:r>
              <w:bookmarkStart w:id="570" w:name="_Toc534280798"/>
              <w:bookmarkStart w:id="571" w:name="_Toc534280849"/>
              <w:bookmarkStart w:id="572" w:name="_Toc534280906"/>
              <w:bookmarkStart w:id="573" w:name="_Toc534280957"/>
              <w:bookmarkStart w:id="574" w:name="_Toc534281009"/>
              <w:bookmarkStart w:id="575" w:name="_Toc534281060"/>
              <w:bookmarkStart w:id="576" w:name="_Toc534281430"/>
              <w:bookmarkStart w:id="577" w:name="_Toc534281691"/>
              <w:bookmarkStart w:id="578" w:name="_Toc534281743"/>
              <w:bookmarkStart w:id="579" w:name="_Toc534281882"/>
              <w:bookmarkStart w:id="580" w:name="_Toc534282004"/>
              <w:bookmarkStart w:id="581" w:name="_Toc534282058"/>
              <w:bookmarkEnd w:id="570"/>
              <w:bookmarkEnd w:id="571"/>
              <w:bookmarkEnd w:id="572"/>
              <w:bookmarkEnd w:id="573"/>
              <w:bookmarkEnd w:id="574"/>
              <w:bookmarkEnd w:id="575"/>
              <w:bookmarkEnd w:id="576"/>
              <w:bookmarkEnd w:id="577"/>
              <w:bookmarkEnd w:id="578"/>
              <w:bookmarkEnd w:id="579"/>
              <w:bookmarkEnd w:id="580"/>
              <w:bookmarkEnd w:id="581"/>
            </w:del>
          </w:p>
        </w:tc>
        <w:tc>
          <w:tcPr>
            <w:tcW w:w="4045" w:type="dxa"/>
          </w:tcPr>
          <w:p w14:paraId="43361FA7" w14:textId="47EDE506" w:rsidR="00EE1A4E" w:rsidRPr="00FF3FDC" w:rsidDel="00850AD2" w:rsidRDefault="00EE1A4E" w:rsidP="00F01516">
            <w:pPr>
              <w:rPr>
                <w:del w:id="582" w:author="Josh Maximoff" w:date="2019-01-02T08:50:00Z"/>
                <w:b/>
              </w:rPr>
            </w:pPr>
            <w:del w:id="583" w:author="Josh Maximoff" w:date="2019-01-02T08:50:00Z">
              <w:r w:rsidRPr="00FF3FDC" w:rsidDel="00850AD2">
                <w:rPr>
                  <w:b/>
                </w:rPr>
                <w:delText>Description</w:delText>
              </w:r>
              <w:r w:rsidDel="00850AD2">
                <w:rPr>
                  <w:b/>
                </w:rPr>
                <w:delText>/Notes</w:delText>
              </w:r>
              <w:bookmarkStart w:id="584" w:name="_Toc534280799"/>
              <w:bookmarkStart w:id="585" w:name="_Toc534280850"/>
              <w:bookmarkStart w:id="586" w:name="_Toc534280907"/>
              <w:bookmarkStart w:id="587" w:name="_Toc534280958"/>
              <w:bookmarkStart w:id="588" w:name="_Toc534281010"/>
              <w:bookmarkStart w:id="589" w:name="_Toc534281061"/>
              <w:bookmarkStart w:id="590" w:name="_Toc534281431"/>
              <w:bookmarkStart w:id="591" w:name="_Toc534281692"/>
              <w:bookmarkStart w:id="592" w:name="_Toc534281744"/>
              <w:bookmarkStart w:id="593" w:name="_Toc534281883"/>
              <w:bookmarkStart w:id="594" w:name="_Toc534282005"/>
              <w:bookmarkStart w:id="595" w:name="_Toc534282059"/>
              <w:bookmarkEnd w:id="584"/>
              <w:bookmarkEnd w:id="585"/>
              <w:bookmarkEnd w:id="586"/>
              <w:bookmarkEnd w:id="587"/>
              <w:bookmarkEnd w:id="588"/>
              <w:bookmarkEnd w:id="589"/>
              <w:bookmarkEnd w:id="590"/>
              <w:bookmarkEnd w:id="591"/>
              <w:bookmarkEnd w:id="592"/>
              <w:bookmarkEnd w:id="593"/>
              <w:bookmarkEnd w:id="594"/>
              <w:bookmarkEnd w:id="595"/>
            </w:del>
          </w:p>
        </w:tc>
        <w:bookmarkStart w:id="596" w:name="_Toc534280800"/>
        <w:bookmarkStart w:id="597" w:name="_Toc534280851"/>
        <w:bookmarkStart w:id="598" w:name="_Toc534280908"/>
        <w:bookmarkStart w:id="599" w:name="_Toc534280959"/>
        <w:bookmarkStart w:id="600" w:name="_Toc534281011"/>
        <w:bookmarkStart w:id="601" w:name="_Toc534281062"/>
        <w:bookmarkStart w:id="602" w:name="_Toc534281432"/>
        <w:bookmarkStart w:id="603" w:name="_Toc534281693"/>
        <w:bookmarkStart w:id="604" w:name="_Toc534281745"/>
        <w:bookmarkStart w:id="605" w:name="_Toc534281884"/>
        <w:bookmarkStart w:id="606" w:name="_Toc534282006"/>
        <w:bookmarkStart w:id="607" w:name="_Toc534282060"/>
        <w:bookmarkEnd w:id="596"/>
        <w:bookmarkEnd w:id="597"/>
        <w:bookmarkEnd w:id="598"/>
        <w:bookmarkEnd w:id="599"/>
        <w:bookmarkEnd w:id="600"/>
        <w:bookmarkEnd w:id="601"/>
        <w:bookmarkEnd w:id="602"/>
        <w:bookmarkEnd w:id="603"/>
        <w:bookmarkEnd w:id="604"/>
        <w:bookmarkEnd w:id="605"/>
        <w:bookmarkEnd w:id="606"/>
        <w:bookmarkEnd w:id="607"/>
      </w:tr>
      <w:tr w:rsidR="00EE1A4E" w:rsidRPr="00FF3FDC" w:rsidDel="00850AD2" w14:paraId="0523F358" w14:textId="0E50C757" w:rsidTr="00604960">
        <w:trPr>
          <w:del w:id="608" w:author="Josh Maximoff" w:date="2019-01-02T08:50:00Z"/>
        </w:trPr>
        <w:tc>
          <w:tcPr>
            <w:tcW w:w="2337" w:type="dxa"/>
          </w:tcPr>
          <w:p w14:paraId="1E18815A" w14:textId="7CB5C1BA" w:rsidR="00EE1A4E" w:rsidRPr="00836821" w:rsidDel="00850AD2" w:rsidRDefault="0017723F" w:rsidP="00F01516">
            <w:pPr>
              <w:rPr>
                <w:del w:id="609" w:author="Josh Maximoff" w:date="2019-01-02T08:50:00Z"/>
                <w:i/>
              </w:rPr>
            </w:pPr>
            <w:del w:id="610" w:author="Josh Maximoff" w:date="2019-01-02T08:50:00Z">
              <w:r w:rsidRPr="00836821" w:rsidDel="00850AD2">
                <w:rPr>
                  <w:i/>
                </w:rPr>
                <w:delText>task_index</w:delText>
              </w:r>
              <w:bookmarkStart w:id="611" w:name="_Toc534280801"/>
              <w:bookmarkStart w:id="612" w:name="_Toc534280852"/>
              <w:bookmarkStart w:id="613" w:name="_Toc534280909"/>
              <w:bookmarkStart w:id="614" w:name="_Toc534280960"/>
              <w:bookmarkStart w:id="615" w:name="_Toc534281012"/>
              <w:bookmarkStart w:id="616" w:name="_Toc534281063"/>
              <w:bookmarkStart w:id="617" w:name="_Toc534281433"/>
              <w:bookmarkStart w:id="618" w:name="_Toc534281694"/>
              <w:bookmarkStart w:id="619" w:name="_Toc534281746"/>
              <w:bookmarkStart w:id="620" w:name="_Toc534281885"/>
              <w:bookmarkStart w:id="621" w:name="_Toc534282007"/>
              <w:bookmarkStart w:id="622" w:name="_Toc534282061"/>
              <w:bookmarkEnd w:id="611"/>
              <w:bookmarkEnd w:id="612"/>
              <w:bookmarkEnd w:id="613"/>
              <w:bookmarkEnd w:id="614"/>
              <w:bookmarkEnd w:id="615"/>
              <w:bookmarkEnd w:id="616"/>
              <w:bookmarkEnd w:id="617"/>
              <w:bookmarkEnd w:id="618"/>
              <w:bookmarkEnd w:id="619"/>
              <w:bookmarkEnd w:id="620"/>
              <w:bookmarkEnd w:id="621"/>
              <w:bookmarkEnd w:id="622"/>
            </w:del>
          </w:p>
        </w:tc>
        <w:tc>
          <w:tcPr>
            <w:tcW w:w="1258" w:type="dxa"/>
          </w:tcPr>
          <w:p w14:paraId="2D270F58" w14:textId="21EA99B7" w:rsidR="00EE1A4E" w:rsidRPr="0017723F" w:rsidDel="00850AD2" w:rsidRDefault="0017723F" w:rsidP="00F01516">
            <w:pPr>
              <w:rPr>
                <w:del w:id="623" w:author="Josh Maximoff" w:date="2019-01-02T08:50:00Z"/>
              </w:rPr>
            </w:pPr>
            <w:del w:id="624" w:author="Josh Maximoff" w:date="2019-01-02T08:50:00Z">
              <w:r w:rsidDel="00850AD2">
                <w:delText>number</w:delText>
              </w:r>
              <w:bookmarkStart w:id="625" w:name="_Toc534280802"/>
              <w:bookmarkStart w:id="626" w:name="_Toc534280853"/>
              <w:bookmarkStart w:id="627" w:name="_Toc534280910"/>
              <w:bookmarkStart w:id="628" w:name="_Toc534280961"/>
              <w:bookmarkStart w:id="629" w:name="_Toc534281013"/>
              <w:bookmarkStart w:id="630" w:name="_Toc534281064"/>
              <w:bookmarkStart w:id="631" w:name="_Toc534281434"/>
              <w:bookmarkStart w:id="632" w:name="_Toc534281695"/>
              <w:bookmarkStart w:id="633" w:name="_Toc534281747"/>
              <w:bookmarkStart w:id="634" w:name="_Toc534281886"/>
              <w:bookmarkStart w:id="635" w:name="_Toc534282008"/>
              <w:bookmarkStart w:id="636" w:name="_Toc534282062"/>
              <w:bookmarkEnd w:id="625"/>
              <w:bookmarkEnd w:id="626"/>
              <w:bookmarkEnd w:id="627"/>
              <w:bookmarkEnd w:id="628"/>
              <w:bookmarkEnd w:id="629"/>
              <w:bookmarkEnd w:id="630"/>
              <w:bookmarkEnd w:id="631"/>
              <w:bookmarkEnd w:id="632"/>
              <w:bookmarkEnd w:id="633"/>
              <w:bookmarkEnd w:id="634"/>
              <w:bookmarkEnd w:id="635"/>
              <w:bookmarkEnd w:id="636"/>
            </w:del>
          </w:p>
        </w:tc>
        <w:tc>
          <w:tcPr>
            <w:tcW w:w="1710" w:type="dxa"/>
          </w:tcPr>
          <w:p w14:paraId="4E847EE8" w14:textId="6B576C36" w:rsidR="00EE1A4E" w:rsidRPr="0017723F" w:rsidDel="00850AD2" w:rsidRDefault="0017723F" w:rsidP="00F01516">
            <w:pPr>
              <w:rPr>
                <w:del w:id="637" w:author="Josh Maximoff" w:date="2019-01-02T08:50:00Z"/>
              </w:rPr>
            </w:pPr>
            <w:del w:id="638" w:author="Josh Maximoff" w:date="2019-01-02T08:50:00Z">
              <w:r w:rsidDel="00850AD2">
                <w:delText>[0,inf)</w:delText>
              </w:r>
              <w:bookmarkStart w:id="639" w:name="_Toc534280803"/>
              <w:bookmarkStart w:id="640" w:name="_Toc534280854"/>
              <w:bookmarkStart w:id="641" w:name="_Toc534280911"/>
              <w:bookmarkStart w:id="642" w:name="_Toc534280962"/>
              <w:bookmarkStart w:id="643" w:name="_Toc534281014"/>
              <w:bookmarkStart w:id="644" w:name="_Toc534281065"/>
              <w:bookmarkStart w:id="645" w:name="_Toc534281435"/>
              <w:bookmarkStart w:id="646" w:name="_Toc534281696"/>
              <w:bookmarkStart w:id="647" w:name="_Toc534281748"/>
              <w:bookmarkStart w:id="648" w:name="_Toc534281887"/>
              <w:bookmarkStart w:id="649" w:name="_Toc534282009"/>
              <w:bookmarkStart w:id="650" w:name="_Toc534282063"/>
              <w:bookmarkEnd w:id="639"/>
              <w:bookmarkEnd w:id="640"/>
              <w:bookmarkEnd w:id="641"/>
              <w:bookmarkEnd w:id="642"/>
              <w:bookmarkEnd w:id="643"/>
              <w:bookmarkEnd w:id="644"/>
              <w:bookmarkEnd w:id="645"/>
              <w:bookmarkEnd w:id="646"/>
              <w:bookmarkEnd w:id="647"/>
              <w:bookmarkEnd w:id="648"/>
              <w:bookmarkEnd w:id="649"/>
              <w:bookmarkEnd w:id="650"/>
            </w:del>
          </w:p>
        </w:tc>
        <w:tc>
          <w:tcPr>
            <w:tcW w:w="4045" w:type="dxa"/>
          </w:tcPr>
          <w:p w14:paraId="4C055F40" w14:textId="79C4CF47" w:rsidR="00EE1A4E" w:rsidRPr="0017723F" w:rsidDel="00850AD2" w:rsidRDefault="0017723F" w:rsidP="00F01516">
            <w:pPr>
              <w:rPr>
                <w:del w:id="651" w:author="Josh Maximoff" w:date="2019-01-02T08:50:00Z"/>
              </w:rPr>
            </w:pPr>
            <w:del w:id="652" w:author="Josh Maximoff" w:date="2019-01-02T08:50:00Z">
              <w:r w:rsidDel="00850AD2">
                <w:delText>Most recent task schedule update index.</w:delText>
              </w:r>
              <w:bookmarkStart w:id="653" w:name="_Toc534280804"/>
              <w:bookmarkStart w:id="654" w:name="_Toc534280855"/>
              <w:bookmarkStart w:id="655" w:name="_Toc534280912"/>
              <w:bookmarkStart w:id="656" w:name="_Toc534280963"/>
              <w:bookmarkStart w:id="657" w:name="_Toc534281015"/>
              <w:bookmarkStart w:id="658" w:name="_Toc534281066"/>
              <w:bookmarkStart w:id="659" w:name="_Toc534281436"/>
              <w:bookmarkStart w:id="660" w:name="_Toc534281697"/>
              <w:bookmarkStart w:id="661" w:name="_Toc534281749"/>
              <w:bookmarkStart w:id="662" w:name="_Toc534281888"/>
              <w:bookmarkStart w:id="663" w:name="_Toc534282010"/>
              <w:bookmarkStart w:id="664" w:name="_Toc534282064"/>
              <w:bookmarkEnd w:id="653"/>
              <w:bookmarkEnd w:id="654"/>
              <w:bookmarkEnd w:id="655"/>
              <w:bookmarkEnd w:id="656"/>
              <w:bookmarkEnd w:id="657"/>
              <w:bookmarkEnd w:id="658"/>
              <w:bookmarkEnd w:id="659"/>
              <w:bookmarkEnd w:id="660"/>
              <w:bookmarkEnd w:id="661"/>
              <w:bookmarkEnd w:id="662"/>
              <w:bookmarkEnd w:id="663"/>
              <w:bookmarkEnd w:id="664"/>
            </w:del>
          </w:p>
        </w:tc>
        <w:bookmarkStart w:id="665" w:name="_Toc534280805"/>
        <w:bookmarkStart w:id="666" w:name="_Toc534280856"/>
        <w:bookmarkStart w:id="667" w:name="_Toc534280913"/>
        <w:bookmarkStart w:id="668" w:name="_Toc534280964"/>
        <w:bookmarkStart w:id="669" w:name="_Toc534281016"/>
        <w:bookmarkStart w:id="670" w:name="_Toc534281067"/>
        <w:bookmarkStart w:id="671" w:name="_Toc534281437"/>
        <w:bookmarkStart w:id="672" w:name="_Toc534281698"/>
        <w:bookmarkStart w:id="673" w:name="_Toc534281750"/>
        <w:bookmarkStart w:id="674" w:name="_Toc534281889"/>
        <w:bookmarkStart w:id="675" w:name="_Toc534282011"/>
        <w:bookmarkStart w:id="676" w:name="_Toc534282065"/>
        <w:bookmarkEnd w:id="665"/>
        <w:bookmarkEnd w:id="666"/>
        <w:bookmarkEnd w:id="667"/>
        <w:bookmarkEnd w:id="668"/>
        <w:bookmarkEnd w:id="669"/>
        <w:bookmarkEnd w:id="670"/>
        <w:bookmarkEnd w:id="671"/>
        <w:bookmarkEnd w:id="672"/>
        <w:bookmarkEnd w:id="673"/>
        <w:bookmarkEnd w:id="674"/>
        <w:bookmarkEnd w:id="675"/>
        <w:bookmarkEnd w:id="676"/>
      </w:tr>
      <w:tr w:rsidR="0017723F" w:rsidRPr="00FF3FDC" w:rsidDel="00850AD2" w14:paraId="15378B06" w14:textId="150B91C3" w:rsidTr="00604960">
        <w:trPr>
          <w:del w:id="677" w:author="Josh Maximoff" w:date="2019-01-02T08:50:00Z"/>
        </w:trPr>
        <w:tc>
          <w:tcPr>
            <w:tcW w:w="2337" w:type="dxa"/>
          </w:tcPr>
          <w:p w14:paraId="57DBAAB0" w14:textId="1DD1EAAF" w:rsidR="0017723F" w:rsidRPr="00836821" w:rsidDel="00850AD2" w:rsidRDefault="0017723F" w:rsidP="00F01516">
            <w:pPr>
              <w:rPr>
                <w:del w:id="678" w:author="Josh Maximoff" w:date="2019-01-02T08:50:00Z"/>
                <w:i/>
              </w:rPr>
            </w:pPr>
            <w:del w:id="679" w:author="Josh Maximoff" w:date="2019-01-02T08:50:00Z">
              <w:r w:rsidRPr="00836821" w:rsidDel="00850AD2">
                <w:rPr>
                  <w:i/>
                </w:rPr>
                <w:delText>trig_cfg_index</w:delText>
              </w:r>
              <w:bookmarkStart w:id="680" w:name="_Toc534280806"/>
              <w:bookmarkStart w:id="681" w:name="_Toc534280857"/>
              <w:bookmarkStart w:id="682" w:name="_Toc534280914"/>
              <w:bookmarkStart w:id="683" w:name="_Toc534280965"/>
              <w:bookmarkStart w:id="684" w:name="_Toc534281017"/>
              <w:bookmarkStart w:id="685" w:name="_Toc534281068"/>
              <w:bookmarkStart w:id="686" w:name="_Toc534281438"/>
              <w:bookmarkStart w:id="687" w:name="_Toc534281699"/>
              <w:bookmarkStart w:id="688" w:name="_Toc534281751"/>
              <w:bookmarkStart w:id="689" w:name="_Toc534281890"/>
              <w:bookmarkStart w:id="690" w:name="_Toc534282012"/>
              <w:bookmarkStart w:id="691" w:name="_Toc534282066"/>
              <w:bookmarkEnd w:id="680"/>
              <w:bookmarkEnd w:id="681"/>
              <w:bookmarkEnd w:id="682"/>
              <w:bookmarkEnd w:id="683"/>
              <w:bookmarkEnd w:id="684"/>
              <w:bookmarkEnd w:id="685"/>
              <w:bookmarkEnd w:id="686"/>
              <w:bookmarkEnd w:id="687"/>
              <w:bookmarkEnd w:id="688"/>
              <w:bookmarkEnd w:id="689"/>
              <w:bookmarkEnd w:id="690"/>
              <w:bookmarkEnd w:id="691"/>
            </w:del>
          </w:p>
        </w:tc>
        <w:tc>
          <w:tcPr>
            <w:tcW w:w="1258" w:type="dxa"/>
          </w:tcPr>
          <w:p w14:paraId="212FF496" w14:textId="3B7D3A2B" w:rsidR="0017723F" w:rsidDel="00850AD2" w:rsidRDefault="0017723F" w:rsidP="00F01516">
            <w:pPr>
              <w:rPr>
                <w:del w:id="692" w:author="Josh Maximoff" w:date="2019-01-02T08:50:00Z"/>
              </w:rPr>
            </w:pPr>
            <w:del w:id="693" w:author="Josh Maximoff" w:date="2019-01-02T08:50:00Z">
              <w:r w:rsidDel="00850AD2">
                <w:delText>number</w:delText>
              </w:r>
              <w:bookmarkStart w:id="694" w:name="_Toc534280807"/>
              <w:bookmarkStart w:id="695" w:name="_Toc534280858"/>
              <w:bookmarkStart w:id="696" w:name="_Toc534280915"/>
              <w:bookmarkStart w:id="697" w:name="_Toc534280966"/>
              <w:bookmarkStart w:id="698" w:name="_Toc534281018"/>
              <w:bookmarkStart w:id="699" w:name="_Toc534281069"/>
              <w:bookmarkStart w:id="700" w:name="_Toc534281439"/>
              <w:bookmarkStart w:id="701" w:name="_Toc534281700"/>
              <w:bookmarkStart w:id="702" w:name="_Toc534281752"/>
              <w:bookmarkStart w:id="703" w:name="_Toc534281891"/>
              <w:bookmarkStart w:id="704" w:name="_Toc534282013"/>
              <w:bookmarkStart w:id="705" w:name="_Toc534282067"/>
              <w:bookmarkEnd w:id="694"/>
              <w:bookmarkEnd w:id="695"/>
              <w:bookmarkEnd w:id="696"/>
              <w:bookmarkEnd w:id="697"/>
              <w:bookmarkEnd w:id="698"/>
              <w:bookmarkEnd w:id="699"/>
              <w:bookmarkEnd w:id="700"/>
              <w:bookmarkEnd w:id="701"/>
              <w:bookmarkEnd w:id="702"/>
              <w:bookmarkEnd w:id="703"/>
              <w:bookmarkEnd w:id="704"/>
              <w:bookmarkEnd w:id="705"/>
            </w:del>
          </w:p>
        </w:tc>
        <w:tc>
          <w:tcPr>
            <w:tcW w:w="1710" w:type="dxa"/>
          </w:tcPr>
          <w:p w14:paraId="47C6DF61" w14:textId="3BBDDCAE" w:rsidR="0017723F" w:rsidDel="00850AD2" w:rsidRDefault="0017723F" w:rsidP="00F01516">
            <w:pPr>
              <w:rPr>
                <w:del w:id="706" w:author="Josh Maximoff" w:date="2019-01-02T08:50:00Z"/>
              </w:rPr>
            </w:pPr>
            <w:del w:id="707" w:author="Josh Maximoff" w:date="2019-01-02T08:50:00Z">
              <w:r w:rsidDel="00850AD2">
                <w:delText>[0,inf)</w:delText>
              </w:r>
              <w:bookmarkStart w:id="708" w:name="_Toc534280808"/>
              <w:bookmarkStart w:id="709" w:name="_Toc534280859"/>
              <w:bookmarkStart w:id="710" w:name="_Toc534280916"/>
              <w:bookmarkStart w:id="711" w:name="_Toc534280967"/>
              <w:bookmarkStart w:id="712" w:name="_Toc534281019"/>
              <w:bookmarkStart w:id="713" w:name="_Toc534281070"/>
              <w:bookmarkStart w:id="714" w:name="_Toc534281440"/>
              <w:bookmarkStart w:id="715" w:name="_Toc534281701"/>
              <w:bookmarkStart w:id="716" w:name="_Toc534281753"/>
              <w:bookmarkStart w:id="717" w:name="_Toc534281892"/>
              <w:bookmarkStart w:id="718" w:name="_Toc534282014"/>
              <w:bookmarkStart w:id="719" w:name="_Toc534282068"/>
              <w:bookmarkEnd w:id="708"/>
              <w:bookmarkEnd w:id="709"/>
              <w:bookmarkEnd w:id="710"/>
              <w:bookmarkEnd w:id="711"/>
              <w:bookmarkEnd w:id="712"/>
              <w:bookmarkEnd w:id="713"/>
              <w:bookmarkEnd w:id="714"/>
              <w:bookmarkEnd w:id="715"/>
              <w:bookmarkEnd w:id="716"/>
              <w:bookmarkEnd w:id="717"/>
              <w:bookmarkEnd w:id="718"/>
              <w:bookmarkEnd w:id="719"/>
            </w:del>
          </w:p>
        </w:tc>
        <w:tc>
          <w:tcPr>
            <w:tcW w:w="4045" w:type="dxa"/>
          </w:tcPr>
          <w:p w14:paraId="3374719E" w14:textId="6DB6B35B" w:rsidR="0017723F" w:rsidDel="00850AD2" w:rsidRDefault="0017723F" w:rsidP="00F01516">
            <w:pPr>
              <w:rPr>
                <w:del w:id="720" w:author="Josh Maximoff" w:date="2019-01-02T08:50:00Z"/>
              </w:rPr>
            </w:pPr>
            <w:del w:id="721" w:author="Josh Maximoff" w:date="2019-01-02T08:50:00Z">
              <w:r w:rsidDel="00850AD2">
                <w:delText xml:space="preserve">Most recent </w:delText>
              </w:r>
              <w:r w:rsidR="00A378E7" w:rsidDel="00850AD2">
                <w:delText>S</w:delText>
              </w:r>
              <w:r w:rsidDel="00850AD2">
                <w:delText>mart</w:delText>
              </w:r>
              <w:r w:rsidR="00A378E7" w:rsidDel="00850AD2">
                <w:delText>T</w:delText>
              </w:r>
              <w:r w:rsidDel="00850AD2">
                <w:delText>rigger configuration index</w:delText>
              </w:r>
              <w:bookmarkStart w:id="722" w:name="_Toc534280809"/>
              <w:bookmarkStart w:id="723" w:name="_Toc534280860"/>
              <w:bookmarkStart w:id="724" w:name="_Toc534280917"/>
              <w:bookmarkStart w:id="725" w:name="_Toc534280968"/>
              <w:bookmarkStart w:id="726" w:name="_Toc534281020"/>
              <w:bookmarkStart w:id="727" w:name="_Toc534281071"/>
              <w:bookmarkStart w:id="728" w:name="_Toc534281441"/>
              <w:bookmarkStart w:id="729" w:name="_Toc534281702"/>
              <w:bookmarkStart w:id="730" w:name="_Toc534281754"/>
              <w:bookmarkStart w:id="731" w:name="_Toc534281893"/>
              <w:bookmarkStart w:id="732" w:name="_Toc534282015"/>
              <w:bookmarkStart w:id="733" w:name="_Toc534282069"/>
              <w:bookmarkEnd w:id="722"/>
              <w:bookmarkEnd w:id="723"/>
              <w:bookmarkEnd w:id="724"/>
              <w:bookmarkEnd w:id="725"/>
              <w:bookmarkEnd w:id="726"/>
              <w:bookmarkEnd w:id="727"/>
              <w:bookmarkEnd w:id="728"/>
              <w:bookmarkEnd w:id="729"/>
              <w:bookmarkEnd w:id="730"/>
              <w:bookmarkEnd w:id="731"/>
              <w:bookmarkEnd w:id="732"/>
              <w:bookmarkEnd w:id="733"/>
            </w:del>
          </w:p>
        </w:tc>
        <w:bookmarkStart w:id="734" w:name="_Toc534280810"/>
        <w:bookmarkStart w:id="735" w:name="_Toc534280861"/>
        <w:bookmarkStart w:id="736" w:name="_Toc534280918"/>
        <w:bookmarkStart w:id="737" w:name="_Toc534280969"/>
        <w:bookmarkStart w:id="738" w:name="_Toc534281021"/>
        <w:bookmarkStart w:id="739" w:name="_Toc534281072"/>
        <w:bookmarkStart w:id="740" w:name="_Toc534281442"/>
        <w:bookmarkStart w:id="741" w:name="_Toc534281703"/>
        <w:bookmarkStart w:id="742" w:name="_Toc534281755"/>
        <w:bookmarkStart w:id="743" w:name="_Toc534281894"/>
        <w:bookmarkStart w:id="744" w:name="_Toc534282016"/>
        <w:bookmarkStart w:id="745" w:name="_Toc534282070"/>
        <w:bookmarkEnd w:id="734"/>
        <w:bookmarkEnd w:id="735"/>
        <w:bookmarkEnd w:id="736"/>
        <w:bookmarkEnd w:id="737"/>
        <w:bookmarkEnd w:id="738"/>
        <w:bookmarkEnd w:id="739"/>
        <w:bookmarkEnd w:id="740"/>
        <w:bookmarkEnd w:id="741"/>
        <w:bookmarkEnd w:id="742"/>
        <w:bookmarkEnd w:id="743"/>
        <w:bookmarkEnd w:id="744"/>
        <w:bookmarkEnd w:id="745"/>
      </w:tr>
      <w:tr w:rsidR="00A378E7" w:rsidRPr="00FF3FDC" w:rsidDel="00850AD2" w14:paraId="17C9B3C2" w14:textId="7DCE5F2B" w:rsidTr="00604960">
        <w:trPr>
          <w:del w:id="746" w:author="Josh Maximoff" w:date="2019-01-02T08:50:00Z"/>
        </w:trPr>
        <w:tc>
          <w:tcPr>
            <w:tcW w:w="2337" w:type="dxa"/>
          </w:tcPr>
          <w:p w14:paraId="1492EF11" w14:textId="3ACDEA8D" w:rsidR="00A378E7" w:rsidRPr="00A378E7" w:rsidDel="00850AD2" w:rsidRDefault="00A378E7" w:rsidP="00F01516">
            <w:pPr>
              <w:rPr>
                <w:del w:id="747" w:author="Josh Maximoff" w:date="2019-01-02T08:50:00Z"/>
                <w:i/>
              </w:rPr>
            </w:pPr>
            <w:del w:id="748" w:author="Josh Maximoff" w:date="2019-01-02T08:50:00Z">
              <w:r w:rsidDel="00850AD2">
                <w:rPr>
                  <w:i/>
                </w:rPr>
                <w:delText>rule_cfg_index</w:delText>
              </w:r>
              <w:bookmarkStart w:id="749" w:name="_Toc534280811"/>
              <w:bookmarkStart w:id="750" w:name="_Toc534280862"/>
              <w:bookmarkStart w:id="751" w:name="_Toc534280919"/>
              <w:bookmarkStart w:id="752" w:name="_Toc534280970"/>
              <w:bookmarkStart w:id="753" w:name="_Toc534281022"/>
              <w:bookmarkStart w:id="754" w:name="_Toc534281073"/>
              <w:bookmarkStart w:id="755" w:name="_Toc534281443"/>
              <w:bookmarkStart w:id="756" w:name="_Toc534281704"/>
              <w:bookmarkStart w:id="757" w:name="_Toc534281756"/>
              <w:bookmarkStart w:id="758" w:name="_Toc534281895"/>
              <w:bookmarkStart w:id="759" w:name="_Toc534282017"/>
              <w:bookmarkStart w:id="760" w:name="_Toc534282071"/>
              <w:bookmarkEnd w:id="749"/>
              <w:bookmarkEnd w:id="750"/>
              <w:bookmarkEnd w:id="751"/>
              <w:bookmarkEnd w:id="752"/>
              <w:bookmarkEnd w:id="753"/>
              <w:bookmarkEnd w:id="754"/>
              <w:bookmarkEnd w:id="755"/>
              <w:bookmarkEnd w:id="756"/>
              <w:bookmarkEnd w:id="757"/>
              <w:bookmarkEnd w:id="758"/>
              <w:bookmarkEnd w:id="759"/>
              <w:bookmarkEnd w:id="760"/>
            </w:del>
          </w:p>
        </w:tc>
        <w:tc>
          <w:tcPr>
            <w:tcW w:w="1258" w:type="dxa"/>
          </w:tcPr>
          <w:p w14:paraId="63EA2575" w14:textId="4A79B094" w:rsidR="00A378E7" w:rsidDel="00850AD2" w:rsidRDefault="00A378E7" w:rsidP="00F01516">
            <w:pPr>
              <w:rPr>
                <w:del w:id="761" w:author="Josh Maximoff" w:date="2019-01-02T08:50:00Z"/>
              </w:rPr>
            </w:pPr>
            <w:del w:id="762" w:author="Josh Maximoff" w:date="2019-01-02T08:50:00Z">
              <w:r w:rsidDel="00850AD2">
                <w:delText>number</w:delText>
              </w:r>
              <w:bookmarkStart w:id="763" w:name="_Toc534280812"/>
              <w:bookmarkStart w:id="764" w:name="_Toc534280863"/>
              <w:bookmarkStart w:id="765" w:name="_Toc534280920"/>
              <w:bookmarkStart w:id="766" w:name="_Toc534280971"/>
              <w:bookmarkStart w:id="767" w:name="_Toc534281023"/>
              <w:bookmarkStart w:id="768" w:name="_Toc534281074"/>
              <w:bookmarkStart w:id="769" w:name="_Toc534281444"/>
              <w:bookmarkStart w:id="770" w:name="_Toc534281705"/>
              <w:bookmarkStart w:id="771" w:name="_Toc534281757"/>
              <w:bookmarkStart w:id="772" w:name="_Toc534281896"/>
              <w:bookmarkStart w:id="773" w:name="_Toc534282018"/>
              <w:bookmarkStart w:id="774" w:name="_Toc534282072"/>
              <w:bookmarkEnd w:id="763"/>
              <w:bookmarkEnd w:id="764"/>
              <w:bookmarkEnd w:id="765"/>
              <w:bookmarkEnd w:id="766"/>
              <w:bookmarkEnd w:id="767"/>
              <w:bookmarkEnd w:id="768"/>
              <w:bookmarkEnd w:id="769"/>
              <w:bookmarkEnd w:id="770"/>
              <w:bookmarkEnd w:id="771"/>
              <w:bookmarkEnd w:id="772"/>
              <w:bookmarkEnd w:id="773"/>
              <w:bookmarkEnd w:id="774"/>
            </w:del>
          </w:p>
        </w:tc>
        <w:tc>
          <w:tcPr>
            <w:tcW w:w="1710" w:type="dxa"/>
          </w:tcPr>
          <w:p w14:paraId="28ABE1E1" w14:textId="491835DA" w:rsidR="00A378E7" w:rsidDel="00850AD2" w:rsidRDefault="00A378E7" w:rsidP="00F01516">
            <w:pPr>
              <w:rPr>
                <w:del w:id="775" w:author="Josh Maximoff" w:date="2019-01-02T08:50:00Z"/>
              </w:rPr>
            </w:pPr>
            <w:del w:id="776" w:author="Josh Maximoff" w:date="2019-01-02T08:50:00Z">
              <w:r w:rsidDel="00850AD2">
                <w:delText>[0,inf)</w:delText>
              </w:r>
              <w:bookmarkStart w:id="777" w:name="_Toc534280813"/>
              <w:bookmarkStart w:id="778" w:name="_Toc534280864"/>
              <w:bookmarkStart w:id="779" w:name="_Toc534280921"/>
              <w:bookmarkStart w:id="780" w:name="_Toc534280972"/>
              <w:bookmarkStart w:id="781" w:name="_Toc534281024"/>
              <w:bookmarkStart w:id="782" w:name="_Toc534281075"/>
              <w:bookmarkStart w:id="783" w:name="_Toc534281445"/>
              <w:bookmarkStart w:id="784" w:name="_Toc534281706"/>
              <w:bookmarkStart w:id="785" w:name="_Toc534281758"/>
              <w:bookmarkStart w:id="786" w:name="_Toc534281897"/>
              <w:bookmarkStart w:id="787" w:name="_Toc534282019"/>
              <w:bookmarkStart w:id="788" w:name="_Toc534282073"/>
              <w:bookmarkEnd w:id="777"/>
              <w:bookmarkEnd w:id="778"/>
              <w:bookmarkEnd w:id="779"/>
              <w:bookmarkEnd w:id="780"/>
              <w:bookmarkEnd w:id="781"/>
              <w:bookmarkEnd w:id="782"/>
              <w:bookmarkEnd w:id="783"/>
              <w:bookmarkEnd w:id="784"/>
              <w:bookmarkEnd w:id="785"/>
              <w:bookmarkEnd w:id="786"/>
              <w:bookmarkEnd w:id="787"/>
              <w:bookmarkEnd w:id="788"/>
            </w:del>
          </w:p>
        </w:tc>
        <w:tc>
          <w:tcPr>
            <w:tcW w:w="4045" w:type="dxa"/>
          </w:tcPr>
          <w:p w14:paraId="65054F8D" w14:textId="686ECD7F" w:rsidR="00A378E7" w:rsidDel="00850AD2" w:rsidRDefault="00A378E7" w:rsidP="00F01516">
            <w:pPr>
              <w:rPr>
                <w:del w:id="789" w:author="Josh Maximoff" w:date="2019-01-02T08:50:00Z"/>
              </w:rPr>
            </w:pPr>
            <w:del w:id="790" w:author="Josh Maximoff" w:date="2019-01-02T08:50:00Z">
              <w:r w:rsidDel="00850AD2">
                <w:delText>Most recent SmartTrigger rule modification index</w:delText>
              </w:r>
              <w:bookmarkStart w:id="791" w:name="_Toc534280814"/>
              <w:bookmarkStart w:id="792" w:name="_Toc534280865"/>
              <w:bookmarkStart w:id="793" w:name="_Toc534280922"/>
              <w:bookmarkStart w:id="794" w:name="_Toc534280973"/>
              <w:bookmarkStart w:id="795" w:name="_Toc534281025"/>
              <w:bookmarkStart w:id="796" w:name="_Toc534281076"/>
              <w:bookmarkStart w:id="797" w:name="_Toc534281446"/>
              <w:bookmarkStart w:id="798" w:name="_Toc534281707"/>
              <w:bookmarkStart w:id="799" w:name="_Toc534281759"/>
              <w:bookmarkStart w:id="800" w:name="_Toc534281898"/>
              <w:bookmarkStart w:id="801" w:name="_Toc534282020"/>
              <w:bookmarkStart w:id="802" w:name="_Toc534282074"/>
              <w:bookmarkEnd w:id="791"/>
              <w:bookmarkEnd w:id="792"/>
              <w:bookmarkEnd w:id="793"/>
              <w:bookmarkEnd w:id="794"/>
              <w:bookmarkEnd w:id="795"/>
              <w:bookmarkEnd w:id="796"/>
              <w:bookmarkEnd w:id="797"/>
              <w:bookmarkEnd w:id="798"/>
              <w:bookmarkEnd w:id="799"/>
              <w:bookmarkEnd w:id="800"/>
              <w:bookmarkEnd w:id="801"/>
              <w:bookmarkEnd w:id="802"/>
            </w:del>
          </w:p>
        </w:tc>
        <w:bookmarkStart w:id="803" w:name="_Toc534280815"/>
        <w:bookmarkStart w:id="804" w:name="_Toc534280866"/>
        <w:bookmarkStart w:id="805" w:name="_Toc534280923"/>
        <w:bookmarkStart w:id="806" w:name="_Toc534280974"/>
        <w:bookmarkStart w:id="807" w:name="_Toc534281026"/>
        <w:bookmarkStart w:id="808" w:name="_Toc534281077"/>
        <w:bookmarkStart w:id="809" w:name="_Toc534281447"/>
        <w:bookmarkStart w:id="810" w:name="_Toc534281708"/>
        <w:bookmarkStart w:id="811" w:name="_Toc534281760"/>
        <w:bookmarkStart w:id="812" w:name="_Toc534281899"/>
        <w:bookmarkStart w:id="813" w:name="_Toc534282021"/>
        <w:bookmarkStart w:id="814" w:name="_Toc534282075"/>
        <w:bookmarkEnd w:id="803"/>
        <w:bookmarkEnd w:id="804"/>
        <w:bookmarkEnd w:id="805"/>
        <w:bookmarkEnd w:id="806"/>
        <w:bookmarkEnd w:id="807"/>
        <w:bookmarkEnd w:id="808"/>
        <w:bookmarkEnd w:id="809"/>
        <w:bookmarkEnd w:id="810"/>
        <w:bookmarkEnd w:id="811"/>
        <w:bookmarkEnd w:id="812"/>
        <w:bookmarkEnd w:id="813"/>
        <w:bookmarkEnd w:id="814"/>
      </w:tr>
      <w:tr w:rsidR="0017723F" w:rsidRPr="00FF3FDC" w:rsidDel="00850AD2" w14:paraId="108CC515" w14:textId="58406E33" w:rsidTr="00604960">
        <w:trPr>
          <w:del w:id="815" w:author="Josh Maximoff" w:date="2019-01-02T08:50:00Z"/>
        </w:trPr>
        <w:tc>
          <w:tcPr>
            <w:tcW w:w="2337" w:type="dxa"/>
          </w:tcPr>
          <w:p w14:paraId="03E6A241" w14:textId="57F1B730" w:rsidR="0017723F" w:rsidRPr="00836821" w:rsidDel="00850AD2" w:rsidRDefault="0017723F" w:rsidP="00F01516">
            <w:pPr>
              <w:rPr>
                <w:del w:id="816" w:author="Josh Maximoff" w:date="2019-01-02T08:50:00Z"/>
                <w:i/>
              </w:rPr>
            </w:pPr>
            <w:del w:id="817" w:author="Josh Maximoff" w:date="2019-01-02T08:50:00Z">
              <w:r w:rsidRPr="00836821" w:rsidDel="00850AD2">
                <w:rPr>
                  <w:i/>
                </w:rPr>
                <w:delText>node_cfg_index</w:delText>
              </w:r>
              <w:bookmarkStart w:id="818" w:name="_Toc534280816"/>
              <w:bookmarkStart w:id="819" w:name="_Toc534280867"/>
              <w:bookmarkStart w:id="820" w:name="_Toc534280924"/>
              <w:bookmarkStart w:id="821" w:name="_Toc534280975"/>
              <w:bookmarkStart w:id="822" w:name="_Toc534281027"/>
              <w:bookmarkStart w:id="823" w:name="_Toc534281078"/>
              <w:bookmarkStart w:id="824" w:name="_Toc534281448"/>
              <w:bookmarkStart w:id="825" w:name="_Toc534281709"/>
              <w:bookmarkStart w:id="826" w:name="_Toc534281761"/>
              <w:bookmarkStart w:id="827" w:name="_Toc534281900"/>
              <w:bookmarkStart w:id="828" w:name="_Toc534282022"/>
              <w:bookmarkStart w:id="829" w:name="_Toc534282076"/>
              <w:bookmarkEnd w:id="818"/>
              <w:bookmarkEnd w:id="819"/>
              <w:bookmarkEnd w:id="820"/>
              <w:bookmarkEnd w:id="821"/>
              <w:bookmarkEnd w:id="822"/>
              <w:bookmarkEnd w:id="823"/>
              <w:bookmarkEnd w:id="824"/>
              <w:bookmarkEnd w:id="825"/>
              <w:bookmarkEnd w:id="826"/>
              <w:bookmarkEnd w:id="827"/>
              <w:bookmarkEnd w:id="828"/>
              <w:bookmarkEnd w:id="829"/>
            </w:del>
          </w:p>
        </w:tc>
        <w:tc>
          <w:tcPr>
            <w:tcW w:w="1258" w:type="dxa"/>
          </w:tcPr>
          <w:p w14:paraId="41EB54AE" w14:textId="7865FB1D" w:rsidR="0017723F" w:rsidDel="00850AD2" w:rsidRDefault="0017723F" w:rsidP="00F01516">
            <w:pPr>
              <w:rPr>
                <w:del w:id="830" w:author="Josh Maximoff" w:date="2019-01-02T08:50:00Z"/>
              </w:rPr>
            </w:pPr>
            <w:del w:id="831" w:author="Josh Maximoff" w:date="2019-01-02T08:50:00Z">
              <w:r w:rsidDel="00850AD2">
                <w:delText>number</w:delText>
              </w:r>
              <w:bookmarkStart w:id="832" w:name="_Toc534280817"/>
              <w:bookmarkStart w:id="833" w:name="_Toc534280868"/>
              <w:bookmarkStart w:id="834" w:name="_Toc534280925"/>
              <w:bookmarkStart w:id="835" w:name="_Toc534280976"/>
              <w:bookmarkStart w:id="836" w:name="_Toc534281028"/>
              <w:bookmarkStart w:id="837" w:name="_Toc534281079"/>
              <w:bookmarkStart w:id="838" w:name="_Toc534281449"/>
              <w:bookmarkStart w:id="839" w:name="_Toc534281710"/>
              <w:bookmarkStart w:id="840" w:name="_Toc534281762"/>
              <w:bookmarkStart w:id="841" w:name="_Toc534281901"/>
              <w:bookmarkStart w:id="842" w:name="_Toc534282023"/>
              <w:bookmarkStart w:id="843" w:name="_Toc534282077"/>
              <w:bookmarkEnd w:id="832"/>
              <w:bookmarkEnd w:id="833"/>
              <w:bookmarkEnd w:id="834"/>
              <w:bookmarkEnd w:id="835"/>
              <w:bookmarkEnd w:id="836"/>
              <w:bookmarkEnd w:id="837"/>
              <w:bookmarkEnd w:id="838"/>
              <w:bookmarkEnd w:id="839"/>
              <w:bookmarkEnd w:id="840"/>
              <w:bookmarkEnd w:id="841"/>
              <w:bookmarkEnd w:id="842"/>
              <w:bookmarkEnd w:id="843"/>
            </w:del>
          </w:p>
        </w:tc>
        <w:tc>
          <w:tcPr>
            <w:tcW w:w="1710" w:type="dxa"/>
          </w:tcPr>
          <w:p w14:paraId="7C1C7278" w14:textId="17E4D212" w:rsidR="0017723F" w:rsidDel="00850AD2" w:rsidRDefault="0017723F" w:rsidP="00F01516">
            <w:pPr>
              <w:rPr>
                <w:del w:id="844" w:author="Josh Maximoff" w:date="2019-01-02T08:50:00Z"/>
              </w:rPr>
            </w:pPr>
            <w:del w:id="845" w:author="Josh Maximoff" w:date="2019-01-02T08:50:00Z">
              <w:r w:rsidDel="00850AD2">
                <w:delText>[0,inf)</w:delText>
              </w:r>
              <w:bookmarkStart w:id="846" w:name="_Toc534280818"/>
              <w:bookmarkStart w:id="847" w:name="_Toc534280869"/>
              <w:bookmarkStart w:id="848" w:name="_Toc534280926"/>
              <w:bookmarkStart w:id="849" w:name="_Toc534280977"/>
              <w:bookmarkStart w:id="850" w:name="_Toc534281029"/>
              <w:bookmarkStart w:id="851" w:name="_Toc534281080"/>
              <w:bookmarkStart w:id="852" w:name="_Toc534281450"/>
              <w:bookmarkStart w:id="853" w:name="_Toc534281711"/>
              <w:bookmarkStart w:id="854" w:name="_Toc534281763"/>
              <w:bookmarkStart w:id="855" w:name="_Toc534281902"/>
              <w:bookmarkStart w:id="856" w:name="_Toc534282024"/>
              <w:bookmarkStart w:id="857" w:name="_Toc534282078"/>
              <w:bookmarkEnd w:id="846"/>
              <w:bookmarkEnd w:id="847"/>
              <w:bookmarkEnd w:id="848"/>
              <w:bookmarkEnd w:id="849"/>
              <w:bookmarkEnd w:id="850"/>
              <w:bookmarkEnd w:id="851"/>
              <w:bookmarkEnd w:id="852"/>
              <w:bookmarkEnd w:id="853"/>
              <w:bookmarkEnd w:id="854"/>
              <w:bookmarkEnd w:id="855"/>
              <w:bookmarkEnd w:id="856"/>
              <w:bookmarkEnd w:id="857"/>
            </w:del>
          </w:p>
        </w:tc>
        <w:tc>
          <w:tcPr>
            <w:tcW w:w="4045" w:type="dxa"/>
          </w:tcPr>
          <w:p w14:paraId="6A606EEF" w14:textId="1842DDB7" w:rsidR="0017723F" w:rsidDel="00850AD2" w:rsidRDefault="0017723F" w:rsidP="00F01516">
            <w:pPr>
              <w:rPr>
                <w:del w:id="858" w:author="Josh Maximoff" w:date="2019-01-02T08:50:00Z"/>
              </w:rPr>
            </w:pPr>
            <w:del w:id="859" w:author="Josh Maximoff" w:date="2019-01-02T08:50:00Z">
              <w:r w:rsidDel="00850AD2">
                <w:delText>Most recent Node configuration index</w:delText>
              </w:r>
              <w:bookmarkStart w:id="860" w:name="_Toc534280819"/>
              <w:bookmarkStart w:id="861" w:name="_Toc534280870"/>
              <w:bookmarkStart w:id="862" w:name="_Toc534280927"/>
              <w:bookmarkStart w:id="863" w:name="_Toc534280978"/>
              <w:bookmarkStart w:id="864" w:name="_Toc534281030"/>
              <w:bookmarkStart w:id="865" w:name="_Toc534281081"/>
              <w:bookmarkStart w:id="866" w:name="_Toc534281451"/>
              <w:bookmarkStart w:id="867" w:name="_Toc534281712"/>
              <w:bookmarkStart w:id="868" w:name="_Toc534281764"/>
              <w:bookmarkStart w:id="869" w:name="_Toc534281903"/>
              <w:bookmarkStart w:id="870" w:name="_Toc534282025"/>
              <w:bookmarkStart w:id="871" w:name="_Toc534282079"/>
              <w:bookmarkEnd w:id="860"/>
              <w:bookmarkEnd w:id="861"/>
              <w:bookmarkEnd w:id="862"/>
              <w:bookmarkEnd w:id="863"/>
              <w:bookmarkEnd w:id="864"/>
              <w:bookmarkEnd w:id="865"/>
              <w:bookmarkEnd w:id="866"/>
              <w:bookmarkEnd w:id="867"/>
              <w:bookmarkEnd w:id="868"/>
              <w:bookmarkEnd w:id="869"/>
              <w:bookmarkEnd w:id="870"/>
              <w:bookmarkEnd w:id="871"/>
            </w:del>
          </w:p>
        </w:tc>
        <w:bookmarkStart w:id="872" w:name="_Toc534280820"/>
        <w:bookmarkStart w:id="873" w:name="_Toc534280871"/>
        <w:bookmarkStart w:id="874" w:name="_Toc534280928"/>
        <w:bookmarkStart w:id="875" w:name="_Toc534280979"/>
        <w:bookmarkStart w:id="876" w:name="_Toc534281031"/>
        <w:bookmarkStart w:id="877" w:name="_Toc534281082"/>
        <w:bookmarkStart w:id="878" w:name="_Toc534281452"/>
        <w:bookmarkStart w:id="879" w:name="_Toc534281713"/>
        <w:bookmarkStart w:id="880" w:name="_Toc534281765"/>
        <w:bookmarkStart w:id="881" w:name="_Toc534281904"/>
        <w:bookmarkStart w:id="882" w:name="_Toc534282026"/>
        <w:bookmarkStart w:id="883" w:name="_Toc534282080"/>
        <w:bookmarkEnd w:id="872"/>
        <w:bookmarkEnd w:id="873"/>
        <w:bookmarkEnd w:id="874"/>
        <w:bookmarkEnd w:id="875"/>
        <w:bookmarkEnd w:id="876"/>
        <w:bookmarkEnd w:id="877"/>
        <w:bookmarkEnd w:id="878"/>
        <w:bookmarkEnd w:id="879"/>
        <w:bookmarkEnd w:id="880"/>
        <w:bookmarkEnd w:id="881"/>
        <w:bookmarkEnd w:id="882"/>
        <w:bookmarkEnd w:id="883"/>
      </w:tr>
    </w:tbl>
    <w:p w14:paraId="2791566F" w14:textId="748A2849" w:rsidR="003E4591" w:rsidDel="00DE17F9" w:rsidRDefault="003E4591" w:rsidP="00525B6C">
      <w:pPr>
        <w:rPr>
          <w:del w:id="884" w:author="Josh Maximoff" w:date="2019-01-03T11:29:00Z"/>
        </w:rPr>
      </w:pPr>
      <w:bookmarkStart w:id="885" w:name="_Toc534280508"/>
      <w:bookmarkStart w:id="886" w:name="_Toc534280741"/>
      <w:bookmarkStart w:id="887" w:name="_Toc534280821"/>
      <w:bookmarkStart w:id="888" w:name="_Toc534280872"/>
      <w:bookmarkStart w:id="889" w:name="_Toc534280929"/>
      <w:bookmarkStart w:id="890" w:name="_Toc534280980"/>
      <w:bookmarkStart w:id="891" w:name="_Toc534281032"/>
      <w:bookmarkStart w:id="892" w:name="_Toc534281083"/>
      <w:bookmarkStart w:id="893" w:name="_Toc534281453"/>
      <w:bookmarkStart w:id="894" w:name="_Toc534281714"/>
      <w:bookmarkStart w:id="895" w:name="_Toc534281766"/>
      <w:bookmarkStart w:id="896" w:name="_Toc534281905"/>
      <w:bookmarkStart w:id="897" w:name="_Toc534282027"/>
      <w:bookmarkStart w:id="898" w:name="_Toc534282081"/>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p>
    <w:p w14:paraId="7338780B" w14:textId="58624431" w:rsidR="00DE17F9" w:rsidRDefault="00DE17F9" w:rsidP="0017723F">
      <w:pPr>
        <w:pStyle w:val="Heading2"/>
        <w:rPr>
          <w:ins w:id="899" w:author="Josh Maximoff" w:date="2019-02-06T18:12:00Z"/>
          <w:rFonts w:asciiTheme="minorHAnsi" w:eastAsiaTheme="minorEastAsia" w:hAnsiTheme="minorHAnsi" w:cstheme="minorBidi"/>
          <w:color w:val="auto"/>
          <w:sz w:val="22"/>
          <w:szCs w:val="22"/>
        </w:rPr>
      </w:pPr>
    </w:p>
    <w:p w14:paraId="6675FA35" w14:textId="6460D215" w:rsidR="00525B6C" w:rsidRDefault="00DE17F9" w:rsidP="00525B6C">
      <w:pPr>
        <w:rPr>
          <w:ins w:id="900" w:author="Josh Maximoff" w:date="2019-02-06T14:36:00Z"/>
        </w:rPr>
      </w:pPr>
      <w:ins w:id="901" w:author="Josh Maximoff" w:date="2019-02-06T18:13:00Z">
        <w:r>
          <w:t>The following example file shows a typical sys_status.json.</w:t>
        </w:r>
      </w:ins>
    </w:p>
    <w:p w14:paraId="70F224E4" w14:textId="48032CCE" w:rsidR="00525B6C" w:rsidRDefault="00525B6C">
      <w:pPr>
        <w:pStyle w:val="Caption"/>
        <w:keepNext/>
        <w:rPr>
          <w:ins w:id="902" w:author="Josh Maximoff" w:date="2019-02-06T14:37:00Z"/>
        </w:rPr>
        <w:pPrChange w:id="903" w:author="Josh Maximoff" w:date="2019-02-06T14:37:00Z">
          <w:pPr/>
        </w:pPrChange>
      </w:pPr>
      <w:ins w:id="904" w:author="Josh Maximoff" w:date="2019-02-06T14:37:00Z">
        <w:r>
          <w:t xml:space="preserve">Table </w:t>
        </w:r>
        <w:r>
          <w:fldChar w:fldCharType="begin"/>
        </w:r>
        <w:r>
          <w:instrText xml:space="preserve"> SEQ Table \* ARABIC </w:instrText>
        </w:r>
      </w:ins>
      <w:r>
        <w:fldChar w:fldCharType="separate"/>
      </w:r>
      <w:ins w:id="905" w:author="Josh Maximoff" w:date="2019-02-06T18:50:00Z">
        <w:r w:rsidR="00AD4D88">
          <w:rPr>
            <w:noProof/>
          </w:rPr>
          <w:t>4</w:t>
        </w:r>
      </w:ins>
      <w:ins w:id="906" w:author="Josh Maximoff" w:date="2019-02-06T14:37:00Z">
        <w:r>
          <w:fldChar w:fldCharType="end"/>
        </w:r>
        <w:r>
          <w:t xml:space="preserve"> - Example sys_status.json</w:t>
        </w:r>
      </w:ins>
    </w:p>
    <w:tbl>
      <w:tblPr>
        <w:tblStyle w:val="TableGrid"/>
        <w:tblW w:w="0" w:type="auto"/>
        <w:tblLook w:val="04A0" w:firstRow="1" w:lastRow="0" w:firstColumn="1" w:lastColumn="0" w:noHBand="0" w:noVBand="1"/>
        <w:tblPrChange w:id="907" w:author="Josh Maximoff" w:date="2019-02-06T14:43:00Z">
          <w:tblPr>
            <w:tblStyle w:val="TableGrid"/>
            <w:tblW w:w="0" w:type="auto"/>
            <w:tblLook w:val="04A0" w:firstRow="1" w:lastRow="0" w:firstColumn="1" w:lastColumn="0" w:noHBand="0" w:noVBand="1"/>
          </w:tblPr>
        </w:tblPrChange>
      </w:tblPr>
      <w:tblGrid>
        <w:gridCol w:w="9350"/>
        <w:tblGridChange w:id="908">
          <w:tblGrid>
            <w:gridCol w:w="9350"/>
          </w:tblGrid>
        </w:tblGridChange>
      </w:tblGrid>
      <w:tr w:rsidR="00525B6C" w14:paraId="5493078D" w14:textId="77777777" w:rsidTr="004A0CAA">
        <w:trPr>
          <w:ins w:id="909" w:author="Josh Maximoff" w:date="2019-02-06T14:36:00Z"/>
        </w:trPr>
        <w:tc>
          <w:tcPr>
            <w:tcW w:w="9350" w:type="dxa"/>
            <w:shd w:val="clear" w:color="auto" w:fill="E7E6E6" w:themeFill="background2"/>
            <w:tcPrChange w:id="910" w:author="Josh Maximoff" w:date="2019-02-06T14:43:00Z">
              <w:tcPr>
                <w:tcW w:w="9350" w:type="dxa"/>
              </w:tcPr>
            </w:tcPrChange>
          </w:tcPr>
          <w:p w14:paraId="2C1166D4" w14:textId="77777777" w:rsidR="00525B6C" w:rsidRDefault="00525B6C" w:rsidP="00525B6C">
            <w:pPr>
              <w:rPr>
                <w:ins w:id="911" w:author="Josh Maximoff" w:date="2019-02-06T14:36:00Z"/>
              </w:rPr>
            </w:pPr>
            <w:ins w:id="912" w:author="Josh Maximoff" w:date="2019-02-06T14:36:00Z">
              <w:r>
                <w:t>{</w:t>
              </w:r>
            </w:ins>
          </w:p>
          <w:p w14:paraId="32A2958E" w14:textId="77777777" w:rsidR="00525B6C" w:rsidRDefault="00525B6C" w:rsidP="00525B6C">
            <w:pPr>
              <w:rPr>
                <w:ins w:id="913" w:author="Josh Maximoff" w:date="2019-02-06T14:36:00Z"/>
              </w:rPr>
            </w:pPr>
            <w:ins w:id="914" w:author="Josh Maximoff" w:date="2019-02-06T14:36:00Z">
              <w:r>
                <w:tab/>
                <w:t>"timestamp": 1549481009.373,</w:t>
              </w:r>
            </w:ins>
          </w:p>
          <w:p w14:paraId="22502774" w14:textId="77777777" w:rsidR="00525B6C" w:rsidRDefault="00525B6C" w:rsidP="00525B6C">
            <w:pPr>
              <w:rPr>
                <w:ins w:id="915" w:author="Josh Maximoff" w:date="2019-02-06T14:36:00Z"/>
              </w:rPr>
            </w:pPr>
            <w:ins w:id="916" w:author="Josh Maximoff" w:date="2019-02-06T14:36:00Z">
              <w:r>
                <w:tab/>
                <w:t>"serial_num": "SN_OOT_0001",</w:t>
              </w:r>
            </w:ins>
          </w:p>
          <w:p w14:paraId="78064FD3" w14:textId="77777777" w:rsidR="00525B6C" w:rsidRDefault="00525B6C" w:rsidP="00525B6C">
            <w:pPr>
              <w:rPr>
                <w:ins w:id="917" w:author="Josh Maximoff" w:date="2019-02-06T14:36:00Z"/>
              </w:rPr>
            </w:pPr>
            <w:ins w:id="918" w:author="Josh Maximoff" w:date="2019-02-06T14:36:00Z">
              <w:r>
                <w:tab/>
                <w:t>"sw_rev": "20190405_2",</w:t>
              </w:r>
            </w:ins>
          </w:p>
          <w:p w14:paraId="253144D2" w14:textId="77777777" w:rsidR="00525B6C" w:rsidRDefault="00525B6C" w:rsidP="00525B6C">
            <w:pPr>
              <w:rPr>
                <w:ins w:id="919" w:author="Josh Maximoff" w:date="2019-02-06T14:36:00Z"/>
              </w:rPr>
            </w:pPr>
            <w:ins w:id="920" w:author="Josh Maximoff" w:date="2019-02-06T14:36:00Z">
              <w:r>
                <w:tab/>
                <w:t>"navsat_fix_time": 1549480005.276,</w:t>
              </w:r>
            </w:ins>
          </w:p>
          <w:p w14:paraId="6E29E6CE" w14:textId="77777777" w:rsidR="00525B6C" w:rsidRDefault="00525B6C" w:rsidP="00525B6C">
            <w:pPr>
              <w:rPr>
                <w:ins w:id="921" w:author="Josh Maximoff" w:date="2019-02-06T14:36:00Z"/>
              </w:rPr>
            </w:pPr>
            <w:ins w:id="922" w:author="Josh Maximoff" w:date="2019-02-06T14:36:00Z">
              <w:r>
                <w:tab/>
                <w:t>"latitude": 33.186302,</w:t>
              </w:r>
            </w:ins>
          </w:p>
          <w:p w14:paraId="588867B8" w14:textId="77777777" w:rsidR="00525B6C" w:rsidRDefault="00525B6C" w:rsidP="00525B6C">
            <w:pPr>
              <w:rPr>
                <w:ins w:id="923" w:author="Josh Maximoff" w:date="2019-02-06T14:36:00Z"/>
              </w:rPr>
            </w:pPr>
            <w:ins w:id="924" w:author="Josh Maximoff" w:date="2019-02-06T14:36:00Z">
              <w:r>
                <w:tab/>
                <w:t>"longitude": -118.526740,</w:t>
              </w:r>
            </w:ins>
          </w:p>
          <w:p w14:paraId="03FFD37E" w14:textId="77777777" w:rsidR="00525B6C" w:rsidRDefault="00525B6C" w:rsidP="00525B6C">
            <w:pPr>
              <w:rPr>
                <w:ins w:id="925" w:author="Josh Maximoff" w:date="2019-02-06T14:36:00Z"/>
              </w:rPr>
            </w:pPr>
            <w:ins w:id="926" w:author="Josh Maximoff" w:date="2019-02-06T14:36:00Z">
              <w:r>
                <w:tab/>
                <w:t>"heading": 17.52,</w:t>
              </w:r>
            </w:ins>
          </w:p>
          <w:p w14:paraId="08612D7E" w14:textId="77777777" w:rsidR="00525B6C" w:rsidRDefault="00525B6C" w:rsidP="00525B6C">
            <w:pPr>
              <w:rPr>
                <w:ins w:id="927" w:author="Josh Maximoff" w:date="2019-02-06T14:36:00Z"/>
              </w:rPr>
            </w:pPr>
            <w:ins w:id="928" w:author="Josh Maximoff" w:date="2019-02-06T14:36:00Z">
              <w:r>
                <w:tab/>
                <w:t>"batt_charge": 67.4,</w:t>
              </w:r>
            </w:ins>
          </w:p>
          <w:p w14:paraId="131AEE67" w14:textId="77777777" w:rsidR="00525B6C" w:rsidRDefault="00525B6C" w:rsidP="00525B6C">
            <w:pPr>
              <w:rPr>
                <w:ins w:id="929" w:author="Josh Maximoff" w:date="2019-02-06T14:36:00Z"/>
              </w:rPr>
            </w:pPr>
            <w:ins w:id="930" w:author="Josh Maximoff" w:date="2019-02-06T14:36:00Z">
              <w:r>
                <w:tab/>
                <w:t>"bus_voltage": 10.6,</w:t>
              </w:r>
            </w:ins>
          </w:p>
          <w:p w14:paraId="0B389EAB" w14:textId="77777777" w:rsidR="00525B6C" w:rsidRDefault="00525B6C" w:rsidP="00525B6C">
            <w:pPr>
              <w:rPr>
                <w:ins w:id="931" w:author="Josh Maximoff" w:date="2019-02-06T14:36:00Z"/>
              </w:rPr>
            </w:pPr>
            <w:ins w:id="932" w:author="Josh Maximoff" w:date="2019-02-06T14:36:00Z">
              <w:r>
                <w:tab/>
                <w:t>"temperature": 32.6,</w:t>
              </w:r>
            </w:ins>
          </w:p>
          <w:p w14:paraId="162BB0E8" w14:textId="77777777" w:rsidR="00525B6C" w:rsidRDefault="00525B6C" w:rsidP="00525B6C">
            <w:pPr>
              <w:rPr>
                <w:ins w:id="933" w:author="Josh Maximoff" w:date="2019-02-06T14:36:00Z"/>
              </w:rPr>
            </w:pPr>
            <w:ins w:id="934" w:author="Josh Maximoff" w:date="2019-02-06T14:36:00Z">
              <w:r>
                <w:lastRenderedPageBreak/>
                <w:tab/>
                <w:t>"trig_wake_count": 346,</w:t>
              </w:r>
            </w:ins>
          </w:p>
          <w:p w14:paraId="252E8342" w14:textId="77777777" w:rsidR="00525B6C" w:rsidRDefault="00525B6C" w:rsidP="00525B6C">
            <w:pPr>
              <w:rPr>
                <w:ins w:id="935" w:author="Josh Maximoff" w:date="2019-02-06T14:36:00Z"/>
              </w:rPr>
            </w:pPr>
            <w:ins w:id="936" w:author="Josh Maximoff" w:date="2019-02-06T14:36:00Z">
              <w:r>
                <w:tab/>
                <w:t>"wake_event_type": 0,</w:t>
              </w:r>
            </w:ins>
          </w:p>
          <w:p w14:paraId="046E3FB1" w14:textId="77777777" w:rsidR="00525B6C" w:rsidRDefault="00525B6C" w:rsidP="00525B6C">
            <w:pPr>
              <w:rPr>
                <w:ins w:id="937" w:author="Josh Maximoff" w:date="2019-02-06T14:36:00Z"/>
              </w:rPr>
            </w:pPr>
            <w:ins w:id="938" w:author="Josh Maximoff" w:date="2019-02-06T14:36:00Z">
              <w:r>
                <w:tab/>
                <w:t>"wake_event_id": 7,</w:t>
              </w:r>
            </w:ins>
          </w:p>
          <w:p w14:paraId="148E0C12" w14:textId="77777777" w:rsidR="00525B6C" w:rsidRDefault="00525B6C" w:rsidP="00525B6C">
            <w:pPr>
              <w:rPr>
                <w:ins w:id="939" w:author="Josh Maximoff" w:date="2019-02-06T14:36:00Z"/>
              </w:rPr>
            </w:pPr>
            <w:ins w:id="940" w:author="Josh Maximoff" w:date="2019-02-06T14:36:00Z">
              <w:r>
                <w:tab/>
                <w:t>"task_index": 41,</w:t>
              </w:r>
            </w:ins>
          </w:p>
          <w:p w14:paraId="2871CCCE" w14:textId="77777777" w:rsidR="00525B6C" w:rsidRDefault="00525B6C" w:rsidP="00525B6C">
            <w:pPr>
              <w:rPr>
                <w:ins w:id="941" w:author="Josh Maximoff" w:date="2019-02-06T14:36:00Z"/>
              </w:rPr>
            </w:pPr>
            <w:ins w:id="942" w:author="Josh Maximoff" w:date="2019-02-06T14:36:00Z">
              <w:r>
                <w:tab/>
                <w:t>"trig_cfg_index": 12,</w:t>
              </w:r>
            </w:ins>
          </w:p>
          <w:p w14:paraId="30CAD281" w14:textId="77777777" w:rsidR="00525B6C" w:rsidRDefault="00525B6C" w:rsidP="00525B6C">
            <w:pPr>
              <w:rPr>
                <w:ins w:id="943" w:author="Josh Maximoff" w:date="2019-02-06T14:36:00Z"/>
              </w:rPr>
            </w:pPr>
            <w:ins w:id="944" w:author="Josh Maximoff" w:date="2019-02-06T14:36:00Z">
              <w:r>
                <w:tab/>
                <w:t>"rule_cfg_index": 17,</w:t>
              </w:r>
            </w:ins>
          </w:p>
          <w:p w14:paraId="6FFA6644" w14:textId="77777777" w:rsidR="00525B6C" w:rsidRDefault="00525B6C" w:rsidP="00525B6C">
            <w:pPr>
              <w:rPr>
                <w:ins w:id="945" w:author="Josh Maximoff" w:date="2019-02-06T14:36:00Z"/>
              </w:rPr>
            </w:pPr>
            <w:ins w:id="946" w:author="Josh Maximoff" w:date="2019-02-06T14:36:00Z">
              <w:r>
                <w:tab/>
                <w:t>"sensor_cfg_index": 2,</w:t>
              </w:r>
            </w:ins>
          </w:p>
          <w:p w14:paraId="743242E0" w14:textId="77777777" w:rsidR="00525B6C" w:rsidRDefault="00525B6C" w:rsidP="00525B6C">
            <w:pPr>
              <w:rPr>
                <w:ins w:id="947" w:author="Josh Maximoff" w:date="2019-02-06T14:36:00Z"/>
              </w:rPr>
            </w:pPr>
            <w:ins w:id="948" w:author="Josh Maximoff" w:date="2019-02-06T14:36:00Z">
              <w:r>
                <w:tab/>
                <w:t>"node_cfg_index": 26,</w:t>
              </w:r>
            </w:ins>
          </w:p>
          <w:p w14:paraId="473C7519" w14:textId="77777777" w:rsidR="00525B6C" w:rsidRDefault="00525B6C" w:rsidP="00525B6C">
            <w:pPr>
              <w:rPr>
                <w:ins w:id="949" w:author="Josh Maximoff" w:date="2019-02-06T14:36:00Z"/>
              </w:rPr>
            </w:pPr>
            <w:ins w:id="950" w:author="Josh Maximoff" w:date="2019-02-06T14:36:00Z">
              <w:r>
                <w:tab/>
                <w:t>"geofence_cfg_index": 6,</w:t>
              </w:r>
            </w:ins>
          </w:p>
          <w:p w14:paraId="7565254F" w14:textId="77777777" w:rsidR="00525B6C" w:rsidRDefault="00525B6C" w:rsidP="00525B6C">
            <w:pPr>
              <w:rPr>
                <w:ins w:id="951" w:author="Josh Maximoff" w:date="2019-02-06T14:36:00Z"/>
              </w:rPr>
            </w:pPr>
            <w:ins w:id="952" w:author="Josh Maximoff" w:date="2019-02-06T14:36:00Z">
              <w:r>
                <w:tab/>
                <w:t>"state_flags": 1025</w:t>
              </w:r>
            </w:ins>
          </w:p>
          <w:p w14:paraId="7B53AFFA" w14:textId="445530C0" w:rsidR="00525B6C" w:rsidRDefault="00525B6C" w:rsidP="00525B6C">
            <w:pPr>
              <w:rPr>
                <w:ins w:id="953" w:author="Josh Maximoff" w:date="2019-02-06T14:36:00Z"/>
              </w:rPr>
            </w:pPr>
            <w:ins w:id="954" w:author="Josh Maximoff" w:date="2019-02-06T14:36:00Z">
              <w:r>
                <w:t>}</w:t>
              </w:r>
            </w:ins>
          </w:p>
        </w:tc>
      </w:tr>
    </w:tbl>
    <w:p w14:paraId="65344CF3" w14:textId="77777777" w:rsidR="0046292E" w:rsidRPr="00175B03" w:rsidRDefault="0046292E">
      <w:pPr>
        <w:rPr>
          <w:ins w:id="955" w:author="Josh Maximoff" w:date="2019-02-05T12:27:00Z"/>
        </w:rPr>
        <w:pPrChange w:id="956" w:author="Josh Maximoff" w:date="2019-02-05T12:27:00Z">
          <w:pPr>
            <w:pStyle w:val="Heading2"/>
          </w:pPr>
        </w:pPrChange>
      </w:pPr>
    </w:p>
    <w:p w14:paraId="59E6F95D" w14:textId="68A5AF08" w:rsidR="00EE1A4E" w:rsidRDefault="0017723F" w:rsidP="0017723F">
      <w:pPr>
        <w:pStyle w:val="Heading2"/>
      </w:pPr>
      <w:del w:id="957" w:author="Josh Maximoff" w:date="2019-02-06T12:43:00Z">
        <w:r w:rsidDel="00756F15">
          <w:delText xml:space="preserve">File: </w:delText>
        </w:r>
      </w:del>
      <w:bookmarkStart w:id="958" w:name="_Toc371426"/>
      <w:r w:rsidR="00F43174">
        <w:t>&lt;</w:t>
      </w:r>
      <w:ins w:id="959" w:author="Josh Maximoff" w:date="2019-02-05T09:34:00Z">
        <w:r w:rsidR="00047A45">
          <w:t>n</w:t>
        </w:r>
      </w:ins>
      <w:del w:id="960" w:author="Josh Maximoff" w:date="2019-02-05T09:34:00Z">
        <w:r w:rsidR="00F43174" w:rsidDel="00047A45">
          <w:delText>N</w:delText>
        </w:r>
      </w:del>
      <w:r w:rsidR="00F43174">
        <w:t>ode_</w:t>
      </w:r>
      <w:ins w:id="961" w:author="Josh Maximoff" w:date="2019-02-05T09:40:00Z">
        <w:r w:rsidR="002B088A">
          <w:t>id</w:t>
        </w:r>
      </w:ins>
      <w:del w:id="962" w:author="Josh Maximoff" w:date="2019-02-05T09:40:00Z">
        <w:r w:rsidR="00F43174" w:rsidDel="002B088A">
          <w:delText>ID</w:delText>
        </w:r>
      </w:del>
      <w:r w:rsidR="00F43174">
        <w:t>&gt;_</w:t>
      </w:r>
      <w:ins w:id="963" w:author="Josh Maximoff" w:date="2019-02-05T13:53:00Z">
        <w:r w:rsidR="00607262">
          <w:t>meta</w:t>
        </w:r>
      </w:ins>
      <w:del w:id="964" w:author="Josh Maximoff" w:date="2019-02-05T13:53:00Z">
        <w:r w:rsidR="00503290" w:rsidDel="00607262">
          <w:delText>data</w:delText>
        </w:r>
      </w:del>
      <w:del w:id="965" w:author="Josh Maximoff" w:date="2019-01-03T12:29:00Z">
        <w:r w:rsidR="00503290" w:rsidDel="00D65C05">
          <w:delText>_</w:delText>
        </w:r>
        <w:r w:rsidR="00F43174" w:rsidDel="00D65C05">
          <w:delText>&lt;DATE&gt;</w:delText>
        </w:r>
      </w:del>
      <w:r w:rsidR="00F43174">
        <w:t>.json</w:t>
      </w:r>
      <w:ins w:id="966" w:author="Josh Maximoff" w:date="2019-02-05T13:53:00Z">
        <w:r w:rsidR="002E08D4">
          <w:t>, &lt;node_id&gt;_std.json, &lt;node_id&gt;_change.json</w:t>
        </w:r>
      </w:ins>
      <w:bookmarkEnd w:id="958"/>
    </w:p>
    <w:p w14:paraId="2ED83084" w14:textId="77777777" w:rsidR="007137F5" w:rsidRDefault="007137F5" w:rsidP="0041256E">
      <w:pPr>
        <w:rPr>
          <w:ins w:id="967" w:author="Josh Maximoff" w:date="2019-02-05T14:20:00Z"/>
          <w:rFonts w:ascii="Calibri" w:hAnsi="Calibri" w:cs="Calibri"/>
          <w:color w:val="222222"/>
          <w:shd w:val="clear" w:color="auto" w:fill="FFFFFF"/>
        </w:rPr>
      </w:pPr>
      <w:ins w:id="968" w:author="Josh Maximoff" w:date="2019-02-05T14:20:00Z">
        <w:r>
          <w:rPr>
            <w:rFonts w:ascii="Calibri" w:hAnsi="Calibri" w:cs="Calibri"/>
            <w:color w:val="222222"/>
            <w:shd w:val="clear" w:color="auto" w:fill="FFFFFF"/>
          </w:rPr>
          <w:t>The data files are generally split into a meta-data component, an associated </w:t>
        </w:r>
        <w:r>
          <w:rPr>
            <w:rFonts w:ascii="Calibri" w:hAnsi="Calibri" w:cs="Calibri"/>
            <w:i/>
            <w:iCs/>
            <w:color w:val="222222"/>
            <w:shd w:val="clear" w:color="auto" w:fill="FFFFFF"/>
          </w:rPr>
          <w:t>standard</w:t>
        </w:r>
        <w:r>
          <w:rPr>
            <w:rFonts w:ascii="Calibri" w:hAnsi="Calibri" w:cs="Calibri"/>
            <w:color w:val="222222"/>
            <w:shd w:val="clear" w:color="auto" w:fill="FFFFFF"/>
          </w:rPr>
          <w:t> data component, and an optional </w:t>
        </w:r>
        <w:r>
          <w:rPr>
            <w:rFonts w:ascii="Calibri" w:hAnsi="Calibri" w:cs="Calibri"/>
            <w:i/>
            <w:iCs/>
            <w:color w:val="222222"/>
            <w:shd w:val="clear" w:color="auto" w:fill="FFFFFF"/>
          </w:rPr>
          <w:t>change</w:t>
        </w:r>
        <w:r>
          <w:rPr>
            <w:rFonts w:ascii="Calibri" w:hAnsi="Calibri" w:cs="Calibri"/>
            <w:color w:val="222222"/>
            <w:shd w:val="clear" w:color="auto" w:fill="FFFFFF"/>
          </w:rPr>
          <w:t> data component, all residing in the timestamp-identified subfolder of </w:t>
        </w:r>
        <w:r>
          <w:rPr>
            <w:rFonts w:ascii="Calibri" w:hAnsi="Calibri" w:cs="Calibri"/>
            <w:i/>
            <w:iCs/>
            <w:color w:val="222222"/>
            <w:shd w:val="clear" w:color="auto" w:fill="FFFFFF"/>
          </w:rPr>
          <w:t>data</w:t>
        </w:r>
        <w:r>
          <w:rPr>
            <w:rFonts w:ascii="Calibri" w:hAnsi="Calibri" w:cs="Calibri"/>
            <w:color w:val="222222"/>
            <w:shd w:val="clear" w:color="auto" w:fill="FFFFFF"/>
          </w:rPr>
          <w:t> . The timestamp is associated with the time of data collection/processing (node-type dependent).</w:t>
        </w:r>
      </w:ins>
    </w:p>
    <w:p w14:paraId="7B28D023" w14:textId="10913CDA" w:rsidR="00047A45" w:rsidRPr="00175B03" w:rsidRDefault="005E4C68" w:rsidP="0041256E">
      <w:del w:id="969" w:author="Josh Maximoff" w:date="2019-02-05T14:20:00Z">
        <w:r w:rsidDel="007137F5">
          <w:delText>The data files are generally split into a meta-data component</w:delText>
        </w:r>
      </w:del>
      <w:del w:id="970" w:author="Josh Maximoff" w:date="2019-02-05T12:32:00Z">
        <w:r w:rsidDel="00C243DF">
          <w:delText xml:space="preserve"> and </w:delText>
        </w:r>
      </w:del>
      <w:del w:id="971" w:author="Josh Maximoff" w:date="2019-02-05T14:20:00Z">
        <w:r w:rsidDel="007137F5">
          <w:delText xml:space="preserve">an associated </w:delText>
        </w:r>
      </w:del>
      <w:del w:id="972" w:author="Josh Maximoff" w:date="2019-02-05T09:29:00Z">
        <w:r w:rsidRPr="00175B03" w:rsidDel="004D70B7">
          <w:delText xml:space="preserve">binary </w:delText>
        </w:r>
      </w:del>
      <w:del w:id="973" w:author="Josh Maximoff" w:date="2019-02-05T14:20:00Z">
        <w:r w:rsidRPr="00175B03" w:rsidDel="007137F5">
          <w:delText>data</w:delText>
        </w:r>
        <w:r w:rsidDel="007137F5">
          <w:delText xml:space="preserve"> component,</w:delText>
        </w:r>
      </w:del>
      <w:del w:id="974" w:author="Josh Maximoff" w:date="2019-02-05T12:33:00Z">
        <w:r w:rsidDel="00C243DF">
          <w:delText xml:space="preserve"> both</w:delText>
        </w:r>
      </w:del>
      <w:del w:id="975" w:author="Josh Maximoff" w:date="2019-02-05T14:20:00Z">
        <w:r w:rsidDel="007137F5">
          <w:delText xml:space="preserve"> residing </w:delText>
        </w:r>
      </w:del>
      <w:del w:id="976" w:author="Josh Maximoff" w:date="2019-02-05T09:30:00Z">
        <w:r w:rsidDel="004D70B7">
          <w:delText xml:space="preserve">(with the same timestamp) </w:delText>
        </w:r>
      </w:del>
      <w:del w:id="977" w:author="Josh Maximoff" w:date="2019-02-05T14:20:00Z">
        <w:r w:rsidDel="007137F5">
          <w:delText xml:space="preserve">in the </w:delText>
        </w:r>
        <w:r w:rsidDel="007137F5">
          <w:rPr>
            <w:i/>
          </w:rPr>
          <w:delText>data</w:delText>
        </w:r>
        <w:r w:rsidDel="007137F5">
          <w:delText xml:space="preserve"> folder. The </w:delText>
        </w:r>
      </w:del>
      <w:del w:id="978" w:author="Josh Maximoff" w:date="2019-01-03T12:36:00Z">
        <w:r w:rsidR="00836821" w:rsidDel="00FD127A">
          <w:delText>&lt;DATE&gt;</w:delText>
        </w:r>
        <w:r w:rsidDel="00FD127A">
          <w:delText xml:space="preserve"> </w:delText>
        </w:r>
      </w:del>
      <w:del w:id="979" w:author="Josh Maximoff" w:date="2019-02-05T14:20:00Z">
        <w:r w:rsidDel="007137F5">
          <w:delText>is associated with the time of data collection/processing (node-type dependent).</w:delText>
        </w:r>
      </w:del>
      <w:ins w:id="980" w:author="Josh Maximoff" w:date="2019-02-05T09:34:00Z">
        <w:r w:rsidR="00047A45">
          <w:t xml:space="preserve">These </w:t>
        </w:r>
      </w:ins>
      <w:ins w:id="981" w:author="Josh Maximoff" w:date="2019-02-05T09:35:00Z">
        <w:r w:rsidR="00047A45">
          <w:t>files</w:t>
        </w:r>
      </w:ins>
      <w:ins w:id="982" w:author="Josh Maximoff" w:date="2019-02-05T09:34:00Z">
        <w:r w:rsidR="00047A45">
          <w:t xml:space="preserve"> include the </w:t>
        </w:r>
      </w:ins>
      <w:ins w:id="983" w:author="Josh Maximoff" w:date="2019-02-05T09:35:00Z">
        <w:r w:rsidR="00047A45">
          <w:rPr>
            <w:i/>
          </w:rPr>
          <w:t>n</w:t>
        </w:r>
      </w:ins>
      <w:ins w:id="984" w:author="Josh Maximoff" w:date="2019-02-05T09:34:00Z">
        <w:r w:rsidR="00047A45">
          <w:rPr>
            <w:i/>
          </w:rPr>
          <w:t>ode_id</w:t>
        </w:r>
      </w:ins>
      <w:ins w:id="985" w:author="Josh Maximoff" w:date="2019-02-05T09:35:00Z">
        <w:r w:rsidR="00047A45">
          <w:t xml:space="preserve"> in the filename. The </w:t>
        </w:r>
        <w:r w:rsidR="00047A45">
          <w:rPr>
            <w:i/>
          </w:rPr>
          <w:t>node_id</w:t>
        </w:r>
        <w:r w:rsidR="00047A45">
          <w:t xml:space="preserve"> consists of a </w:t>
        </w:r>
      </w:ins>
      <w:ins w:id="986" w:author="Josh Maximoff" w:date="2019-02-05T09:36:00Z">
        <w:r w:rsidR="00047A45">
          <w:t>3-character type identifier (each processing pipeline node type has a unique identifier, followed by a numeric index to differentia</w:t>
        </w:r>
      </w:ins>
      <w:ins w:id="987" w:author="Josh Maximoff" w:date="2019-02-05T09:37:00Z">
        <w:r w:rsidR="00047A45">
          <w:t xml:space="preserve">te separate instances of a given pipeline </w:t>
        </w:r>
        <w:proofErr w:type="spellStart"/>
        <w:r w:rsidR="00047A45">
          <w:t>node_type</w:t>
        </w:r>
        <w:proofErr w:type="spellEnd"/>
        <w:r w:rsidR="00047A45">
          <w:t>. An example node_id is</w:t>
        </w:r>
      </w:ins>
      <w:ins w:id="988" w:author="Josh Maximoff" w:date="2019-02-05T09:38:00Z">
        <w:r w:rsidR="00047A45">
          <w:t xml:space="preserve"> </w:t>
        </w:r>
      </w:ins>
      <w:ins w:id="989" w:author="Josh Maximoff" w:date="2019-02-05T09:40:00Z">
        <w:r w:rsidR="002B088A">
          <w:rPr>
            <w:i/>
          </w:rPr>
          <w:t>spc</w:t>
        </w:r>
      </w:ins>
      <w:ins w:id="990" w:author="Josh Maximoff" w:date="2019-02-05T09:38:00Z">
        <w:r w:rsidR="00047A45">
          <w:rPr>
            <w:i/>
          </w:rPr>
          <w:t>_4</w:t>
        </w:r>
        <w:r w:rsidR="00047A45">
          <w:t>, indicating type SPC (spectrogram) and insta</w:t>
        </w:r>
      </w:ins>
      <w:ins w:id="991" w:author="Josh Maximoff" w:date="2019-02-05T09:39:00Z">
        <w:r w:rsidR="00047A45">
          <w:t>nce ID 4.</w:t>
        </w:r>
      </w:ins>
    </w:p>
    <w:p w14:paraId="7614B235" w14:textId="69BBEBBB" w:rsidR="003E4591" w:rsidRDefault="003E4591" w:rsidP="003E4591">
      <w:pPr>
        <w:pStyle w:val="Caption"/>
        <w:keepNext/>
      </w:pPr>
      <w:r>
        <w:t xml:space="preserve">Table </w:t>
      </w:r>
      <w:r w:rsidR="004622BD">
        <w:rPr>
          <w:noProof/>
        </w:rPr>
        <w:fldChar w:fldCharType="begin"/>
      </w:r>
      <w:r w:rsidR="004622BD">
        <w:rPr>
          <w:noProof/>
        </w:rPr>
        <w:instrText xml:space="preserve"> SEQ Table \* ARABIC </w:instrText>
      </w:r>
      <w:r w:rsidR="004622BD">
        <w:rPr>
          <w:noProof/>
        </w:rPr>
        <w:fldChar w:fldCharType="separate"/>
      </w:r>
      <w:ins w:id="992" w:author="Josh Maximoff" w:date="2019-02-06T18:50:00Z">
        <w:r w:rsidR="00AD4D88">
          <w:rPr>
            <w:noProof/>
          </w:rPr>
          <w:t>5</w:t>
        </w:r>
      </w:ins>
      <w:del w:id="993" w:author="Josh Maximoff" w:date="2019-01-03T11:40:00Z">
        <w:r w:rsidR="002D6165" w:rsidDel="00B14BB6">
          <w:rPr>
            <w:noProof/>
          </w:rPr>
          <w:delText>5</w:delText>
        </w:r>
      </w:del>
      <w:r w:rsidR="004622BD">
        <w:rPr>
          <w:noProof/>
        </w:rPr>
        <w:fldChar w:fldCharType="end"/>
      </w:r>
      <w:r>
        <w:t xml:space="preserve">: </w:t>
      </w:r>
      <w:ins w:id="994" w:author="Josh Maximoff" w:date="2019-02-05T12:27:00Z">
        <w:r w:rsidR="0046292E">
          <w:t>D</w:t>
        </w:r>
      </w:ins>
      <w:del w:id="995" w:author="Josh Maximoff" w:date="2019-02-05T12:27:00Z">
        <w:r w:rsidDel="0046292E">
          <w:delText>d</w:delText>
        </w:r>
      </w:del>
      <w:r>
        <w:t xml:space="preserve">ata </w:t>
      </w:r>
      <w:ins w:id="996" w:author="Josh Maximoff" w:date="2019-02-05T14:12:00Z">
        <w:r w:rsidR="008F34D9">
          <w:t>F</w:t>
        </w:r>
      </w:ins>
      <w:ins w:id="997" w:author="Josh Maximoff" w:date="2019-02-05T14:13:00Z">
        <w:r w:rsidR="008F34D9">
          <w:t xml:space="preserve">ile </w:t>
        </w:r>
      </w:ins>
      <w:ins w:id="998" w:author="Josh Maximoff" w:date="2019-02-05T12:27:00Z">
        <w:r w:rsidR="0046292E">
          <w:t>C</w:t>
        </w:r>
      </w:ins>
      <w:del w:id="999" w:author="Josh Maximoff" w:date="2019-02-05T12:27:00Z">
        <w:r w:rsidDel="0046292E">
          <w:delText>c</w:delText>
        </w:r>
      </w:del>
      <w:r>
        <w:t>ontents</w:t>
      </w:r>
    </w:p>
    <w:tbl>
      <w:tblPr>
        <w:tblStyle w:val="TableGrid"/>
        <w:tblW w:w="0" w:type="auto"/>
        <w:tblLayout w:type="fixed"/>
        <w:tblLook w:val="04A0" w:firstRow="1" w:lastRow="0" w:firstColumn="1" w:lastColumn="0" w:noHBand="0" w:noVBand="1"/>
      </w:tblPr>
      <w:tblGrid>
        <w:gridCol w:w="1870"/>
        <w:gridCol w:w="1222"/>
        <w:gridCol w:w="3383"/>
        <w:gridCol w:w="2875"/>
      </w:tblGrid>
      <w:tr w:rsidR="005E4C68" w:rsidRPr="00FF3FDC" w14:paraId="53212A21" w14:textId="77777777" w:rsidTr="00604960">
        <w:tc>
          <w:tcPr>
            <w:tcW w:w="1870" w:type="dxa"/>
          </w:tcPr>
          <w:p w14:paraId="5D395AD7" w14:textId="77777777" w:rsidR="0041256E" w:rsidRPr="00FF3FDC" w:rsidRDefault="0041256E" w:rsidP="00F01516">
            <w:pPr>
              <w:rPr>
                <w:b/>
              </w:rPr>
            </w:pPr>
            <w:r w:rsidRPr="00FF3FDC">
              <w:rPr>
                <w:b/>
              </w:rPr>
              <w:t>Element</w:t>
            </w:r>
            <w:r>
              <w:rPr>
                <w:b/>
              </w:rPr>
              <w:t xml:space="preserve"> Name</w:t>
            </w:r>
          </w:p>
        </w:tc>
        <w:tc>
          <w:tcPr>
            <w:tcW w:w="1222" w:type="dxa"/>
          </w:tcPr>
          <w:p w14:paraId="7C5EC211" w14:textId="77777777" w:rsidR="0041256E" w:rsidRPr="00FF3FDC" w:rsidRDefault="0041256E" w:rsidP="00F01516">
            <w:pPr>
              <w:rPr>
                <w:b/>
              </w:rPr>
            </w:pPr>
            <w:r>
              <w:rPr>
                <w:b/>
              </w:rPr>
              <w:t xml:space="preserve">JSON </w:t>
            </w:r>
            <w:r w:rsidRPr="00FF3FDC">
              <w:rPr>
                <w:b/>
              </w:rPr>
              <w:t>Type</w:t>
            </w:r>
          </w:p>
        </w:tc>
        <w:tc>
          <w:tcPr>
            <w:tcW w:w="3383" w:type="dxa"/>
          </w:tcPr>
          <w:p w14:paraId="5A480FD1" w14:textId="77777777" w:rsidR="0041256E" w:rsidRPr="00FF3FDC" w:rsidRDefault="0041256E" w:rsidP="00F01516">
            <w:pPr>
              <w:rPr>
                <w:b/>
              </w:rPr>
            </w:pPr>
            <w:r w:rsidRPr="00FF3FDC">
              <w:rPr>
                <w:b/>
              </w:rPr>
              <w:t>Range</w:t>
            </w:r>
            <w:r>
              <w:rPr>
                <w:b/>
              </w:rPr>
              <w:t>/Format</w:t>
            </w:r>
          </w:p>
        </w:tc>
        <w:tc>
          <w:tcPr>
            <w:tcW w:w="2875" w:type="dxa"/>
          </w:tcPr>
          <w:p w14:paraId="1993B8B1" w14:textId="77777777" w:rsidR="0041256E" w:rsidRPr="00FF3FDC" w:rsidRDefault="0041256E" w:rsidP="00F01516">
            <w:pPr>
              <w:rPr>
                <w:b/>
              </w:rPr>
            </w:pPr>
            <w:r w:rsidRPr="00FF3FDC">
              <w:rPr>
                <w:b/>
              </w:rPr>
              <w:t>Description</w:t>
            </w:r>
            <w:r>
              <w:rPr>
                <w:b/>
              </w:rPr>
              <w:t>/Notes</w:t>
            </w:r>
          </w:p>
        </w:tc>
      </w:tr>
      <w:tr w:rsidR="005E4C68" w:rsidDel="00850AD2" w14:paraId="5C705225" w14:textId="629C6BCD" w:rsidTr="00604960">
        <w:trPr>
          <w:del w:id="1000" w:author="Josh Maximoff" w:date="2019-01-02T08:52:00Z"/>
        </w:trPr>
        <w:tc>
          <w:tcPr>
            <w:tcW w:w="1870" w:type="dxa"/>
          </w:tcPr>
          <w:p w14:paraId="3C61D003" w14:textId="6CEFCA95" w:rsidR="005E4C68" w:rsidRPr="00836821" w:rsidDel="00850AD2" w:rsidRDefault="005E4C68" w:rsidP="00F01516">
            <w:pPr>
              <w:rPr>
                <w:del w:id="1001" w:author="Josh Maximoff" w:date="2019-01-02T08:52:00Z"/>
                <w:i/>
              </w:rPr>
            </w:pPr>
            <w:commentRangeStart w:id="1002"/>
            <w:del w:id="1003" w:author="Josh Maximoff" w:date="2019-01-02T08:52:00Z">
              <w:r w:rsidRPr="00836821" w:rsidDel="00850AD2">
                <w:rPr>
                  <w:i/>
                </w:rPr>
                <w:delText>navsat</w:delText>
              </w:r>
            </w:del>
            <w:commentRangeEnd w:id="1002"/>
            <w:r w:rsidR="00850AD2">
              <w:rPr>
                <w:rStyle w:val="CommentReference"/>
              </w:rPr>
              <w:commentReference w:id="1002"/>
            </w:r>
            <w:del w:id="1004" w:author="Josh Maximoff" w:date="2019-01-02T08:52:00Z">
              <w:r w:rsidRPr="00836821" w:rsidDel="00850AD2">
                <w:rPr>
                  <w:i/>
                </w:rPr>
                <w:delText>_fix_time</w:delText>
              </w:r>
            </w:del>
          </w:p>
        </w:tc>
        <w:tc>
          <w:tcPr>
            <w:tcW w:w="1222" w:type="dxa"/>
          </w:tcPr>
          <w:p w14:paraId="0F75E506" w14:textId="783F75B2" w:rsidR="005E4C68" w:rsidDel="00850AD2" w:rsidRDefault="005E4C68" w:rsidP="00F01516">
            <w:pPr>
              <w:rPr>
                <w:del w:id="1005" w:author="Josh Maximoff" w:date="2019-01-02T08:52:00Z"/>
              </w:rPr>
            </w:pPr>
            <w:del w:id="1006" w:author="Josh Maximoff" w:date="2019-01-02T08:52:00Z">
              <w:r w:rsidDel="00850AD2">
                <w:delText>number</w:delText>
              </w:r>
            </w:del>
          </w:p>
        </w:tc>
        <w:tc>
          <w:tcPr>
            <w:tcW w:w="3383" w:type="dxa"/>
          </w:tcPr>
          <w:p w14:paraId="38DFDA2B" w14:textId="66E6B6EA" w:rsidR="005E4C68" w:rsidDel="00850AD2" w:rsidRDefault="005E4C68" w:rsidP="00F01516">
            <w:pPr>
              <w:rPr>
                <w:del w:id="1007" w:author="Josh Maximoff" w:date="2019-01-02T08:52:00Z"/>
              </w:rPr>
            </w:pPr>
            <w:del w:id="1008" w:author="Josh Maximoff" w:date="2019-01-02T08:52:00Z">
              <w:r w:rsidDel="00850AD2">
                <w:delText>[0.0, Unix Epoch Max]</w:delText>
              </w:r>
            </w:del>
          </w:p>
        </w:tc>
        <w:tc>
          <w:tcPr>
            <w:tcW w:w="2875" w:type="dxa"/>
          </w:tcPr>
          <w:p w14:paraId="7EC165EE" w14:textId="30A91BCE" w:rsidR="005E4C68" w:rsidDel="00850AD2" w:rsidRDefault="005E4C68" w:rsidP="00F01516">
            <w:pPr>
              <w:rPr>
                <w:del w:id="1009" w:author="Josh Maximoff" w:date="2019-01-02T08:52:00Z"/>
              </w:rPr>
            </w:pPr>
            <w:del w:id="1010" w:author="Josh Maximoff" w:date="2019-01-02T08:52:00Z">
              <w:r w:rsidDel="00850AD2">
                <w:delText>Unix Epoch Time for last satellite fix</w:delText>
              </w:r>
            </w:del>
          </w:p>
        </w:tc>
      </w:tr>
      <w:tr w:rsidR="005E4C68" w:rsidDel="00850AD2" w14:paraId="01827846" w14:textId="7B21280F" w:rsidTr="00604960">
        <w:trPr>
          <w:del w:id="1011" w:author="Josh Maximoff" w:date="2019-01-02T08:52:00Z"/>
        </w:trPr>
        <w:tc>
          <w:tcPr>
            <w:tcW w:w="1870" w:type="dxa"/>
          </w:tcPr>
          <w:p w14:paraId="5C0C4ADA" w14:textId="331965AD" w:rsidR="005E4C68" w:rsidRPr="00836821" w:rsidDel="00850AD2" w:rsidRDefault="005E4C68" w:rsidP="00F01516">
            <w:pPr>
              <w:rPr>
                <w:del w:id="1012" w:author="Josh Maximoff" w:date="2019-01-02T08:52:00Z"/>
                <w:i/>
              </w:rPr>
            </w:pPr>
            <w:del w:id="1013" w:author="Josh Maximoff" w:date="2019-01-02T08:52:00Z">
              <w:r w:rsidRPr="00836821" w:rsidDel="00850AD2">
                <w:rPr>
                  <w:i/>
                </w:rPr>
                <w:delText>latitude</w:delText>
              </w:r>
            </w:del>
          </w:p>
        </w:tc>
        <w:tc>
          <w:tcPr>
            <w:tcW w:w="1222" w:type="dxa"/>
          </w:tcPr>
          <w:p w14:paraId="5EA07F3C" w14:textId="73A0E6EB" w:rsidR="005E4C68" w:rsidDel="00850AD2" w:rsidRDefault="005E4C68" w:rsidP="00F01516">
            <w:pPr>
              <w:rPr>
                <w:del w:id="1014" w:author="Josh Maximoff" w:date="2019-01-02T08:52:00Z"/>
              </w:rPr>
            </w:pPr>
            <w:del w:id="1015" w:author="Josh Maximoff" w:date="2019-01-02T08:52:00Z">
              <w:r w:rsidDel="00850AD2">
                <w:delText>number</w:delText>
              </w:r>
            </w:del>
          </w:p>
        </w:tc>
        <w:tc>
          <w:tcPr>
            <w:tcW w:w="3383" w:type="dxa"/>
          </w:tcPr>
          <w:p w14:paraId="4E3E0C2B" w14:textId="4CBA9AC6" w:rsidR="005E4C68" w:rsidDel="00850AD2" w:rsidRDefault="005E4C68" w:rsidP="00F01516">
            <w:pPr>
              <w:rPr>
                <w:del w:id="1016" w:author="Josh Maximoff" w:date="2019-01-02T08:52:00Z"/>
              </w:rPr>
            </w:pPr>
            <w:del w:id="1017" w:author="Josh Maximoff" w:date="2019-01-02T08:52:00Z">
              <w:r w:rsidDel="00850AD2">
                <w:delText>[- 90.0,90.0]</w:delText>
              </w:r>
            </w:del>
          </w:p>
        </w:tc>
        <w:tc>
          <w:tcPr>
            <w:tcW w:w="2875" w:type="dxa"/>
          </w:tcPr>
          <w:p w14:paraId="3D65B2A0" w14:textId="34CB6CFE" w:rsidR="005E4C68" w:rsidDel="00850AD2" w:rsidRDefault="005E4C68" w:rsidP="00F01516">
            <w:pPr>
              <w:rPr>
                <w:del w:id="1018" w:author="Josh Maximoff" w:date="2019-01-02T08:52:00Z"/>
              </w:rPr>
            </w:pPr>
            <w:del w:id="1019" w:author="Josh Maximoff" w:date="2019-01-02T08:52:00Z">
              <w:r w:rsidDel="00850AD2">
                <w:delText>Last fix. Positive is north of equator</w:delText>
              </w:r>
            </w:del>
          </w:p>
        </w:tc>
      </w:tr>
      <w:tr w:rsidR="005E4C68" w:rsidDel="00850AD2" w14:paraId="06871758" w14:textId="4E40ED32" w:rsidTr="00604960">
        <w:trPr>
          <w:del w:id="1020" w:author="Josh Maximoff" w:date="2019-01-02T08:52:00Z"/>
        </w:trPr>
        <w:tc>
          <w:tcPr>
            <w:tcW w:w="1870" w:type="dxa"/>
          </w:tcPr>
          <w:p w14:paraId="054CC83C" w14:textId="2FC8A3CD" w:rsidR="005E4C68" w:rsidRPr="00836821" w:rsidDel="00850AD2" w:rsidRDefault="005E4C68" w:rsidP="00F01516">
            <w:pPr>
              <w:rPr>
                <w:del w:id="1021" w:author="Josh Maximoff" w:date="2019-01-02T08:52:00Z"/>
                <w:i/>
              </w:rPr>
            </w:pPr>
            <w:del w:id="1022" w:author="Josh Maximoff" w:date="2019-01-02T08:52:00Z">
              <w:r w:rsidRPr="00836821" w:rsidDel="00850AD2">
                <w:rPr>
                  <w:i/>
                </w:rPr>
                <w:delText>longitude</w:delText>
              </w:r>
            </w:del>
          </w:p>
        </w:tc>
        <w:tc>
          <w:tcPr>
            <w:tcW w:w="1222" w:type="dxa"/>
          </w:tcPr>
          <w:p w14:paraId="6DAA5F1E" w14:textId="332FF6F8" w:rsidR="005E4C68" w:rsidDel="00850AD2" w:rsidRDefault="005E4C68" w:rsidP="00F01516">
            <w:pPr>
              <w:rPr>
                <w:del w:id="1023" w:author="Josh Maximoff" w:date="2019-01-02T08:52:00Z"/>
              </w:rPr>
            </w:pPr>
            <w:del w:id="1024" w:author="Josh Maximoff" w:date="2019-01-02T08:52:00Z">
              <w:r w:rsidDel="00850AD2">
                <w:delText>number</w:delText>
              </w:r>
            </w:del>
          </w:p>
        </w:tc>
        <w:tc>
          <w:tcPr>
            <w:tcW w:w="3383" w:type="dxa"/>
          </w:tcPr>
          <w:p w14:paraId="3C0FE583" w14:textId="0A33D519" w:rsidR="005E4C68" w:rsidDel="00850AD2" w:rsidRDefault="005E4C68" w:rsidP="00F01516">
            <w:pPr>
              <w:rPr>
                <w:del w:id="1025" w:author="Josh Maximoff" w:date="2019-01-02T08:52:00Z"/>
              </w:rPr>
            </w:pPr>
            <w:del w:id="1026" w:author="Josh Maximoff" w:date="2019-01-02T08:52:00Z">
              <w:r w:rsidDel="00850AD2">
                <w:delText>(-180.0,180.0]</w:delText>
              </w:r>
            </w:del>
          </w:p>
        </w:tc>
        <w:tc>
          <w:tcPr>
            <w:tcW w:w="2875" w:type="dxa"/>
          </w:tcPr>
          <w:p w14:paraId="48E4A47C" w14:textId="12908B69" w:rsidR="005E4C68" w:rsidDel="00850AD2" w:rsidRDefault="005E4C68" w:rsidP="00F01516">
            <w:pPr>
              <w:rPr>
                <w:del w:id="1027" w:author="Josh Maximoff" w:date="2019-01-02T08:52:00Z"/>
              </w:rPr>
            </w:pPr>
            <w:del w:id="1028" w:author="Josh Maximoff" w:date="2019-01-02T08:52:00Z">
              <w:r w:rsidDel="00850AD2">
                <w:delText>Last fix. Positive is east of prime meridian</w:delText>
              </w:r>
            </w:del>
          </w:p>
        </w:tc>
      </w:tr>
      <w:tr w:rsidR="007050F1" w14:paraId="41055D51" w14:textId="77777777" w:rsidTr="00604960">
        <w:trPr>
          <w:ins w:id="1029" w:author="Josh Maximoff" w:date="2019-02-05T13:49:00Z"/>
        </w:trPr>
        <w:tc>
          <w:tcPr>
            <w:tcW w:w="1870" w:type="dxa"/>
          </w:tcPr>
          <w:p w14:paraId="39C7233A" w14:textId="6020E618" w:rsidR="007050F1" w:rsidRPr="00836821" w:rsidRDefault="007050F1" w:rsidP="00F01516">
            <w:pPr>
              <w:rPr>
                <w:ins w:id="1030" w:author="Josh Maximoff" w:date="2019-02-05T13:49:00Z"/>
                <w:i/>
              </w:rPr>
            </w:pPr>
            <w:proofErr w:type="spellStart"/>
            <w:ins w:id="1031" w:author="Josh Maximoff" w:date="2019-02-05T13:49:00Z">
              <w:r>
                <w:rPr>
                  <w:i/>
                </w:rPr>
                <w:t>node_type</w:t>
              </w:r>
              <w:proofErr w:type="spellEnd"/>
            </w:ins>
          </w:p>
        </w:tc>
        <w:tc>
          <w:tcPr>
            <w:tcW w:w="1222" w:type="dxa"/>
          </w:tcPr>
          <w:p w14:paraId="279F3626" w14:textId="0D653C67" w:rsidR="007050F1" w:rsidRDefault="007050F1" w:rsidP="00F01516">
            <w:pPr>
              <w:rPr>
                <w:ins w:id="1032" w:author="Josh Maximoff" w:date="2019-02-05T13:49:00Z"/>
              </w:rPr>
            </w:pPr>
            <w:ins w:id="1033" w:author="Josh Maximoff" w:date="2019-02-05T13:49:00Z">
              <w:r>
                <w:t>string</w:t>
              </w:r>
            </w:ins>
          </w:p>
        </w:tc>
        <w:tc>
          <w:tcPr>
            <w:tcW w:w="3383" w:type="dxa"/>
          </w:tcPr>
          <w:p w14:paraId="21ED0D9F" w14:textId="31A00B0E" w:rsidR="007050F1" w:rsidRDefault="007050F1" w:rsidP="00F01516">
            <w:pPr>
              <w:rPr>
                <w:ins w:id="1034" w:author="Josh Maximoff" w:date="2019-02-05T13:49:00Z"/>
              </w:rPr>
            </w:pPr>
            <w:ins w:id="1035" w:author="Josh Maximoff" w:date="2019-02-05T13:49:00Z">
              <w:r>
                <w:t>3-char iden</w:t>
              </w:r>
            </w:ins>
            <w:ins w:id="1036" w:author="Josh Maximoff" w:date="2019-02-05T13:50:00Z">
              <w:r>
                <w:t>tifier</w:t>
              </w:r>
            </w:ins>
          </w:p>
        </w:tc>
        <w:tc>
          <w:tcPr>
            <w:tcW w:w="2875" w:type="dxa"/>
          </w:tcPr>
          <w:p w14:paraId="1E3060FC" w14:textId="70E034B5" w:rsidR="007050F1" w:rsidRPr="008F34D9" w:rsidRDefault="007050F1" w:rsidP="00F01516">
            <w:pPr>
              <w:rPr>
                <w:ins w:id="1037" w:author="Josh Maximoff" w:date="2019-02-05T13:49:00Z"/>
                <w:b/>
                <w:rPrChange w:id="1038" w:author="Josh Maximoff" w:date="2019-02-05T14:16:00Z">
                  <w:rPr>
                    <w:ins w:id="1039" w:author="Josh Maximoff" w:date="2019-02-05T13:49:00Z"/>
                  </w:rPr>
                </w:rPrChange>
              </w:rPr>
            </w:pPr>
            <w:ins w:id="1040" w:author="Josh Maximoff" w:date="2019-02-05T13:50:00Z">
              <w:r>
                <w:t>Matches the</w:t>
              </w:r>
              <w:r w:rsidR="00607262">
                <w:t xml:space="preserve"> type</w:t>
              </w:r>
            </w:ins>
            <w:ins w:id="1041" w:author="Josh Maximoff" w:date="2019-02-05T13:52:00Z">
              <w:r w:rsidR="00607262">
                <w:t xml:space="preserve"> identifier</w:t>
              </w:r>
            </w:ins>
            <w:ins w:id="1042" w:author="Josh Maximoff" w:date="2019-02-05T13:50:00Z">
              <w:r w:rsidR="00607262">
                <w:t xml:space="preserve"> component of the </w:t>
              </w:r>
              <w:r w:rsidR="00607262" w:rsidRPr="00607262">
                <w:rPr>
                  <w:i/>
                  <w:rPrChange w:id="1043" w:author="Josh Maximoff" w:date="2019-02-05T13:50:00Z">
                    <w:rPr/>
                  </w:rPrChange>
                </w:rPr>
                <w:t>node_id</w:t>
              </w:r>
              <w:r w:rsidR="00607262">
                <w:t xml:space="preserve"> in</w:t>
              </w:r>
              <w:r>
                <w:t xml:space="preserve"> filename. Inserted here for convenience.</w:t>
              </w:r>
            </w:ins>
            <w:ins w:id="1044" w:author="Josh Maximoff" w:date="2019-02-05T14:16:00Z">
              <w:r w:rsidR="008F34D9">
                <w:t xml:space="preserve"> </w:t>
              </w:r>
              <w:r w:rsidR="008F34D9">
                <w:rPr>
                  <w:b/>
                </w:rPr>
                <w:t>Mandatory</w:t>
              </w:r>
            </w:ins>
          </w:p>
        </w:tc>
      </w:tr>
      <w:tr w:rsidR="00607262" w14:paraId="355D1549" w14:textId="77777777" w:rsidTr="00604960">
        <w:trPr>
          <w:ins w:id="1045" w:author="Josh Maximoff" w:date="2019-02-05T13:50:00Z"/>
        </w:trPr>
        <w:tc>
          <w:tcPr>
            <w:tcW w:w="1870" w:type="dxa"/>
          </w:tcPr>
          <w:p w14:paraId="15D54FC0" w14:textId="34DA37C2" w:rsidR="00607262" w:rsidRPr="00836821" w:rsidRDefault="00607262" w:rsidP="00F01516">
            <w:pPr>
              <w:rPr>
                <w:ins w:id="1046" w:author="Josh Maximoff" w:date="2019-02-05T13:50:00Z"/>
                <w:i/>
              </w:rPr>
            </w:pPr>
            <w:ins w:id="1047" w:author="Josh Maximoff" w:date="2019-02-05T13:50:00Z">
              <w:r>
                <w:rPr>
                  <w:i/>
                </w:rPr>
                <w:t>instance</w:t>
              </w:r>
            </w:ins>
          </w:p>
        </w:tc>
        <w:tc>
          <w:tcPr>
            <w:tcW w:w="1222" w:type="dxa"/>
          </w:tcPr>
          <w:p w14:paraId="33612AF4" w14:textId="5C0D2FA2" w:rsidR="00607262" w:rsidRDefault="00607262" w:rsidP="00F01516">
            <w:pPr>
              <w:rPr>
                <w:ins w:id="1048" w:author="Josh Maximoff" w:date="2019-02-05T13:50:00Z"/>
              </w:rPr>
            </w:pPr>
            <w:ins w:id="1049" w:author="Josh Maximoff" w:date="2019-02-05T13:50:00Z">
              <w:r>
                <w:t>number</w:t>
              </w:r>
            </w:ins>
          </w:p>
        </w:tc>
        <w:tc>
          <w:tcPr>
            <w:tcW w:w="3383" w:type="dxa"/>
          </w:tcPr>
          <w:p w14:paraId="31B9A0F1" w14:textId="30E48D4F" w:rsidR="00607262" w:rsidRDefault="00607262" w:rsidP="00F01516">
            <w:pPr>
              <w:rPr>
                <w:ins w:id="1050" w:author="Josh Maximoff" w:date="2019-02-05T13:50:00Z"/>
              </w:rPr>
            </w:pPr>
            <w:ins w:id="1051" w:author="Josh Maximoff" w:date="2019-02-05T13:51:00Z">
              <w:r>
                <w:t>[0, 15]</w:t>
              </w:r>
            </w:ins>
          </w:p>
        </w:tc>
        <w:tc>
          <w:tcPr>
            <w:tcW w:w="2875" w:type="dxa"/>
          </w:tcPr>
          <w:p w14:paraId="39601046" w14:textId="6FAB9F0B" w:rsidR="00607262" w:rsidRPr="008F34D9" w:rsidRDefault="00607262" w:rsidP="00F01516">
            <w:pPr>
              <w:rPr>
                <w:ins w:id="1052" w:author="Josh Maximoff" w:date="2019-02-05T13:50:00Z"/>
                <w:b/>
                <w:rPrChange w:id="1053" w:author="Josh Maximoff" w:date="2019-02-05T14:16:00Z">
                  <w:rPr>
                    <w:ins w:id="1054" w:author="Josh Maximoff" w:date="2019-02-05T13:50:00Z"/>
                  </w:rPr>
                </w:rPrChange>
              </w:rPr>
            </w:pPr>
            <w:ins w:id="1055" w:author="Josh Maximoff" w:date="2019-02-05T13:52:00Z">
              <w:r>
                <w:t xml:space="preserve">Matches the numeric index from the </w:t>
              </w:r>
            </w:ins>
            <w:ins w:id="1056" w:author="Josh Maximoff" w:date="2019-02-05T13:53:00Z">
              <w:r>
                <w:rPr>
                  <w:i/>
                </w:rPr>
                <w:t>node_id</w:t>
              </w:r>
              <w:r>
                <w:t xml:space="preserve"> in the filename.</w:t>
              </w:r>
            </w:ins>
            <w:ins w:id="1057" w:author="Josh Maximoff" w:date="2019-02-05T14:16:00Z">
              <w:r w:rsidR="008F34D9">
                <w:t xml:space="preserve"> </w:t>
              </w:r>
              <w:r w:rsidR="008F34D9">
                <w:rPr>
                  <w:b/>
                </w:rPr>
                <w:t>Mandatory</w:t>
              </w:r>
            </w:ins>
          </w:p>
        </w:tc>
      </w:tr>
      <w:tr w:rsidR="009236B1" w14:paraId="6F6D7F7E" w14:textId="77777777" w:rsidTr="00604960">
        <w:trPr>
          <w:ins w:id="1058" w:author="Josh Maximoff" w:date="2019-02-06T14:54:00Z"/>
        </w:trPr>
        <w:tc>
          <w:tcPr>
            <w:tcW w:w="1870" w:type="dxa"/>
          </w:tcPr>
          <w:p w14:paraId="39B0E099" w14:textId="648D2273" w:rsidR="009236B1" w:rsidRPr="00836821" w:rsidRDefault="009236B1" w:rsidP="00F01516">
            <w:pPr>
              <w:rPr>
                <w:ins w:id="1059" w:author="Josh Maximoff" w:date="2019-02-06T14:54:00Z"/>
                <w:i/>
              </w:rPr>
            </w:pPr>
            <w:ins w:id="1060" w:author="Josh Maximoff" w:date="2019-02-06T14:54:00Z">
              <w:r>
                <w:rPr>
                  <w:i/>
                </w:rPr>
                <w:t>timestamp</w:t>
              </w:r>
            </w:ins>
          </w:p>
        </w:tc>
        <w:tc>
          <w:tcPr>
            <w:tcW w:w="1222" w:type="dxa"/>
          </w:tcPr>
          <w:p w14:paraId="51A526F9" w14:textId="3B76BBB4" w:rsidR="009236B1" w:rsidRDefault="009236B1" w:rsidP="00F01516">
            <w:pPr>
              <w:rPr>
                <w:ins w:id="1061" w:author="Josh Maximoff" w:date="2019-02-06T14:54:00Z"/>
              </w:rPr>
            </w:pPr>
            <w:ins w:id="1062" w:author="Josh Maximoff" w:date="2019-02-06T14:54:00Z">
              <w:r>
                <w:t>number</w:t>
              </w:r>
            </w:ins>
          </w:p>
        </w:tc>
        <w:tc>
          <w:tcPr>
            <w:tcW w:w="3383" w:type="dxa"/>
          </w:tcPr>
          <w:p w14:paraId="47D4ECAF" w14:textId="3A93A177" w:rsidR="009236B1" w:rsidRDefault="009236B1" w:rsidP="00F01516">
            <w:pPr>
              <w:rPr>
                <w:ins w:id="1063" w:author="Josh Maximoff" w:date="2019-02-06T14:54:00Z"/>
              </w:rPr>
            </w:pPr>
            <w:ins w:id="1064" w:author="Josh Maximoff" w:date="2019-02-06T14:54:00Z">
              <w:r>
                <w:t>Unix Epoch Times</w:t>
              </w:r>
            </w:ins>
            <w:ins w:id="1065" w:author="Josh Maximoff" w:date="2019-02-06T14:55:00Z">
              <w:r>
                <w:t>tamp. Millisecond resolution</w:t>
              </w:r>
            </w:ins>
          </w:p>
        </w:tc>
        <w:tc>
          <w:tcPr>
            <w:tcW w:w="2875" w:type="dxa"/>
          </w:tcPr>
          <w:p w14:paraId="4E88C153" w14:textId="47783707" w:rsidR="009236B1" w:rsidRPr="00175B03" w:rsidRDefault="009236B1" w:rsidP="00F01516">
            <w:pPr>
              <w:rPr>
                <w:ins w:id="1066" w:author="Josh Maximoff" w:date="2019-02-06T14:54:00Z"/>
              </w:rPr>
            </w:pPr>
            <w:ins w:id="1067" w:author="Josh Maximoff" w:date="2019-02-06T14:55:00Z">
              <w:r>
                <w:t xml:space="preserve">The timestamp of the start of data collection. May differ from the containing folder’s timestamp due to differences in when </w:t>
              </w:r>
              <w:proofErr w:type="spellStart"/>
              <w:r>
                <w:rPr>
                  <w:i/>
                </w:rPr>
                <w:t>sys_status</w:t>
              </w:r>
              <w:proofErr w:type="spellEnd"/>
              <w:r>
                <w:t xml:space="preserve"> info is cap</w:t>
              </w:r>
            </w:ins>
            <w:ins w:id="1068" w:author="Josh Maximoff" w:date="2019-02-06T14:56:00Z">
              <w:r>
                <w:t xml:space="preserve">tured and when data is acquired. </w:t>
              </w:r>
              <w:r w:rsidRPr="009236B1">
                <w:rPr>
                  <w:b/>
                  <w:color w:val="FF0000"/>
                  <w:rPrChange w:id="1069" w:author="Josh Maximoff" w:date="2019-02-06T14:56:00Z">
                    <w:rPr>
                      <w:b/>
                    </w:rPr>
                  </w:rPrChange>
                </w:rPr>
                <w:t>TBD Policy about sending these timestamps topside – probably will not for bandwidth limited applications.</w:t>
              </w:r>
            </w:ins>
          </w:p>
        </w:tc>
      </w:tr>
      <w:tr w:rsidR="005E4C68" w14:paraId="5CCFAE9D" w14:textId="77777777" w:rsidTr="00604960">
        <w:tc>
          <w:tcPr>
            <w:tcW w:w="1870" w:type="dxa"/>
          </w:tcPr>
          <w:p w14:paraId="07974CD6" w14:textId="77777777" w:rsidR="005E4C68" w:rsidRPr="00836821" w:rsidRDefault="005E4C68" w:rsidP="00F01516">
            <w:pPr>
              <w:rPr>
                <w:i/>
              </w:rPr>
            </w:pPr>
            <w:r w:rsidRPr="00836821">
              <w:rPr>
                <w:i/>
              </w:rPr>
              <w:t>heading</w:t>
            </w:r>
          </w:p>
        </w:tc>
        <w:tc>
          <w:tcPr>
            <w:tcW w:w="1222" w:type="dxa"/>
          </w:tcPr>
          <w:p w14:paraId="526B5441" w14:textId="77777777" w:rsidR="005E4C68" w:rsidRDefault="005E4C68" w:rsidP="00F01516">
            <w:r>
              <w:t>number</w:t>
            </w:r>
          </w:p>
        </w:tc>
        <w:tc>
          <w:tcPr>
            <w:tcW w:w="3383" w:type="dxa"/>
          </w:tcPr>
          <w:p w14:paraId="7A8C2963" w14:textId="0A1CB057" w:rsidR="005E4C68" w:rsidRDefault="005E4C68" w:rsidP="00F01516">
            <w:r>
              <w:t>[0.0,360.0)</w:t>
            </w:r>
            <w:ins w:id="1070" w:author="Josh Maximoff" w:date="2019-02-05T09:53:00Z">
              <w:r w:rsidR="00AB054A">
                <w:t>. Mandatory</w:t>
              </w:r>
            </w:ins>
          </w:p>
        </w:tc>
        <w:tc>
          <w:tcPr>
            <w:tcW w:w="2875" w:type="dxa"/>
          </w:tcPr>
          <w:p w14:paraId="6E1CAAC1" w14:textId="20BDA472" w:rsidR="005E4C68" w:rsidRPr="006E006A" w:rsidRDefault="005E4C68" w:rsidP="00F01516">
            <w:pPr>
              <w:rPr>
                <w:b/>
                <w:rPrChange w:id="1071" w:author="Josh Maximoff" w:date="2019-02-05T12:11:00Z">
                  <w:rPr/>
                </w:rPrChange>
              </w:rPr>
            </w:pPr>
            <w:r>
              <w:t>Current reading. Magnetic North</w:t>
            </w:r>
            <w:ins w:id="1072" w:author="Josh Maximoff" w:date="2019-02-05T12:11:00Z">
              <w:r w:rsidR="006E006A">
                <w:t>.</w:t>
              </w:r>
              <w:r w:rsidR="006E006A">
                <w:br/>
              </w:r>
              <w:r w:rsidR="006E006A">
                <w:rPr>
                  <w:b/>
                </w:rPr>
                <w:t>Mandatory</w:t>
              </w:r>
            </w:ins>
          </w:p>
        </w:tc>
      </w:tr>
      <w:tr w:rsidR="00836821" w14:paraId="2F4586CC" w14:textId="77777777" w:rsidTr="00604960">
        <w:tc>
          <w:tcPr>
            <w:tcW w:w="1870" w:type="dxa"/>
          </w:tcPr>
          <w:p w14:paraId="1C42CD98" w14:textId="4106281C" w:rsidR="00836821" w:rsidRPr="00836821" w:rsidRDefault="00836821" w:rsidP="00F01516">
            <w:pPr>
              <w:rPr>
                <w:i/>
              </w:rPr>
            </w:pPr>
            <w:r w:rsidRPr="00836821">
              <w:rPr>
                <w:i/>
              </w:rPr>
              <w:lastRenderedPageBreak/>
              <w:t>quality</w:t>
            </w:r>
          </w:p>
        </w:tc>
        <w:tc>
          <w:tcPr>
            <w:tcW w:w="1222" w:type="dxa"/>
          </w:tcPr>
          <w:p w14:paraId="49D5F6EB" w14:textId="6E91C761" w:rsidR="00836821" w:rsidRDefault="00836821" w:rsidP="00F01516">
            <w:r>
              <w:t>number</w:t>
            </w:r>
          </w:p>
        </w:tc>
        <w:tc>
          <w:tcPr>
            <w:tcW w:w="3383" w:type="dxa"/>
          </w:tcPr>
          <w:p w14:paraId="306E5FC7" w14:textId="4FA42BE4" w:rsidR="00836821" w:rsidRDefault="00836821" w:rsidP="00F01516">
            <w:r>
              <w:t>[0</w:t>
            </w:r>
            <w:ins w:id="1073" w:author="Josh Maximoff" w:date="2019-02-05T09:30:00Z">
              <w:r w:rsidR="004D70B7">
                <w:t>.0</w:t>
              </w:r>
            </w:ins>
            <w:r>
              <w:t>,1</w:t>
            </w:r>
            <w:ins w:id="1074" w:author="Josh Maximoff" w:date="2019-02-05T09:30:00Z">
              <w:r w:rsidR="004D70B7">
                <w:t>.0</w:t>
              </w:r>
            </w:ins>
            <w:del w:id="1075" w:author="Josh Maximoff" w:date="2019-02-05T09:30:00Z">
              <w:r w:rsidDel="004D70B7">
                <w:delText>00</w:delText>
              </w:r>
            </w:del>
            <w:r>
              <w:t>]</w:t>
            </w:r>
            <w:ins w:id="1076" w:author="Josh Maximoff" w:date="2019-02-05T09:53:00Z">
              <w:r w:rsidR="00AB054A">
                <w:t>. Mandatory</w:t>
              </w:r>
            </w:ins>
          </w:p>
        </w:tc>
        <w:tc>
          <w:tcPr>
            <w:tcW w:w="2875" w:type="dxa"/>
          </w:tcPr>
          <w:p w14:paraId="155D16EF" w14:textId="090540ED" w:rsidR="00836821" w:rsidRPr="006E006A" w:rsidRDefault="00836821" w:rsidP="00F01516">
            <w:pPr>
              <w:rPr>
                <w:b/>
                <w:rPrChange w:id="1077" w:author="Josh Maximoff" w:date="2019-02-05T12:11:00Z">
                  <w:rPr/>
                </w:rPrChange>
              </w:rPr>
            </w:pPr>
            <w:del w:id="1078" w:author="Josh Maximoff" w:date="2019-02-05T14:00:00Z">
              <w:r w:rsidDel="003654C0">
                <w:delText>Node</w:delText>
              </w:r>
            </w:del>
            <w:ins w:id="1079" w:author="Josh Maximoff" w:date="2019-02-05T14:18:00Z">
              <w:r w:rsidR="00B7467E">
                <w:t>D</w:t>
              </w:r>
            </w:ins>
            <w:ins w:id="1080" w:author="Josh Maximoff" w:date="2019-02-05T14:00:00Z">
              <w:r w:rsidR="003654C0">
                <w:t>ata</w:t>
              </w:r>
            </w:ins>
            <w:r>
              <w:t xml:space="preserve">-dependent indicator of quality. </w:t>
            </w:r>
            <w:ins w:id="1081" w:author="Josh Maximoff" w:date="2019-02-05T14:00:00Z">
              <w:r w:rsidR="003654C0">
                <w:t>U</w:t>
              </w:r>
            </w:ins>
            <w:del w:id="1082" w:author="Josh Maximoff" w:date="2019-02-05T14:00:00Z">
              <w:r w:rsidDel="003654C0">
                <w:delText>Can</w:delText>
              </w:r>
            </w:del>
            <w:del w:id="1083" w:author="Josh Maximoff" w:date="2019-02-05T13:59:00Z">
              <w:r w:rsidDel="003654C0">
                <w:delText xml:space="preserve"> be u</w:delText>
              </w:r>
            </w:del>
            <w:r>
              <w:t>sed for prioritizing data.</w:t>
            </w:r>
            <w:ins w:id="1084" w:author="Josh Maximoff" w:date="2019-02-05T12:11:00Z">
              <w:r w:rsidR="006E006A">
                <w:br/>
              </w:r>
              <w:r w:rsidR="006E006A">
                <w:rPr>
                  <w:b/>
                </w:rPr>
                <w:t>Mandatory</w:t>
              </w:r>
            </w:ins>
          </w:p>
        </w:tc>
      </w:tr>
      <w:tr w:rsidR="00F53BE2" w:rsidDel="00254218" w14:paraId="358BD4B8" w14:textId="05BF8C20" w:rsidTr="00604960">
        <w:trPr>
          <w:del w:id="1085" w:author="Josh Maximoff" w:date="2019-01-03T12:40:00Z"/>
        </w:trPr>
        <w:tc>
          <w:tcPr>
            <w:tcW w:w="1870" w:type="dxa"/>
          </w:tcPr>
          <w:p w14:paraId="6B81E0D1" w14:textId="23870D66" w:rsidR="00F53BE2" w:rsidRPr="00836821" w:rsidDel="00254218" w:rsidRDefault="00F53BE2" w:rsidP="00F01516">
            <w:pPr>
              <w:rPr>
                <w:del w:id="1086" w:author="Josh Maximoff" w:date="2019-01-03T12:40:00Z"/>
                <w:i/>
              </w:rPr>
            </w:pPr>
            <w:del w:id="1087" w:author="Josh Maximoff" w:date="2019-01-03T12:40:00Z">
              <w:r w:rsidDel="00254218">
                <w:rPr>
                  <w:i/>
                </w:rPr>
                <w:delText>wake_event_type</w:delText>
              </w:r>
            </w:del>
          </w:p>
        </w:tc>
        <w:tc>
          <w:tcPr>
            <w:tcW w:w="1222" w:type="dxa"/>
          </w:tcPr>
          <w:p w14:paraId="709A9594" w14:textId="0F19B755" w:rsidR="00F53BE2" w:rsidDel="00254218" w:rsidRDefault="00F53BE2" w:rsidP="00F01516">
            <w:pPr>
              <w:rPr>
                <w:del w:id="1088" w:author="Josh Maximoff" w:date="2019-01-03T12:40:00Z"/>
              </w:rPr>
            </w:pPr>
            <w:del w:id="1089" w:author="Josh Maximoff" w:date="2019-01-03T12:40:00Z">
              <w:r w:rsidDel="00254218">
                <w:delText>number</w:delText>
              </w:r>
            </w:del>
          </w:p>
        </w:tc>
        <w:tc>
          <w:tcPr>
            <w:tcW w:w="3383" w:type="dxa"/>
          </w:tcPr>
          <w:p w14:paraId="75693F15" w14:textId="689AF0F9" w:rsidR="00F53BE2" w:rsidDel="00254218" w:rsidRDefault="00F53BE2" w:rsidP="00F01516">
            <w:pPr>
              <w:rPr>
                <w:del w:id="1090" w:author="Josh Maximoff" w:date="2019-01-03T12:40:00Z"/>
              </w:rPr>
            </w:pPr>
            <w:del w:id="1091" w:author="Josh Maximoff" w:date="2019-01-03T12:40:00Z">
              <w:r w:rsidDel="00254218">
                <w:delText>0: alarm,</w:delText>
              </w:r>
              <w:r w:rsidDel="00254218">
                <w:br/>
                <w:delText>1: trigger</w:delText>
              </w:r>
            </w:del>
          </w:p>
        </w:tc>
        <w:tc>
          <w:tcPr>
            <w:tcW w:w="2875" w:type="dxa"/>
          </w:tcPr>
          <w:p w14:paraId="61A5ED42" w14:textId="1B1B6A09" w:rsidR="00F53BE2" w:rsidDel="00254218" w:rsidRDefault="00F53BE2" w:rsidP="00F01516">
            <w:pPr>
              <w:rPr>
                <w:del w:id="1092" w:author="Josh Maximoff" w:date="2019-01-03T12:40:00Z"/>
              </w:rPr>
            </w:pPr>
            <w:del w:id="1093" w:author="Josh Maximoff" w:date="2019-01-03T12:40:00Z">
              <w:r w:rsidDel="00254218">
                <w:delText>Specifies the event (trigger or alarm) that initiated the data collection.</w:delText>
              </w:r>
            </w:del>
          </w:p>
        </w:tc>
      </w:tr>
      <w:tr w:rsidR="00F53BE2" w:rsidDel="00254218" w14:paraId="5E386320" w14:textId="7B6119F9" w:rsidTr="00604960">
        <w:trPr>
          <w:del w:id="1094" w:author="Josh Maximoff" w:date="2019-01-03T12:40:00Z"/>
        </w:trPr>
        <w:tc>
          <w:tcPr>
            <w:tcW w:w="1870" w:type="dxa"/>
          </w:tcPr>
          <w:p w14:paraId="3122D22C" w14:textId="206F6B96" w:rsidR="00F53BE2" w:rsidDel="00254218" w:rsidRDefault="00F53BE2" w:rsidP="00F01516">
            <w:pPr>
              <w:rPr>
                <w:del w:id="1095" w:author="Josh Maximoff" w:date="2019-01-03T12:40:00Z"/>
                <w:i/>
              </w:rPr>
            </w:pPr>
            <w:del w:id="1096" w:author="Josh Maximoff" w:date="2019-01-03T12:40:00Z">
              <w:r w:rsidDel="00254218">
                <w:rPr>
                  <w:i/>
                </w:rPr>
                <w:delText>wake_event_id</w:delText>
              </w:r>
            </w:del>
          </w:p>
        </w:tc>
        <w:tc>
          <w:tcPr>
            <w:tcW w:w="1222" w:type="dxa"/>
          </w:tcPr>
          <w:p w14:paraId="1FE5ABB7" w14:textId="6D7F29AA" w:rsidR="00F53BE2" w:rsidDel="00254218" w:rsidRDefault="00F53BE2" w:rsidP="00F01516">
            <w:pPr>
              <w:rPr>
                <w:del w:id="1097" w:author="Josh Maximoff" w:date="2019-01-03T12:40:00Z"/>
              </w:rPr>
            </w:pPr>
            <w:del w:id="1098" w:author="Josh Maximoff" w:date="2019-01-03T12:40:00Z">
              <w:r w:rsidDel="00254218">
                <w:delText>number</w:delText>
              </w:r>
            </w:del>
          </w:p>
        </w:tc>
        <w:tc>
          <w:tcPr>
            <w:tcW w:w="3383" w:type="dxa"/>
          </w:tcPr>
          <w:p w14:paraId="48F95B21" w14:textId="426E463C" w:rsidR="00F53BE2" w:rsidRPr="00F53BE2" w:rsidDel="00254218" w:rsidRDefault="00F53BE2" w:rsidP="00F01516">
            <w:pPr>
              <w:rPr>
                <w:del w:id="1099" w:author="Josh Maximoff" w:date="2019-01-03T12:40:00Z"/>
              </w:rPr>
            </w:pPr>
            <w:del w:id="1100" w:author="Josh Maximoff" w:date="2019-01-03T12:40:00Z">
              <w:r w:rsidDel="00254218">
                <w:rPr>
                  <w:i/>
                </w:rPr>
                <w:delText>task_id</w:delText>
              </w:r>
              <w:r w:rsidDel="00254218">
                <w:delText xml:space="preserve"> for alarms,</w:delText>
              </w:r>
              <w:r w:rsidDel="00254218">
                <w:br/>
              </w:r>
              <w:r w:rsidDel="00254218">
                <w:rPr>
                  <w:i/>
                </w:rPr>
                <w:delText xml:space="preserve">smarttrigger_id </w:delText>
              </w:r>
              <w:r w:rsidDel="00254218">
                <w:delText>for trigger</w:delText>
              </w:r>
            </w:del>
          </w:p>
        </w:tc>
        <w:tc>
          <w:tcPr>
            <w:tcW w:w="2875" w:type="dxa"/>
          </w:tcPr>
          <w:p w14:paraId="2129DE0D" w14:textId="1B893FCB" w:rsidR="00F53BE2" w:rsidRPr="00F53BE2" w:rsidDel="00254218" w:rsidRDefault="00F53BE2" w:rsidP="00F01516">
            <w:pPr>
              <w:rPr>
                <w:del w:id="1101" w:author="Josh Maximoff" w:date="2019-01-03T12:40:00Z"/>
              </w:rPr>
            </w:pPr>
            <w:del w:id="1102" w:author="Josh Maximoff" w:date="2019-01-03T12:40:00Z">
              <w:r w:rsidDel="00254218">
                <w:delText xml:space="preserve">Interpretation depends on the value of the </w:delText>
              </w:r>
              <w:r w:rsidDel="00254218">
                <w:rPr>
                  <w:i/>
                </w:rPr>
                <w:delText>wake_event_type</w:delText>
              </w:r>
              <w:r w:rsidDel="00254218">
                <w:delText xml:space="preserve"> field</w:delText>
              </w:r>
            </w:del>
          </w:p>
        </w:tc>
      </w:tr>
      <w:tr w:rsidR="003654C0" w:rsidRPr="0017723F" w14:paraId="32F8FACD" w14:textId="77777777" w:rsidTr="00604960">
        <w:trPr>
          <w:ins w:id="1103" w:author="Josh Maximoff" w:date="2019-02-05T13:59:00Z"/>
        </w:trPr>
        <w:tc>
          <w:tcPr>
            <w:tcW w:w="1870" w:type="dxa"/>
          </w:tcPr>
          <w:p w14:paraId="7C0FBF13" w14:textId="5AC24292" w:rsidR="003654C0" w:rsidRDefault="003654C0" w:rsidP="00F01516">
            <w:pPr>
              <w:rPr>
                <w:ins w:id="1104" w:author="Josh Maximoff" w:date="2019-02-05T13:59:00Z"/>
                <w:i/>
              </w:rPr>
            </w:pPr>
            <w:proofErr w:type="spellStart"/>
            <w:ins w:id="1105" w:author="Josh Maximoff" w:date="2019-02-05T13:59:00Z">
              <w:r>
                <w:rPr>
                  <w:i/>
                </w:rPr>
                <w:t>node_id_score</w:t>
              </w:r>
              <w:proofErr w:type="spellEnd"/>
            </w:ins>
          </w:p>
        </w:tc>
        <w:tc>
          <w:tcPr>
            <w:tcW w:w="1222" w:type="dxa"/>
          </w:tcPr>
          <w:p w14:paraId="03224360" w14:textId="1FD2850C" w:rsidR="003654C0" w:rsidRDefault="003654C0" w:rsidP="00F01516">
            <w:pPr>
              <w:rPr>
                <w:ins w:id="1106" w:author="Josh Maximoff" w:date="2019-02-05T13:59:00Z"/>
              </w:rPr>
            </w:pPr>
            <w:ins w:id="1107" w:author="Josh Maximoff" w:date="2019-02-05T13:59:00Z">
              <w:r>
                <w:t>number</w:t>
              </w:r>
            </w:ins>
          </w:p>
        </w:tc>
        <w:tc>
          <w:tcPr>
            <w:tcW w:w="3383" w:type="dxa"/>
          </w:tcPr>
          <w:p w14:paraId="547F7CEF" w14:textId="73BF3C19" w:rsidR="003654C0" w:rsidDel="00047A45" w:rsidRDefault="003654C0" w:rsidP="00F01516">
            <w:pPr>
              <w:rPr>
                <w:ins w:id="1108" w:author="Josh Maximoff" w:date="2019-02-05T13:59:00Z"/>
              </w:rPr>
            </w:pPr>
            <w:ins w:id="1109" w:author="Josh Maximoff" w:date="2019-02-05T13:59:00Z">
              <w:r>
                <w:t>[0.0,1.0]</w:t>
              </w:r>
            </w:ins>
          </w:p>
        </w:tc>
        <w:tc>
          <w:tcPr>
            <w:tcW w:w="2875" w:type="dxa"/>
          </w:tcPr>
          <w:p w14:paraId="2976ABD0" w14:textId="5B945887" w:rsidR="003654C0" w:rsidRDefault="00B7467E" w:rsidP="00F01516">
            <w:pPr>
              <w:rPr>
                <w:ins w:id="1110" w:author="Josh Maximoff" w:date="2019-02-05T14:00:00Z"/>
              </w:rPr>
            </w:pPr>
            <w:ins w:id="1111" w:author="Josh Maximoff" w:date="2019-02-05T14:18:00Z">
              <w:r>
                <w:t>N</w:t>
              </w:r>
            </w:ins>
            <w:ins w:id="1112" w:author="Josh Maximoff" w:date="2019-02-05T14:00:00Z">
              <w:r w:rsidR="001A3605">
                <w:t xml:space="preserve">ode_id-dependent indicator of </w:t>
              </w:r>
            </w:ins>
            <w:ins w:id="1113" w:author="Josh Maximoff" w:date="2019-02-05T14:18:00Z">
              <w:r>
                <w:t>value (provided by a config. param for all pipeline nodes)</w:t>
              </w:r>
            </w:ins>
            <w:ins w:id="1114" w:author="Josh Maximoff" w:date="2019-02-05T14:00:00Z">
              <w:r w:rsidR="001A3605">
                <w:t>. Used for prioritizing data.</w:t>
              </w:r>
            </w:ins>
          </w:p>
          <w:p w14:paraId="39E8CC78" w14:textId="158708D3" w:rsidR="001A3605" w:rsidRPr="00175B03" w:rsidDel="002B088A" w:rsidRDefault="001A3605" w:rsidP="00F01516">
            <w:pPr>
              <w:rPr>
                <w:ins w:id="1115" w:author="Josh Maximoff" w:date="2019-02-05T13:59:00Z"/>
              </w:rPr>
            </w:pPr>
            <w:ins w:id="1116" w:author="Josh Maximoff" w:date="2019-02-05T14:00:00Z">
              <w:r>
                <w:rPr>
                  <w:b/>
                </w:rPr>
                <w:t>Mandatory</w:t>
              </w:r>
            </w:ins>
          </w:p>
        </w:tc>
      </w:tr>
      <w:tr w:rsidR="005E4C68" w:rsidRPr="0017723F" w14:paraId="221C7ED5" w14:textId="77777777" w:rsidTr="00604960">
        <w:tc>
          <w:tcPr>
            <w:tcW w:w="1870" w:type="dxa"/>
          </w:tcPr>
          <w:p w14:paraId="3A5A06EF" w14:textId="7304FCED" w:rsidR="0041256E" w:rsidRPr="00836821" w:rsidRDefault="00047A45" w:rsidP="00F01516">
            <w:pPr>
              <w:rPr>
                <w:i/>
              </w:rPr>
            </w:pPr>
            <w:proofErr w:type="spellStart"/>
            <w:ins w:id="1117" w:author="Josh Maximoff" w:date="2019-02-05T09:31:00Z">
              <w:r>
                <w:rPr>
                  <w:i/>
                </w:rPr>
                <w:t>data</w:t>
              </w:r>
            </w:ins>
            <w:del w:id="1118" w:author="Josh Maximoff" w:date="2019-02-05T09:31:00Z">
              <w:r w:rsidR="005E4C68" w:rsidRPr="00836821" w:rsidDel="00047A45">
                <w:rPr>
                  <w:i/>
                </w:rPr>
                <w:delText>bin</w:delText>
              </w:r>
            </w:del>
            <w:r w:rsidR="005E4C68" w:rsidRPr="00836821">
              <w:rPr>
                <w:i/>
              </w:rPr>
              <w:t>_file</w:t>
            </w:r>
            <w:proofErr w:type="spellEnd"/>
          </w:p>
        </w:tc>
        <w:tc>
          <w:tcPr>
            <w:tcW w:w="1222" w:type="dxa"/>
          </w:tcPr>
          <w:p w14:paraId="2AC8DB96" w14:textId="242B6A50" w:rsidR="0041256E" w:rsidRPr="0017723F" w:rsidRDefault="005E4C68" w:rsidP="00F01516">
            <w:r>
              <w:t>string</w:t>
            </w:r>
          </w:p>
        </w:tc>
        <w:tc>
          <w:tcPr>
            <w:tcW w:w="3383" w:type="dxa"/>
          </w:tcPr>
          <w:p w14:paraId="769CDE62" w14:textId="3882092D" w:rsidR="0041256E" w:rsidRPr="0017723F" w:rsidRDefault="005E4C68" w:rsidP="00F01516">
            <w:del w:id="1119" w:author="Josh Maximoff" w:date="2019-02-05T09:33:00Z">
              <w:r w:rsidDel="00047A45">
                <w:delText>“&lt;Node_ID&gt;_data</w:delText>
              </w:r>
            </w:del>
            <w:del w:id="1120" w:author="Josh Maximoff" w:date="2019-01-03T12:29:00Z">
              <w:r w:rsidDel="00D65C05">
                <w:delText>_&lt;DATE&gt;</w:delText>
              </w:r>
            </w:del>
            <w:del w:id="1121" w:author="Josh Maximoff" w:date="2019-02-05T09:33:00Z">
              <w:r w:rsidDel="00047A45">
                <w:delText>.&lt;ext&gt;”</w:delText>
              </w:r>
            </w:del>
            <w:ins w:id="1122" w:author="Josh Maximoff" w:date="2019-02-05T12:09:00Z">
              <w:r w:rsidR="006E006A">
                <w:t>&lt;node_id&gt;_std.json</w:t>
              </w:r>
            </w:ins>
          </w:p>
        </w:tc>
        <w:tc>
          <w:tcPr>
            <w:tcW w:w="2875" w:type="dxa"/>
          </w:tcPr>
          <w:p w14:paraId="6240914F" w14:textId="77777777" w:rsidR="006E006A" w:rsidRDefault="005E4C68" w:rsidP="00F01516">
            <w:pPr>
              <w:rPr>
                <w:ins w:id="1123" w:author="Josh Maximoff" w:date="2019-02-05T12:12:00Z"/>
              </w:rPr>
            </w:pPr>
            <w:del w:id="1124" w:author="Josh Maximoff" w:date="2019-02-05T09:40:00Z">
              <w:r w:rsidDel="002B088A">
                <w:delText xml:space="preserve">Same name as this file, but different (node-dependent) extension. </w:delText>
              </w:r>
              <w:r w:rsidR="00836821" w:rsidDel="002B088A">
                <w:delText>Not present</w:delText>
              </w:r>
              <w:r w:rsidDel="002B088A">
                <w:delText xml:space="preserve"> if there is no binary data for this node type</w:delText>
              </w:r>
            </w:del>
            <w:ins w:id="1125" w:author="Josh Maximoff" w:date="2019-02-05T09:41:00Z">
              <w:r w:rsidR="002B088A">
                <w:t>T</w:t>
              </w:r>
            </w:ins>
            <w:ins w:id="1126" w:author="Josh Maximoff" w:date="2019-02-05T09:42:00Z">
              <w:r w:rsidR="002B088A">
                <w:t xml:space="preserve">he </w:t>
              </w:r>
              <w:r w:rsidR="002B088A">
                <w:rPr>
                  <w:i/>
                </w:rPr>
                <w:t>standard data product</w:t>
              </w:r>
              <w:r w:rsidR="002B088A">
                <w:t xml:space="preserve"> associated with this </w:t>
              </w:r>
              <w:r w:rsidR="002B088A">
                <w:rPr>
                  <w:i/>
                </w:rPr>
                <w:t>node_id</w:t>
              </w:r>
              <w:r w:rsidR="002B088A">
                <w:t xml:space="preserve">. </w:t>
              </w:r>
            </w:ins>
            <w:ins w:id="1127" w:author="Josh Maximoff" w:date="2019-02-05T12:12:00Z">
              <w:r w:rsidR="006E006A">
                <w:t xml:space="preserve">This file is </w:t>
              </w:r>
              <w:proofErr w:type="gramStart"/>
              <w:r w:rsidR="006E006A">
                <w:t>JSON, but</w:t>
              </w:r>
              <w:proofErr w:type="gramEnd"/>
              <w:r w:rsidR="006E006A">
                <w:t xml:space="preserve"> may contain Base64-encoded binary.</w:t>
              </w:r>
            </w:ins>
          </w:p>
          <w:p w14:paraId="7B0C4E15" w14:textId="71E46697" w:rsidR="0041256E" w:rsidRPr="006E006A" w:rsidRDefault="006E006A" w:rsidP="00F01516">
            <w:pPr>
              <w:rPr>
                <w:b/>
                <w:rPrChange w:id="1128" w:author="Josh Maximoff" w:date="2019-02-05T12:11:00Z">
                  <w:rPr/>
                </w:rPrChange>
              </w:rPr>
            </w:pPr>
            <w:ins w:id="1129" w:author="Josh Maximoff" w:date="2019-02-05T12:11:00Z">
              <w:r>
                <w:rPr>
                  <w:b/>
                </w:rPr>
                <w:t>Mandatory</w:t>
              </w:r>
            </w:ins>
          </w:p>
        </w:tc>
      </w:tr>
      <w:tr w:rsidR="00836821" w:rsidRPr="0017723F" w14:paraId="50B86D65" w14:textId="77777777" w:rsidTr="00604960">
        <w:tc>
          <w:tcPr>
            <w:tcW w:w="1870" w:type="dxa"/>
          </w:tcPr>
          <w:p w14:paraId="2EF34BBD" w14:textId="0E7E092A" w:rsidR="00836821" w:rsidRPr="00175B03" w:rsidRDefault="00836821" w:rsidP="00F01516">
            <w:pPr>
              <w:rPr>
                <w:i/>
              </w:rPr>
            </w:pPr>
            <w:del w:id="1130" w:author="Josh Maximoff" w:date="2019-02-05T09:32:00Z">
              <w:r w:rsidRPr="00175B03" w:rsidDel="00047A45">
                <w:rPr>
                  <w:i/>
                </w:rPr>
                <w:delText>data</w:delText>
              </w:r>
            </w:del>
            <w:proofErr w:type="spellStart"/>
            <w:ins w:id="1131" w:author="Josh Maximoff" w:date="2019-02-05T09:32:00Z">
              <w:r w:rsidR="00047A45">
                <w:rPr>
                  <w:i/>
                </w:rPr>
                <w:t>change_file</w:t>
              </w:r>
            </w:ins>
            <w:proofErr w:type="spellEnd"/>
          </w:p>
        </w:tc>
        <w:tc>
          <w:tcPr>
            <w:tcW w:w="1222" w:type="dxa"/>
          </w:tcPr>
          <w:p w14:paraId="46AD68A7" w14:textId="632F6331" w:rsidR="00836821" w:rsidRDefault="00047A45" w:rsidP="00F01516">
            <w:ins w:id="1132" w:author="Josh Maximoff" w:date="2019-02-05T09:32:00Z">
              <w:r>
                <w:t>string</w:t>
              </w:r>
            </w:ins>
            <w:del w:id="1133" w:author="Josh Maximoff" w:date="2019-02-05T09:32:00Z">
              <w:r w:rsidR="00836821" w:rsidDel="00047A45">
                <w:delText>object</w:delText>
              </w:r>
            </w:del>
          </w:p>
        </w:tc>
        <w:tc>
          <w:tcPr>
            <w:tcW w:w="3383" w:type="dxa"/>
          </w:tcPr>
          <w:p w14:paraId="0594A417" w14:textId="511346B7" w:rsidR="00836821" w:rsidRDefault="00836821" w:rsidP="00F01516">
            <w:del w:id="1134" w:author="Josh Maximoff" w:date="2019-02-05T09:39:00Z">
              <w:r w:rsidDel="002B088A">
                <w:delText>Node-dependent</w:delText>
              </w:r>
            </w:del>
            <w:ins w:id="1135" w:author="Josh Maximoff" w:date="2019-02-05T12:09:00Z">
              <w:r w:rsidR="006E006A">
                <w:t>&lt;node_id&gt;_change.json</w:t>
              </w:r>
            </w:ins>
            <w:ins w:id="1136" w:author="Josh Maximoff" w:date="2019-02-05T12:11:00Z">
              <w:r w:rsidR="006E006A">
                <w:t xml:space="preserve"> </w:t>
              </w:r>
              <w:r w:rsidR="006E006A">
                <w:br/>
                <w:t>or</w:t>
              </w:r>
            </w:ins>
            <w:ins w:id="1137" w:author="Josh Maximoff" w:date="2019-02-05T12:10:00Z">
              <w:r w:rsidR="006E006A">
                <w:br/>
                <w:t>“</w:t>
              </w:r>
            </w:ins>
            <w:ins w:id="1138" w:author="Josh Maximoff" w:date="2019-02-05T12:33:00Z">
              <w:r w:rsidR="008F092E">
                <w:t>NC</w:t>
              </w:r>
            </w:ins>
            <w:ins w:id="1139" w:author="Josh Maximoff" w:date="2019-02-05T12:10:00Z">
              <w:r w:rsidR="006E006A">
                <w:t xml:space="preserve">”: No </w:t>
              </w:r>
            </w:ins>
            <w:ins w:id="1140" w:author="Josh Maximoff" w:date="2019-02-05T12:11:00Z">
              <w:r w:rsidR="006E006A">
                <w:t xml:space="preserve">computed </w:t>
              </w:r>
            </w:ins>
            <w:ins w:id="1141" w:author="Josh Maximoff" w:date="2019-02-05T12:34:00Z">
              <w:r w:rsidR="008F092E">
                <w:t>change</w:t>
              </w:r>
            </w:ins>
            <w:ins w:id="1142" w:author="Josh Maximoff" w:date="2019-02-05T12:11:00Z">
              <w:r w:rsidR="006E006A">
                <w:t>.</w:t>
              </w:r>
              <w:r w:rsidR="006E006A">
                <w:br/>
              </w:r>
              <w:r w:rsidR="006E006A">
                <w:br/>
              </w:r>
            </w:ins>
          </w:p>
        </w:tc>
        <w:tc>
          <w:tcPr>
            <w:tcW w:w="2875" w:type="dxa"/>
          </w:tcPr>
          <w:p w14:paraId="3267BC88" w14:textId="5EF9F697" w:rsidR="00836821" w:rsidRPr="00836821" w:rsidRDefault="006E006A" w:rsidP="00F01516">
            <w:pPr>
              <w:rPr>
                <w:color w:val="000000" w:themeColor="text1"/>
              </w:rPr>
            </w:pPr>
            <w:ins w:id="1143" w:author="Josh Maximoff" w:date="2019-02-05T12:10:00Z">
              <w:r>
                <w:t xml:space="preserve">The </w:t>
              </w:r>
              <w:r>
                <w:rPr>
                  <w:i/>
                </w:rPr>
                <w:t>change data product</w:t>
              </w:r>
              <w:r>
                <w:t xml:space="preserve"> associated with this node_id</w:t>
              </w:r>
            </w:ins>
            <w:ins w:id="1144" w:author="Josh Maximoff" w:date="2019-02-05T12:12:00Z">
              <w:r>
                <w:t xml:space="preserve">. This file is JSON in </w:t>
              </w:r>
              <w:r>
                <w:rPr>
                  <w:color w:val="FF0000"/>
                </w:rPr>
                <w:t xml:space="preserve">TBD </w:t>
              </w:r>
              <w:r>
                <w:t>format.</w:t>
              </w:r>
              <w:r>
                <w:br/>
              </w:r>
            </w:ins>
            <w:ins w:id="1145" w:author="Josh Maximoff" w:date="2019-02-05T13:54:00Z">
              <w:r w:rsidR="002E08D4">
                <w:rPr>
                  <w:b/>
                </w:rPr>
                <w:t xml:space="preserve">Optional. If not present, this </w:t>
              </w:r>
              <w:proofErr w:type="spellStart"/>
              <w:r w:rsidR="002E08D4">
                <w:rPr>
                  <w:b/>
                </w:rPr>
                <w:t>node_type</w:t>
              </w:r>
              <w:proofErr w:type="spellEnd"/>
              <w:r w:rsidR="002E08D4">
                <w:rPr>
                  <w:b/>
                </w:rPr>
                <w:t xml:space="preserve"> does not </w:t>
              </w:r>
            </w:ins>
            <w:ins w:id="1146" w:author="Josh Maximoff" w:date="2019-02-05T14:01:00Z">
              <w:r w:rsidR="001A3605">
                <w:rPr>
                  <w:b/>
                </w:rPr>
                <w:t>provide</w:t>
              </w:r>
            </w:ins>
            <w:ins w:id="1147" w:author="Josh Maximoff" w:date="2019-02-05T13:54:00Z">
              <w:r w:rsidR="002E08D4">
                <w:rPr>
                  <w:b/>
                </w:rPr>
                <w:t xml:space="preserve"> change data</w:t>
              </w:r>
            </w:ins>
            <w:ins w:id="1148" w:author="Josh Maximoff" w:date="2019-02-05T14:01:00Z">
              <w:r w:rsidR="001A3605">
                <w:rPr>
                  <w:b/>
                </w:rPr>
                <w:t xml:space="preserve"> and NEPI-Bot should operate solely on its standard data product for </w:t>
              </w:r>
            </w:ins>
            <w:ins w:id="1149" w:author="Josh Maximoff" w:date="2019-02-05T14:02:00Z">
              <w:r w:rsidR="001A3605">
                <w:rPr>
                  <w:b/>
                </w:rPr>
                <w:t>all downstream processing</w:t>
              </w:r>
            </w:ins>
            <w:ins w:id="1150" w:author="Josh Maximoff" w:date="2019-02-05T13:54:00Z">
              <w:r w:rsidR="002E08D4">
                <w:rPr>
                  <w:b/>
                </w:rPr>
                <w:t>.</w:t>
              </w:r>
            </w:ins>
            <w:del w:id="1151" w:author="Josh Maximoff" w:date="2019-02-05T12:09:00Z">
              <w:r w:rsidR="00836821" w:rsidDel="006E006A">
                <w:delText xml:space="preserve">Nodes may embed data directly in this file. See </w:delText>
              </w:r>
              <w:r w:rsidR="00836821" w:rsidDel="006E006A">
                <w:rPr>
                  <w:color w:val="FF0000"/>
                </w:rPr>
                <w:delText>TBD</w:delText>
              </w:r>
              <w:r w:rsidR="00836821" w:rsidDel="006E006A">
                <w:rPr>
                  <w:color w:val="000000" w:themeColor="text1"/>
                </w:rPr>
                <w:delText xml:space="preserve"> for node-dependent details. Not present if there is no embedded data in this file.</w:delText>
              </w:r>
            </w:del>
          </w:p>
        </w:tc>
      </w:tr>
    </w:tbl>
    <w:p w14:paraId="7DF13CE8" w14:textId="1C2548B3" w:rsidR="00F43174" w:rsidRDefault="00F43174" w:rsidP="00F43174">
      <w:pPr>
        <w:rPr>
          <w:ins w:id="1152" w:author="Josh Maximoff" w:date="2019-02-06T18:13:00Z"/>
        </w:rPr>
      </w:pPr>
    </w:p>
    <w:p w14:paraId="5D62C3A2" w14:textId="7853B9B3" w:rsidR="0092489E" w:rsidRDefault="0092489E" w:rsidP="00F43174">
      <w:pPr>
        <w:rPr>
          <w:ins w:id="1153" w:author="Josh Maximoff" w:date="2019-02-06T14:37:00Z"/>
        </w:rPr>
      </w:pPr>
      <w:ins w:id="1154" w:author="Josh Maximoff" w:date="2019-02-06T18:13:00Z">
        <w:r>
          <w:t>The following example file show</w:t>
        </w:r>
      </w:ins>
      <w:ins w:id="1155" w:author="Josh Maximoff" w:date="2019-02-06T18:14:00Z">
        <w:r>
          <w:t>s</w:t>
        </w:r>
      </w:ins>
      <w:ins w:id="1156" w:author="Josh Maximoff" w:date="2019-02-06T18:13:00Z">
        <w:r>
          <w:t xml:space="preserve"> the </w:t>
        </w:r>
      </w:ins>
      <w:ins w:id="1157" w:author="Josh Maximoff" w:date="2019-02-06T18:14:00Z">
        <w:r>
          <w:t xml:space="preserve">meta-data component of the </w:t>
        </w:r>
      </w:ins>
      <w:ins w:id="1158" w:author="Josh Maximoff" w:date="2019-02-06T18:13:00Z">
        <w:r>
          <w:t xml:space="preserve">output from </w:t>
        </w:r>
      </w:ins>
      <w:ins w:id="1159" w:author="Josh Maximoff" w:date="2019-02-06T18:14:00Z">
        <w:r>
          <w:t>the sole</w:t>
        </w:r>
      </w:ins>
      <w:ins w:id="1160" w:author="Josh Maximoff" w:date="2019-02-06T18:13:00Z">
        <w:r>
          <w:t xml:space="preserve"> temp</w:t>
        </w:r>
      </w:ins>
      <w:ins w:id="1161" w:author="Josh Maximoff" w:date="2019-02-06T18:14:00Z">
        <w:r>
          <w:t>e</w:t>
        </w:r>
      </w:ins>
      <w:ins w:id="1162" w:author="Josh Maximoff" w:date="2019-02-06T18:13:00Z">
        <w:r>
          <w:t>rature</w:t>
        </w:r>
      </w:ins>
      <w:ins w:id="1163" w:author="Josh Maximoff" w:date="2019-02-06T18:14:00Z">
        <w:r>
          <w:t xml:space="preserve"> sensor (processing node).</w:t>
        </w:r>
      </w:ins>
    </w:p>
    <w:p w14:paraId="3FCB1045" w14:textId="0FDDFF84" w:rsidR="004A0CAA" w:rsidRDefault="004A0CAA">
      <w:pPr>
        <w:pStyle w:val="Caption"/>
        <w:keepNext/>
        <w:rPr>
          <w:ins w:id="1164" w:author="Josh Maximoff" w:date="2019-02-06T14:43:00Z"/>
        </w:rPr>
        <w:pPrChange w:id="1165" w:author="Josh Maximoff" w:date="2019-02-06T14:43:00Z">
          <w:pPr/>
        </w:pPrChange>
      </w:pPr>
      <w:ins w:id="1166" w:author="Josh Maximoff" w:date="2019-02-06T14:43:00Z">
        <w:r>
          <w:t xml:space="preserve">Table </w:t>
        </w:r>
        <w:r>
          <w:fldChar w:fldCharType="begin"/>
        </w:r>
        <w:r>
          <w:instrText xml:space="preserve"> SEQ Table \* ARABIC </w:instrText>
        </w:r>
      </w:ins>
      <w:r>
        <w:fldChar w:fldCharType="separate"/>
      </w:r>
      <w:ins w:id="1167" w:author="Josh Maximoff" w:date="2019-02-06T18:50:00Z">
        <w:r w:rsidR="00AD4D88">
          <w:rPr>
            <w:noProof/>
          </w:rPr>
          <w:t>6</w:t>
        </w:r>
      </w:ins>
      <w:ins w:id="1168" w:author="Josh Maximoff" w:date="2019-02-06T14:43:00Z">
        <w:r>
          <w:fldChar w:fldCharType="end"/>
        </w:r>
        <w:r>
          <w:t xml:space="preserve"> - </w:t>
        </w:r>
      </w:ins>
      <w:ins w:id="1169" w:author="Josh Maximoff" w:date="2019-02-06T14:44:00Z">
        <w:r>
          <w:t>Ex</w:t>
        </w:r>
      </w:ins>
      <w:ins w:id="1170" w:author="Josh Maximoff" w:date="2019-02-06T14:43:00Z">
        <w:r>
          <w:t xml:space="preserve">ample </w:t>
        </w:r>
      </w:ins>
      <w:ins w:id="1171" w:author="Josh Maximoff" w:date="2019-02-06T18:12:00Z">
        <w:r w:rsidR="00A45421">
          <w:t>&lt;node_id&gt;_meta</w:t>
        </w:r>
      </w:ins>
      <w:ins w:id="1172" w:author="Josh Maximoff" w:date="2019-02-06T14:43:00Z">
        <w:r>
          <w:t>.json</w:t>
        </w:r>
      </w:ins>
    </w:p>
    <w:tbl>
      <w:tblPr>
        <w:tblStyle w:val="TableGrid"/>
        <w:tblW w:w="0" w:type="auto"/>
        <w:tblLook w:val="04A0" w:firstRow="1" w:lastRow="0" w:firstColumn="1" w:lastColumn="0" w:noHBand="0" w:noVBand="1"/>
        <w:tblPrChange w:id="1173" w:author="Josh Maximoff" w:date="2019-02-06T14:43:00Z">
          <w:tblPr>
            <w:tblStyle w:val="TableGrid"/>
            <w:tblW w:w="0" w:type="auto"/>
            <w:tblLook w:val="04A0" w:firstRow="1" w:lastRow="0" w:firstColumn="1" w:lastColumn="0" w:noHBand="0" w:noVBand="1"/>
          </w:tblPr>
        </w:tblPrChange>
      </w:tblPr>
      <w:tblGrid>
        <w:gridCol w:w="9350"/>
        <w:tblGridChange w:id="1174">
          <w:tblGrid>
            <w:gridCol w:w="9350"/>
          </w:tblGrid>
        </w:tblGridChange>
      </w:tblGrid>
      <w:tr w:rsidR="00525B6C" w14:paraId="2923F2CF" w14:textId="77777777" w:rsidTr="004A0CAA">
        <w:trPr>
          <w:ins w:id="1175" w:author="Josh Maximoff" w:date="2019-02-06T14:37:00Z"/>
        </w:trPr>
        <w:tc>
          <w:tcPr>
            <w:tcW w:w="9350" w:type="dxa"/>
            <w:shd w:val="clear" w:color="auto" w:fill="E7E6E6" w:themeFill="background2"/>
            <w:tcPrChange w:id="1176" w:author="Josh Maximoff" w:date="2019-02-06T14:43:00Z">
              <w:tcPr>
                <w:tcW w:w="9350" w:type="dxa"/>
              </w:tcPr>
            </w:tcPrChange>
          </w:tcPr>
          <w:p w14:paraId="3CE36D84" w14:textId="77777777" w:rsidR="00525B6C" w:rsidRDefault="00525B6C" w:rsidP="00525B6C">
            <w:pPr>
              <w:rPr>
                <w:ins w:id="1177" w:author="Josh Maximoff" w:date="2019-02-06T14:42:00Z"/>
              </w:rPr>
            </w:pPr>
            <w:ins w:id="1178" w:author="Josh Maximoff" w:date="2019-02-06T14:42:00Z">
              <w:r>
                <w:t>{</w:t>
              </w:r>
            </w:ins>
          </w:p>
          <w:p w14:paraId="7BED2BA7" w14:textId="4A1A7869" w:rsidR="00525B6C" w:rsidRDefault="00525B6C" w:rsidP="00525B6C">
            <w:pPr>
              <w:rPr>
                <w:ins w:id="1179" w:author="Josh Maximoff" w:date="2019-02-06T14:42:00Z"/>
              </w:rPr>
            </w:pPr>
            <w:ins w:id="1180" w:author="Josh Maximoff" w:date="2019-02-06T14:42:00Z">
              <w:r>
                <w:tab/>
                <w:t>"</w:t>
              </w:r>
              <w:proofErr w:type="spellStart"/>
              <w:r>
                <w:t>node_type</w:t>
              </w:r>
              <w:proofErr w:type="spellEnd"/>
              <w:r>
                <w:t>": "</w:t>
              </w:r>
            </w:ins>
            <w:proofErr w:type="spellStart"/>
            <w:ins w:id="1181" w:author="Josh Maximoff" w:date="2019-02-06T18:12:00Z">
              <w:r w:rsidR="00DE17F9">
                <w:t>tmp</w:t>
              </w:r>
            </w:ins>
            <w:proofErr w:type="spellEnd"/>
            <w:ins w:id="1182" w:author="Josh Maximoff" w:date="2019-02-06T14:42:00Z">
              <w:r>
                <w:t>",</w:t>
              </w:r>
            </w:ins>
          </w:p>
          <w:p w14:paraId="54B0A98A" w14:textId="1B4BAC32" w:rsidR="00525B6C" w:rsidRDefault="00525B6C" w:rsidP="00525B6C">
            <w:pPr>
              <w:rPr>
                <w:ins w:id="1183" w:author="Josh Maximoff" w:date="2019-02-06T18:10:00Z"/>
              </w:rPr>
            </w:pPr>
            <w:ins w:id="1184" w:author="Josh Maximoff" w:date="2019-02-06T14:42:00Z">
              <w:r>
                <w:tab/>
                <w:t>"instance": 0,</w:t>
              </w:r>
            </w:ins>
          </w:p>
          <w:p w14:paraId="4119CA56" w14:textId="5A399850" w:rsidR="00990485" w:rsidRDefault="00990485" w:rsidP="00525B6C">
            <w:pPr>
              <w:rPr>
                <w:ins w:id="1185" w:author="Josh Maximoff" w:date="2019-02-06T14:42:00Z"/>
              </w:rPr>
            </w:pPr>
            <w:ins w:id="1186" w:author="Josh Maximoff" w:date="2019-02-06T18:11:00Z">
              <w:r>
                <w:t xml:space="preserve">              “timestamp”: 1549481009.251</w:t>
              </w:r>
            </w:ins>
          </w:p>
          <w:p w14:paraId="18650759" w14:textId="77777777" w:rsidR="00525B6C" w:rsidRDefault="00525B6C" w:rsidP="00525B6C">
            <w:pPr>
              <w:rPr>
                <w:ins w:id="1187" w:author="Josh Maximoff" w:date="2019-02-06T14:42:00Z"/>
              </w:rPr>
            </w:pPr>
            <w:ins w:id="1188" w:author="Josh Maximoff" w:date="2019-02-06T14:42:00Z">
              <w:r>
                <w:tab/>
                <w:t>"heading": 16.86,</w:t>
              </w:r>
            </w:ins>
          </w:p>
          <w:p w14:paraId="76D7B09A" w14:textId="77777777" w:rsidR="00525B6C" w:rsidRDefault="00525B6C" w:rsidP="00525B6C">
            <w:pPr>
              <w:rPr>
                <w:ins w:id="1189" w:author="Josh Maximoff" w:date="2019-02-06T14:42:00Z"/>
              </w:rPr>
            </w:pPr>
            <w:ins w:id="1190" w:author="Josh Maximoff" w:date="2019-02-06T14:42:00Z">
              <w:r>
                <w:tab/>
                <w:t>"quality": 0.77,</w:t>
              </w:r>
            </w:ins>
          </w:p>
          <w:p w14:paraId="4B9F0AE4" w14:textId="343A150F" w:rsidR="00525B6C" w:rsidRDefault="00525B6C" w:rsidP="00525B6C">
            <w:pPr>
              <w:rPr>
                <w:ins w:id="1191" w:author="Josh Maximoff" w:date="2019-02-06T14:42:00Z"/>
              </w:rPr>
            </w:pPr>
            <w:ins w:id="1192" w:author="Josh Maximoff" w:date="2019-02-06T14:42:00Z">
              <w:r>
                <w:tab/>
                <w:t>"</w:t>
              </w:r>
              <w:proofErr w:type="spellStart"/>
              <w:r>
                <w:t>node_id_score</w:t>
              </w:r>
              <w:proofErr w:type="spellEnd"/>
              <w:r>
                <w:t>": 0.</w:t>
              </w:r>
            </w:ins>
            <w:ins w:id="1193" w:author="Josh Maximoff" w:date="2019-02-06T18:14:00Z">
              <w:r w:rsidR="0092489E">
                <w:t>25</w:t>
              </w:r>
            </w:ins>
            <w:ins w:id="1194" w:author="Josh Maximoff" w:date="2019-02-06T14:42:00Z">
              <w:r>
                <w:t>,</w:t>
              </w:r>
            </w:ins>
          </w:p>
          <w:p w14:paraId="2F71ABEA" w14:textId="312889EF" w:rsidR="00525B6C" w:rsidRDefault="00525B6C" w:rsidP="00525B6C">
            <w:pPr>
              <w:rPr>
                <w:ins w:id="1195" w:author="Josh Maximoff" w:date="2019-02-06T14:42:00Z"/>
              </w:rPr>
            </w:pPr>
            <w:ins w:id="1196" w:author="Josh Maximoff" w:date="2019-02-06T14:42:00Z">
              <w:r>
                <w:tab/>
                <w:t>"</w:t>
              </w:r>
              <w:proofErr w:type="spellStart"/>
              <w:r>
                <w:t>data_file</w:t>
              </w:r>
              <w:proofErr w:type="spellEnd"/>
              <w:r>
                <w:t>": "</w:t>
              </w:r>
            </w:ins>
            <w:ins w:id="1197" w:author="Josh Maximoff" w:date="2019-02-06T18:13:00Z">
              <w:r w:rsidR="0092489E">
                <w:t>tmp</w:t>
              </w:r>
            </w:ins>
            <w:ins w:id="1198" w:author="Josh Maximoff" w:date="2019-02-06T14:42:00Z">
              <w:r>
                <w:t>_0_std.json",</w:t>
              </w:r>
            </w:ins>
          </w:p>
          <w:p w14:paraId="36DCF6BE" w14:textId="77777777" w:rsidR="00525B6C" w:rsidRDefault="00525B6C" w:rsidP="00525B6C">
            <w:pPr>
              <w:rPr>
                <w:ins w:id="1199" w:author="Josh Maximoff" w:date="2019-02-06T14:42:00Z"/>
              </w:rPr>
            </w:pPr>
            <w:ins w:id="1200" w:author="Josh Maximoff" w:date="2019-02-06T14:42:00Z">
              <w:r>
                <w:tab/>
                <w:t>"</w:t>
              </w:r>
              <w:proofErr w:type="spellStart"/>
              <w:r>
                <w:t>change_file</w:t>
              </w:r>
              <w:proofErr w:type="spellEnd"/>
              <w:r>
                <w:t>": "NC"</w:t>
              </w:r>
            </w:ins>
          </w:p>
          <w:p w14:paraId="3CDDEEEE" w14:textId="55F29C7B" w:rsidR="00525B6C" w:rsidRDefault="00525B6C" w:rsidP="00525B6C">
            <w:pPr>
              <w:rPr>
                <w:ins w:id="1201" w:author="Josh Maximoff" w:date="2019-02-06T14:37:00Z"/>
              </w:rPr>
            </w:pPr>
            <w:ins w:id="1202" w:author="Josh Maximoff" w:date="2019-02-06T14:42:00Z">
              <w:r>
                <w:t>}</w:t>
              </w:r>
            </w:ins>
          </w:p>
        </w:tc>
      </w:tr>
    </w:tbl>
    <w:p w14:paraId="0BDDFD1B" w14:textId="77777777" w:rsidR="00525B6C" w:rsidRDefault="00525B6C" w:rsidP="00F43174">
      <w:pPr>
        <w:rPr>
          <w:ins w:id="1203" w:author="Josh Maximoff" w:date="2019-02-05T14:09:00Z"/>
        </w:rPr>
      </w:pPr>
    </w:p>
    <w:p w14:paraId="1F671E15" w14:textId="7936BEC4" w:rsidR="002126A0" w:rsidRDefault="002126A0" w:rsidP="00F43174">
      <w:pPr>
        <w:rPr>
          <w:ins w:id="1204" w:author="Josh Maximoff" w:date="2019-02-06T11:45:00Z"/>
        </w:rPr>
      </w:pPr>
      <w:ins w:id="1205" w:author="Josh Maximoff" w:date="2019-02-05T14:09:00Z">
        <w:r>
          <w:t xml:space="preserve">The </w:t>
        </w:r>
      </w:ins>
      <w:ins w:id="1206" w:author="Josh Maximoff" w:date="2019-02-05T14:10:00Z">
        <w:r w:rsidR="008479F5">
          <w:t xml:space="preserve">format and </w:t>
        </w:r>
      </w:ins>
      <w:ins w:id="1207" w:author="Josh Maximoff" w:date="2019-02-05T14:09:00Z">
        <w:r>
          <w:t xml:space="preserve">contents of the </w:t>
        </w:r>
        <w:r w:rsidRPr="002126A0">
          <w:rPr>
            <w:i/>
            <w:rPrChange w:id="1208" w:author="Josh Maximoff" w:date="2019-02-05T14:09:00Z">
              <w:rPr/>
            </w:rPrChange>
          </w:rPr>
          <w:t>&lt;node_id&gt;_std.json</w:t>
        </w:r>
        <w:r>
          <w:t xml:space="preserve"> and </w:t>
        </w:r>
        <w:r w:rsidRPr="002126A0">
          <w:rPr>
            <w:i/>
            <w:rPrChange w:id="1209" w:author="Josh Maximoff" w:date="2019-02-05T14:09:00Z">
              <w:rPr/>
            </w:rPrChange>
          </w:rPr>
          <w:t>&lt;node_id&gt;_change.json</w:t>
        </w:r>
        <w:r>
          <w:t xml:space="preserve"> are intentionally not specified, though they are generally</w:t>
        </w:r>
      </w:ins>
      <w:ins w:id="1210" w:author="Josh Maximoff" w:date="2019-02-05T14:10:00Z">
        <w:r>
          <w:t xml:space="preserve"> emitted by the </w:t>
        </w:r>
        <w:proofErr w:type="gramStart"/>
        <w:r w:rsidRPr="008479F5">
          <w:rPr>
            <w:i/>
            <w:rPrChange w:id="1211" w:author="Josh Maximoff" w:date="2019-02-05T14:10:00Z">
              <w:rPr/>
            </w:rPrChange>
          </w:rPr>
          <w:t>cv::</w:t>
        </w:r>
        <w:proofErr w:type="spellStart"/>
        <w:proofErr w:type="gramEnd"/>
        <w:r w:rsidRPr="008479F5">
          <w:rPr>
            <w:i/>
            <w:rPrChange w:id="1212" w:author="Josh Maximoff" w:date="2019-02-05T14:10:00Z">
              <w:rPr/>
            </w:rPrChange>
          </w:rPr>
          <w:t>FileStorage</w:t>
        </w:r>
        <w:proofErr w:type="spellEnd"/>
        <w:r>
          <w:t xml:space="preserve"> class in OpenCV</w:t>
        </w:r>
        <w:r w:rsidR="008479F5">
          <w:t>. It is expected that NEPI-Bot</w:t>
        </w:r>
      </w:ins>
      <w:ins w:id="1213" w:author="Josh Maximoff" w:date="2019-02-05T14:11:00Z">
        <w:r w:rsidR="008479F5">
          <w:t xml:space="preserve"> </w:t>
        </w:r>
      </w:ins>
      <w:ins w:id="1214" w:author="Josh Maximoff" w:date="2019-02-05T14:17:00Z">
        <w:r w:rsidR="00C12E81">
          <w:t>treats these files as</w:t>
        </w:r>
      </w:ins>
      <w:ins w:id="1215" w:author="Josh Maximoff" w:date="2019-02-05T14:11:00Z">
        <w:r w:rsidR="008479F5">
          <w:t xml:space="preserve"> opaque, with no regard for their specific contents.</w:t>
        </w:r>
      </w:ins>
    </w:p>
    <w:p w14:paraId="444164A8" w14:textId="3AC8A7EA" w:rsidR="00AA2037" w:rsidRDefault="00AA2037" w:rsidP="00AA2037">
      <w:pPr>
        <w:pStyle w:val="Heading2"/>
        <w:rPr>
          <w:ins w:id="1216" w:author="Josh Maximoff" w:date="2019-02-06T11:45:00Z"/>
        </w:rPr>
      </w:pPr>
      <w:bookmarkStart w:id="1217" w:name="_Ref346783"/>
      <w:bookmarkStart w:id="1218" w:name="_Toc371427"/>
      <w:proofErr w:type="spellStart"/>
      <w:ins w:id="1219" w:author="Josh Maximoff" w:date="2019-02-06T11:45:00Z">
        <w:r>
          <w:lastRenderedPageBreak/>
          <w:t>action_seq</w:t>
        </w:r>
        <w:proofErr w:type="spellEnd"/>
        <w:r>
          <w:t>_&lt;INDEX&gt;.json</w:t>
        </w:r>
        <w:bookmarkEnd w:id="1217"/>
        <w:bookmarkEnd w:id="1218"/>
      </w:ins>
    </w:p>
    <w:p w14:paraId="0D5A642B" w14:textId="3960C0AA" w:rsidR="00AA2037" w:rsidRPr="00175B03" w:rsidRDefault="00AA2037" w:rsidP="00AA2037">
      <w:pPr>
        <w:rPr>
          <w:ins w:id="1220" w:author="Josh Maximoff" w:date="2019-02-06T11:46:00Z"/>
        </w:rPr>
      </w:pPr>
      <w:ins w:id="1221" w:author="Josh Maximoff" w:date="2019-02-06T11:46:00Z">
        <w:r>
          <w:t>Action Sequences represent a sequence of modes and/or controlled actions that are executed in response to either a SmartTrigger or a Task Schedule Alarm. The config. file structure for action sequences is provided in the table below.</w:t>
        </w:r>
      </w:ins>
      <w:ins w:id="1222" w:author="Josh Maximoff" w:date="2019-02-06T12:03:00Z">
        <w:r w:rsidR="002055B9">
          <w:t xml:space="preserve"> When SDK processes the file, the</w:t>
        </w:r>
      </w:ins>
      <w:ins w:id="1223" w:author="Josh Maximoff" w:date="2019-02-06T12:04:00Z">
        <w:r w:rsidR="002055B9">
          <w:t xml:space="preserve"> action sequence specified by</w:t>
        </w:r>
      </w:ins>
      <w:ins w:id="1224" w:author="Josh Maximoff" w:date="2019-02-06T12:03:00Z">
        <w:r w:rsidR="002055B9">
          <w:t xml:space="preserve"> </w:t>
        </w:r>
        <w:proofErr w:type="spellStart"/>
        <w:r w:rsidR="002055B9">
          <w:rPr>
            <w:i/>
          </w:rPr>
          <w:t>action_seq_</w:t>
        </w:r>
      </w:ins>
      <w:ins w:id="1225" w:author="Josh Maximoff" w:date="2019-02-06T12:04:00Z">
        <w:r w:rsidR="002055B9">
          <w:rPr>
            <w:i/>
          </w:rPr>
          <w:t>id</w:t>
        </w:r>
        <w:proofErr w:type="spellEnd"/>
        <w:r w:rsidR="002055B9">
          <w:rPr>
            <w:i/>
          </w:rPr>
          <w:t xml:space="preserve"> </w:t>
        </w:r>
        <w:r w:rsidR="002055B9">
          <w:t xml:space="preserve">is completely overwritten with the new configuration. </w:t>
        </w:r>
      </w:ins>
    </w:p>
    <w:p w14:paraId="53507462" w14:textId="63D5B46E" w:rsidR="00576AF5" w:rsidRDefault="00576AF5">
      <w:pPr>
        <w:pStyle w:val="Caption"/>
        <w:keepNext/>
        <w:rPr>
          <w:ins w:id="1226" w:author="Josh Maximoff" w:date="2019-02-06T13:02:00Z"/>
        </w:rPr>
        <w:pPrChange w:id="1227" w:author="Josh Maximoff" w:date="2019-02-06T13:02:00Z">
          <w:pPr/>
        </w:pPrChange>
      </w:pPr>
      <w:bookmarkStart w:id="1228" w:name="_Ref350590"/>
      <w:ins w:id="1229" w:author="Josh Maximoff" w:date="2019-02-06T13:02:00Z">
        <w:r>
          <w:t xml:space="preserve">Table </w:t>
        </w:r>
        <w:r>
          <w:fldChar w:fldCharType="begin"/>
        </w:r>
        <w:r>
          <w:instrText xml:space="preserve"> SEQ Table \* ARABIC </w:instrText>
        </w:r>
      </w:ins>
      <w:r>
        <w:fldChar w:fldCharType="separate"/>
      </w:r>
      <w:ins w:id="1230" w:author="Josh Maximoff" w:date="2019-02-06T18:50:00Z">
        <w:r w:rsidR="00AD4D88">
          <w:rPr>
            <w:noProof/>
          </w:rPr>
          <w:t>7</w:t>
        </w:r>
      </w:ins>
      <w:ins w:id="1231" w:author="Josh Maximoff" w:date="2019-02-06T13:02:00Z">
        <w:r>
          <w:fldChar w:fldCharType="end"/>
        </w:r>
        <w:r>
          <w:t xml:space="preserve"> - Action Seq. Config</w:t>
        </w:r>
        <w:bookmarkEnd w:id="1228"/>
      </w:ins>
    </w:p>
    <w:tbl>
      <w:tblPr>
        <w:tblStyle w:val="TableGrid"/>
        <w:tblW w:w="0" w:type="auto"/>
        <w:tblLook w:val="04A0" w:firstRow="1" w:lastRow="0" w:firstColumn="1" w:lastColumn="0" w:noHBand="0" w:noVBand="1"/>
        <w:tblPrChange w:id="1232" w:author="Josh Maximoff" w:date="2019-02-06T14:51:00Z">
          <w:tblPr>
            <w:tblStyle w:val="TableGrid"/>
            <w:tblW w:w="0" w:type="auto"/>
            <w:tblLook w:val="04A0" w:firstRow="1" w:lastRow="0" w:firstColumn="1" w:lastColumn="0" w:noHBand="0" w:noVBand="1"/>
          </w:tblPr>
        </w:tblPrChange>
      </w:tblPr>
      <w:tblGrid>
        <w:gridCol w:w="2155"/>
        <w:gridCol w:w="1530"/>
        <w:gridCol w:w="1260"/>
        <w:gridCol w:w="1543"/>
        <w:gridCol w:w="2862"/>
        <w:tblGridChange w:id="1233">
          <w:tblGrid>
            <w:gridCol w:w="929"/>
            <w:gridCol w:w="1408"/>
            <w:gridCol w:w="65"/>
            <w:gridCol w:w="1463"/>
            <w:gridCol w:w="942"/>
            <w:gridCol w:w="1488"/>
            <w:gridCol w:w="193"/>
            <w:gridCol w:w="2862"/>
          </w:tblGrid>
        </w:tblGridChange>
      </w:tblGrid>
      <w:tr w:rsidR="00246C8F" w:rsidRPr="00FF3FDC" w14:paraId="2D20A391" w14:textId="77777777" w:rsidTr="004A0CAA">
        <w:trPr>
          <w:ins w:id="1234" w:author="Josh Maximoff" w:date="2019-02-06T11:47:00Z"/>
        </w:trPr>
        <w:tc>
          <w:tcPr>
            <w:tcW w:w="3685" w:type="dxa"/>
            <w:gridSpan w:val="2"/>
            <w:tcPrChange w:id="1235" w:author="Josh Maximoff" w:date="2019-02-06T14:51:00Z">
              <w:tcPr>
                <w:tcW w:w="2337" w:type="dxa"/>
                <w:gridSpan w:val="2"/>
              </w:tcPr>
            </w:tcPrChange>
          </w:tcPr>
          <w:p w14:paraId="654970AB" w14:textId="77777777" w:rsidR="00246C8F" w:rsidRPr="00FF3FDC" w:rsidRDefault="00246C8F" w:rsidP="001C0C50">
            <w:pPr>
              <w:rPr>
                <w:ins w:id="1236" w:author="Josh Maximoff" w:date="2019-02-06T11:47:00Z"/>
                <w:b/>
              </w:rPr>
            </w:pPr>
            <w:ins w:id="1237" w:author="Josh Maximoff" w:date="2019-02-06T11:47:00Z">
              <w:r w:rsidRPr="00FF3FDC">
                <w:rPr>
                  <w:b/>
                </w:rPr>
                <w:t>Element</w:t>
              </w:r>
              <w:r>
                <w:rPr>
                  <w:b/>
                </w:rPr>
                <w:t xml:space="preserve"> Name</w:t>
              </w:r>
            </w:ins>
          </w:p>
        </w:tc>
        <w:tc>
          <w:tcPr>
            <w:tcW w:w="1260" w:type="dxa"/>
            <w:tcPrChange w:id="1238" w:author="Josh Maximoff" w:date="2019-02-06T14:51:00Z">
              <w:tcPr>
                <w:tcW w:w="1528" w:type="dxa"/>
                <w:gridSpan w:val="2"/>
              </w:tcPr>
            </w:tcPrChange>
          </w:tcPr>
          <w:p w14:paraId="4D7443E3" w14:textId="77777777" w:rsidR="00246C8F" w:rsidRPr="00FF3FDC" w:rsidRDefault="00246C8F" w:rsidP="001C0C50">
            <w:pPr>
              <w:rPr>
                <w:ins w:id="1239" w:author="Josh Maximoff" w:date="2019-02-06T11:47:00Z"/>
                <w:b/>
              </w:rPr>
            </w:pPr>
            <w:ins w:id="1240" w:author="Josh Maximoff" w:date="2019-02-06T11:47:00Z">
              <w:r>
                <w:rPr>
                  <w:b/>
                </w:rPr>
                <w:t xml:space="preserve">JSON </w:t>
              </w:r>
              <w:r w:rsidRPr="00FF3FDC">
                <w:rPr>
                  <w:b/>
                </w:rPr>
                <w:t>Type</w:t>
              </w:r>
            </w:ins>
          </w:p>
        </w:tc>
        <w:tc>
          <w:tcPr>
            <w:tcW w:w="1543" w:type="dxa"/>
            <w:tcPrChange w:id="1241" w:author="Josh Maximoff" w:date="2019-02-06T14:51:00Z">
              <w:tcPr>
                <w:tcW w:w="2430" w:type="dxa"/>
                <w:gridSpan w:val="2"/>
              </w:tcPr>
            </w:tcPrChange>
          </w:tcPr>
          <w:p w14:paraId="005D274C" w14:textId="77777777" w:rsidR="00246C8F" w:rsidRPr="00FF3FDC" w:rsidRDefault="00246C8F" w:rsidP="001C0C50">
            <w:pPr>
              <w:rPr>
                <w:ins w:id="1242" w:author="Josh Maximoff" w:date="2019-02-06T11:47:00Z"/>
                <w:b/>
              </w:rPr>
            </w:pPr>
            <w:ins w:id="1243" w:author="Josh Maximoff" w:date="2019-02-06T11:47:00Z">
              <w:r w:rsidRPr="00FF3FDC">
                <w:rPr>
                  <w:b/>
                </w:rPr>
                <w:t>Range</w:t>
              </w:r>
              <w:r>
                <w:rPr>
                  <w:b/>
                </w:rPr>
                <w:t>/Format</w:t>
              </w:r>
            </w:ins>
          </w:p>
        </w:tc>
        <w:tc>
          <w:tcPr>
            <w:tcW w:w="2862" w:type="dxa"/>
            <w:tcPrChange w:id="1244" w:author="Josh Maximoff" w:date="2019-02-06T14:51:00Z">
              <w:tcPr>
                <w:tcW w:w="3055" w:type="dxa"/>
                <w:gridSpan w:val="2"/>
              </w:tcPr>
            </w:tcPrChange>
          </w:tcPr>
          <w:p w14:paraId="10B93B32" w14:textId="77777777" w:rsidR="00246C8F" w:rsidRPr="00FF3FDC" w:rsidRDefault="00246C8F" w:rsidP="001C0C50">
            <w:pPr>
              <w:rPr>
                <w:ins w:id="1245" w:author="Josh Maximoff" w:date="2019-02-06T11:47:00Z"/>
                <w:b/>
              </w:rPr>
            </w:pPr>
            <w:ins w:id="1246" w:author="Josh Maximoff" w:date="2019-02-06T11:47:00Z">
              <w:r w:rsidRPr="00FF3FDC">
                <w:rPr>
                  <w:b/>
                </w:rPr>
                <w:t>Description</w:t>
              </w:r>
              <w:r>
                <w:rPr>
                  <w:b/>
                </w:rPr>
                <w:t>/Notes</w:t>
              </w:r>
            </w:ins>
          </w:p>
        </w:tc>
      </w:tr>
      <w:tr w:rsidR="00246C8F" w14:paraId="77D2BDA1" w14:textId="77777777" w:rsidTr="004A0CAA">
        <w:trPr>
          <w:ins w:id="1247" w:author="Josh Maximoff" w:date="2019-02-06T11:49:00Z"/>
        </w:trPr>
        <w:tc>
          <w:tcPr>
            <w:tcW w:w="3685" w:type="dxa"/>
            <w:gridSpan w:val="2"/>
            <w:tcPrChange w:id="1248" w:author="Josh Maximoff" w:date="2019-02-06T14:51:00Z">
              <w:tcPr>
                <w:tcW w:w="2337" w:type="dxa"/>
                <w:gridSpan w:val="2"/>
              </w:tcPr>
            </w:tcPrChange>
          </w:tcPr>
          <w:p w14:paraId="240C9634" w14:textId="183779EF" w:rsidR="00246C8F" w:rsidRDefault="00246C8F" w:rsidP="001C0C50">
            <w:pPr>
              <w:rPr>
                <w:ins w:id="1249" w:author="Josh Maximoff" w:date="2019-02-06T11:49:00Z"/>
                <w:i/>
              </w:rPr>
            </w:pPr>
            <w:proofErr w:type="spellStart"/>
            <w:ins w:id="1250" w:author="Josh Maximoff" w:date="2019-02-06T11:49:00Z">
              <w:r>
                <w:rPr>
                  <w:i/>
                </w:rPr>
                <w:t>action_se</w:t>
              </w:r>
            </w:ins>
            <w:ins w:id="1251" w:author="Josh Maximoff" w:date="2019-02-06T11:50:00Z">
              <w:r>
                <w:rPr>
                  <w:i/>
                </w:rPr>
                <w:t>q_id</w:t>
              </w:r>
            </w:ins>
            <w:proofErr w:type="spellEnd"/>
          </w:p>
        </w:tc>
        <w:tc>
          <w:tcPr>
            <w:tcW w:w="1260" w:type="dxa"/>
            <w:tcPrChange w:id="1252" w:author="Josh Maximoff" w:date="2019-02-06T14:51:00Z">
              <w:tcPr>
                <w:tcW w:w="1528" w:type="dxa"/>
                <w:gridSpan w:val="2"/>
              </w:tcPr>
            </w:tcPrChange>
          </w:tcPr>
          <w:p w14:paraId="11EB10FA" w14:textId="2027CD63" w:rsidR="00246C8F" w:rsidRDefault="00246C8F" w:rsidP="001C0C50">
            <w:pPr>
              <w:rPr>
                <w:ins w:id="1253" w:author="Josh Maximoff" w:date="2019-02-06T11:49:00Z"/>
              </w:rPr>
            </w:pPr>
            <w:ins w:id="1254" w:author="Josh Maximoff" w:date="2019-02-06T11:50:00Z">
              <w:r>
                <w:t>number</w:t>
              </w:r>
            </w:ins>
          </w:p>
        </w:tc>
        <w:tc>
          <w:tcPr>
            <w:tcW w:w="1543" w:type="dxa"/>
            <w:tcPrChange w:id="1255" w:author="Josh Maximoff" w:date="2019-02-06T14:51:00Z">
              <w:tcPr>
                <w:tcW w:w="2430" w:type="dxa"/>
                <w:gridSpan w:val="2"/>
              </w:tcPr>
            </w:tcPrChange>
          </w:tcPr>
          <w:p w14:paraId="01F70743" w14:textId="5A184EF2" w:rsidR="00246C8F" w:rsidRDefault="00246C8F" w:rsidP="001C0C50">
            <w:pPr>
              <w:rPr>
                <w:ins w:id="1256" w:author="Josh Maximoff" w:date="2019-02-06T11:49:00Z"/>
              </w:rPr>
            </w:pPr>
            <w:ins w:id="1257" w:author="Josh Maximoff" w:date="2019-02-06T11:50:00Z">
              <w:r>
                <w:t>[0, 31]</w:t>
              </w:r>
            </w:ins>
          </w:p>
        </w:tc>
        <w:tc>
          <w:tcPr>
            <w:tcW w:w="2862" w:type="dxa"/>
            <w:tcPrChange w:id="1258" w:author="Josh Maximoff" w:date="2019-02-06T14:51:00Z">
              <w:tcPr>
                <w:tcW w:w="3055" w:type="dxa"/>
                <w:gridSpan w:val="2"/>
              </w:tcPr>
            </w:tcPrChange>
          </w:tcPr>
          <w:p w14:paraId="7CDE50E8" w14:textId="46313150" w:rsidR="00246C8F" w:rsidRDefault="00246C8F" w:rsidP="001C0C50">
            <w:pPr>
              <w:rPr>
                <w:ins w:id="1259" w:author="Josh Maximoff" w:date="2019-02-06T11:49:00Z"/>
              </w:rPr>
            </w:pPr>
            <w:ins w:id="1260" w:author="Josh Maximoff" w:date="2019-02-06T11:50:00Z">
              <w:r>
                <w:t>Identifies which of the 32 available action sequence line items this file configures.</w:t>
              </w:r>
            </w:ins>
          </w:p>
        </w:tc>
      </w:tr>
      <w:tr w:rsidR="004A0CAA" w14:paraId="4D61B33D" w14:textId="77777777" w:rsidTr="004A0CAA">
        <w:trPr>
          <w:trHeight w:val="807"/>
          <w:ins w:id="1261" w:author="Josh Maximoff" w:date="2019-02-06T11:47:00Z"/>
          <w:trPrChange w:id="1262" w:author="Josh Maximoff" w:date="2019-02-06T14:51:00Z">
            <w:trPr>
              <w:trHeight w:val="807"/>
            </w:trPr>
          </w:trPrChange>
        </w:trPr>
        <w:tc>
          <w:tcPr>
            <w:tcW w:w="2155" w:type="dxa"/>
            <w:vMerge w:val="restart"/>
            <w:tcPrChange w:id="1263" w:author="Josh Maximoff" w:date="2019-02-06T14:51:00Z">
              <w:tcPr>
                <w:tcW w:w="942" w:type="dxa"/>
                <w:vMerge w:val="restart"/>
              </w:tcPr>
            </w:tcPrChange>
          </w:tcPr>
          <w:p w14:paraId="2B6E543A" w14:textId="4D10BC5A" w:rsidR="004A0CAA" w:rsidRPr="00836821" w:rsidRDefault="004A0CAA" w:rsidP="001C0C50">
            <w:pPr>
              <w:rPr>
                <w:ins w:id="1264" w:author="Josh Maximoff" w:date="2019-02-06T11:47:00Z"/>
                <w:i/>
              </w:rPr>
            </w:pPr>
            <w:ins w:id="1265" w:author="Josh Maximoff" w:date="2019-02-06T11:47:00Z">
              <w:r>
                <w:rPr>
                  <w:i/>
                </w:rPr>
                <w:t>action</w:t>
              </w:r>
            </w:ins>
            <w:ins w:id="1266" w:author="Josh Maximoff" w:date="2019-02-06T11:53:00Z">
              <w:r>
                <w:rPr>
                  <w:i/>
                </w:rPr>
                <w:t>s</w:t>
              </w:r>
            </w:ins>
            <w:ins w:id="1267" w:author="Josh Maximoff" w:date="2019-02-06T14:49:00Z">
              <w:r>
                <w:rPr>
                  <w:i/>
                </w:rPr>
                <w:br/>
              </w:r>
              <w:r>
                <w:rPr>
                  <w:i/>
                </w:rPr>
                <w:br/>
              </w:r>
            </w:ins>
            <w:ins w:id="1268" w:author="Josh Maximoff" w:date="2019-02-06T14:50:00Z">
              <w:r>
                <w:t>(</w:t>
              </w:r>
            </w:ins>
            <w:ins w:id="1269" w:author="Josh Maximoff" w:date="2019-02-06T14:52:00Z">
              <w:r>
                <w:t xml:space="preserve">JSON array of action </w:t>
              </w:r>
              <w:r w:rsidRPr="004A0CAA">
                <w:rPr>
                  <w:rPrChange w:id="1270" w:author="Josh Maximoff" w:date="2019-02-06T14:52:00Z">
                    <w:rPr>
                      <w:i/>
                    </w:rPr>
                  </w:rPrChange>
                </w:rPr>
                <w:t>objects</w:t>
              </w:r>
              <w:r>
                <w:t>. U</w:t>
              </w:r>
            </w:ins>
            <w:ins w:id="1271" w:author="Josh Maximoff" w:date="2019-02-06T14:50:00Z">
              <w:r w:rsidRPr="00175B03">
                <w:t>p</w:t>
              </w:r>
              <w:r>
                <w:t xml:space="preserve"> to 8 action objects in array)</w:t>
              </w:r>
            </w:ins>
          </w:p>
        </w:tc>
        <w:tc>
          <w:tcPr>
            <w:tcW w:w="1530" w:type="dxa"/>
            <w:tcPrChange w:id="1272" w:author="Josh Maximoff" w:date="2019-02-06T14:51:00Z">
              <w:tcPr>
                <w:tcW w:w="943" w:type="dxa"/>
                <w:gridSpan w:val="2"/>
              </w:tcPr>
            </w:tcPrChange>
          </w:tcPr>
          <w:p w14:paraId="582FAE93" w14:textId="36D9C987" w:rsidR="004A0CAA" w:rsidRPr="00836821" w:rsidRDefault="004A0CAA" w:rsidP="001C0C50">
            <w:pPr>
              <w:rPr>
                <w:ins w:id="1273" w:author="Josh Maximoff" w:date="2019-02-06T11:47:00Z"/>
                <w:i/>
              </w:rPr>
            </w:pPr>
            <w:proofErr w:type="spellStart"/>
            <w:ins w:id="1274" w:author="Josh Maximoff" w:date="2019-02-06T14:49:00Z">
              <w:r>
                <w:rPr>
                  <w:i/>
                </w:rPr>
                <w:t>action_id</w:t>
              </w:r>
            </w:ins>
            <w:proofErr w:type="spellEnd"/>
          </w:p>
        </w:tc>
        <w:tc>
          <w:tcPr>
            <w:tcW w:w="1260" w:type="dxa"/>
            <w:tcPrChange w:id="1275" w:author="Josh Maximoff" w:date="2019-02-06T14:51:00Z">
              <w:tcPr>
                <w:tcW w:w="2700" w:type="dxa"/>
                <w:gridSpan w:val="2"/>
              </w:tcPr>
            </w:tcPrChange>
          </w:tcPr>
          <w:p w14:paraId="38491299" w14:textId="7DD2F916" w:rsidR="004A0CAA" w:rsidRDefault="004A0CAA" w:rsidP="00175B03">
            <w:pPr>
              <w:rPr>
                <w:ins w:id="1276" w:author="Josh Maximoff" w:date="2019-02-06T11:47:00Z"/>
              </w:rPr>
            </w:pPr>
            <w:ins w:id="1277" w:author="Josh Maximoff" w:date="2019-02-06T14:49:00Z">
              <w:r>
                <w:t>number</w:t>
              </w:r>
            </w:ins>
            <w:ins w:id="1278" w:author="Josh Maximoff" w:date="2019-02-06T11:55:00Z">
              <w:r>
                <w:t xml:space="preserve"> </w:t>
              </w:r>
            </w:ins>
            <w:ins w:id="1279" w:author="Josh Maximoff" w:date="2019-02-06T11:56:00Z">
              <w:r>
                <w:br/>
              </w:r>
            </w:ins>
          </w:p>
        </w:tc>
        <w:tc>
          <w:tcPr>
            <w:tcW w:w="1543" w:type="dxa"/>
            <w:vMerge w:val="restart"/>
            <w:tcPrChange w:id="1280" w:author="Josh Maximoff" w:date="2019-02-06T14:51:00Z">
              <w:tcPr>
                <w:tcW w:w="1710" w:type="dxa"/>
                <w:gridSpan w:val="2"/>
                <w:vMerge w:val="restart"/>
              </w:tcPr>
            </w:tcPrChange>
          </w:tcPr>
          <w:p w14:paraId="665B3F36" w14:textId="4424BEDF" w:rsidR="004A0CAA" w:rsidRDefault="004A0CAA" w:rsidP="001C0C50">
            <w:pPr>
              <w:rPr>
                <w:ins w:id="1281" w:author="Josh Maximoff" w:date="2019-02-06T11:47:00Z"/>
              </w:rPr>
            </w:pPr>
            <w:ins w:id="1282" w:author="Josh Maximoff" w:date="2019-02-06T14:50:00Z">
              <w:r>
                <w:t>Enum</w:t>
              </w:r>
            </w:ins>
            <w:ins w:id="1283" w:author="Josh Maximoff" w:date="2019-02-06T11:54:00Z">
              <w:r>
                <w:t xml:space="preserve">: See </w:t>
              </w:r>
            </w:ins>
            <w:ins w:id="1284" w:author="Josh Maximoff" w:date="2019-02-06T11:55:00Z">
              <w:r>
                <w:fldChar w:fldCharType="begin"/>
              </w:r>
              <w:r>
                <w:instrText xml:space="preserve"> REF _Ref346519 \h </w:instrText>
              </w:r>
            </w:ins>
            <w:r>
              <w:fldChar w:fldCharType="separate"/>
            </w:r>
            <w:ins w:id="1285" w:author="Josh Maximoff" w:date="2019-02-06T18:50:00Z">
              <w:r w:rsidR="00AD4D88">
                <w:t xml:space="preserve">Table </w:t>
              </w:r>
              <w:r w:rsidR="00AD4D88">
                <w:rPr>
                  <w:noProof/>
                </w:rPr>
                <w:t>9</w:t>
              </w:r>
              <w:r w:rsidR="00AD4D88">
                <w:t xml:space="preserve"> - Action IDs</w:t>
              </w:r>
            </w:ins>
            <w:ins w:id="1286" w:author="Josh Maximoff" w:date="2019-02-06T11:55:00Z">
              <w:r>
                <w:fldChar w:fldCharType="end"/>
              </w:r>
              <w:r>
                <w:br/>
              </w:r>
            </w:ins>
            <w:ins w:id="1287" w:author="Josh Maximoff" w:date="2019-02-06T14:50:00Z">
              <w:r>
                <w:t xml:space="preserve">[0, </w:t>
              </w:r>
              <w:proofErr w:type="spellStart"/>
              <w:r>
                <w:t>uint_max</w:t>
              </w:r>
              <w:proofErr w:type="spellEnd"/>
              <w:r>
                <w:t>)</w:t>
              </w:r>
            </w:ins>
            <w:ins w:id="1288" w:author="Josh Maximoff" w:date="2019-02-06T11:55:00Z">
              <w:r>
                <w:br/>
              </w:r>
            </w:ins>
          </w:p>
        </w:tc>
        <w:tc>
          <w:tcPr>
            <w:tcW w:w="2862" w:type="dxa"/>
            <w:tcPrChange w:id="1289" w:author="Josh Maximoff" w:date="2019-02-06T14:51:00Z">
              <w:tcPr>
                <w:tcW w:w="3055" w:type="dxa"/>
              </w:tcPr>
            </w:tcPrChange>
          </w:tcPr>
          <w:p w14:paraId="5594ED55" w14:textId="3C140E43" w:rsidR="004A0CAA" w:rsidRDefault="004A0CAA" w:rsidP="001C0C50">
            <w:pPr>
              <w:rPr>
                <w:ins w:id="1290" w:author="Josh Maximoff" w:date="2019-02-06T11:47:00Z"/>
              </w:rPr>
            </w:pPr>
            <w:ins w:id="1291" w:author="Josh Maximoff" w:date="2019-02-06T14:51:00Z">
              <w:r>
                <w:t>Specific action id</w:t>
              </w:r>
            </w:ins>
          </w:p>
        </w:tc>
      </w:tr>
      <w:tr w:rsidR="004A0CAA" w14:paraId="14EF6B80" w14:textId="77777777" w:rsidTr="004A0CAA">
        <w:trPr>
          <w:trHeight w:val="807"/>
          <w:ins w:id="1292" w:author="Josh Maximoff" w:date="2019-02-06T11:47:00Z"/>
          <w:trPrChange w:id="1293" w:author="Josh Maximoff" w:date="2019-02-06T14:51:00Z">
            <w:trPr>
              <w:trHeight w:val="807"/>
            </w:trPr>
          </w:trPrChange>
        </w:trPr>
        <w:tc>
          <w:tcPr>
            <w:tcW w:w="2155" w:type="dxa"/>
            <w:vMerge/>
            <w:tcPrChange w:id="1294" w:author="Josh Maximoff" w:date="2019-02-06T14:51:00Z">
              <w:tcPr>
                <w:tcW w:w="942" w:type="dxa"/>
                <w:vMerge/>
              </w:tcPr>
            </w:tcPrChange>
          </w:tcPr>
          <w:p w14:paraId="44F84ACF" w14:textId="77777777" w:rsidR="004A0CAA" w:rsidRDefault="004A0CAA" w:rsidP="001C0C50">
            <w:pPr>
              <w:rPr>
                <w:ins w:id="1295" w:author="Josh Maximoff" w:date="2019-02-06T11:47:00Z"/>
                <w:i/>
              </w:rPr>
            </w:pPr>
          </w:p>
        </w:tc>
        <w:tc>
          <w:tcPr>
            <w:tcW w:w="1530" w:type="dxa"/>
            <w:tcPrChange w:id="1296" w:author="Josh Maximoff" w:date="2019-02-06T14:51:00Z">
              <w:tcPr>
                <w:tcW w:w="943" w:type="dxa"/>
                <w:gridSpan w:val="2"/>
              </w:tcPr>
            </w:tcPrChange>
          </w:tcPr>
          <w:p w14:paraId="045ABAAC" w14:textId="4D809D99" w:rsidR="004A0CAA" w:rsidRPr="00175B03" w:rsidRDefault="004A0CAA" w:rsidP="001C0C50">
            <w:pPr>
              <w:rPr>
                <w:ins w:id="1297" w:author="Josh Maximoff" w:date="2019-02-06T11:47:00Z"/>
                <w:i/>
              </w:rPr>
            </w:pPr>
            <w:proofErr w:type="spellStart"/>
            <w:ins w:id="1298" w:author="Josh Maximoff" w:date="2019-02-06T14:49:00Z">
              <w:r w:rsidRPr="004A0CAA">
                <w:rPr>
                  <w:i/>
                  <w:rPrChange w:id="1299" w:author="Josh Maximoff" w:date="2019-02-06T14:49:00Z">
                    <w:rPr/>
                  </w:rPrChange>
                </w:rPr>
                <w:t>max_duration</w:t>
              </w:r>
            </w:ins>
            <w:proofErr w:type="spellEnd"/>
          </w:p>
        </w:tc>
        <w:tc>
          <w:tcPr>
            <w:tcW w:w="1260" w:type="dxa"/>
            <w:tcPrChange w:id="1300" w:author="Josh Maximoff" w:date="2019-02-06T14:51:00Z">
              <w:tcPr>
                <w:tcW w:w="2700" w:type="dxa"/>
                <w:gridSpan w:val="2"/>
              </w:tcPr>
            </w:tcPrChange>
          </w:tcPr>
          <w:p w14:paraId="27B8194D" w14:textId="33F5368A" w:rsidR="004A0CAA" w:rsidRDefault="004A0CAA" w:rsidP="001C0C50">
            <w:pPr>
              <w:rPr>
                <w:ins w:id="1301" w:author="Josh Maximoff" w:date="2019-02-06T11:53:00Z"/>
              </w:rPr>
            </w:pPr>
            <w:ins w:id="1302" w:author="Josh Maximoff" w:date="2019-02-06T14:50:00Z">
              <w:r>
                <w:t>number</w:t>
              </w:r>
            </w:ins>
          </w:p>
        </w:tc>
        <w:tc>
          <w:tcPr>
            <w:tcW w:w="1543" w:type="dxa"/>
            <w:vMerge/>
            <w:tcPrChange w:id="1303" w:author="Josh Maximoff" w:date="2019-02-06T14:51:00Z">
              <w:tcPr>
                <w:tcW w:w="1710" w:type="dxa"/>
                <w:gridSpan w:val="2"/>
                <w:vMerge/>
              </w:tcPr>
            </w:tcPrChange>
          </w:tcPr>
          <w:p w14:paraId="5CAF5705" w14:textId="77777777" w:rsidR="004A0CAA" w:rsidRDefault="004A0CAA" w:rsidP="001C0C50">
            <w:pPr>
              <w:rPr>
                <w:ins w:id="1304" w:author="Josh Maximoff" w:date="2019-02-06T11:54:00Z"/>
              </w:rPr>
            </w:pPr>
          </w:p>
        </w:tc>
        <w:tc>
          <w:tcPr>
            <w:tcW w:w="2862" w:type="dxa"/>
            <w:tcPrChange w:id="1305" w:author="Josh Maximoff" w:date="2019-02-06T14:51:00Z">
              <w:tcPr>
                <w:tcW w:w="3055" w:type="dxa"/>
              </w:tcPr>
            </w:tcPrChange>
          </w:tcPr>
          <w:p w14:paraId="4DAA2F8F" w14:textId="444F2A62" w:rsidR="004A0CAA" w:rsidRDefault="004A0CAA" w:rsidP="001C0C50">
            <w:pPr>
              <w:rPr>
                <w:ins w:id="1306" w:author="Josh Maximoff" w:date="2019-02-06T11:56:00Z"/>
              </w:rPr>
            </w:pPr>
            <w:ins w:id="1307" w:author="Josh Maximoff" w:date="2019-02-06T14:51:00Z">
              <w:r>
                <w:t>Max duration allowed for this action in seconds</w:t>
              </w:r>
            </w:ins>
          </w:p>
        </w:tc>
      </w:tr>
    </w:tbl>
    <w:p w14:paraId="7CBE835E" w14:textId="30D3DA3A" w:rsidR="00AA2037" w:rsidRDefault="00AA2037" w:rsidP="00AA2037">
      <w:pPr>
        <w:rPr>
          <w:ins w:id="1308" w:author="Josh Maximoff" w:date="2019-02-06T14:44:00Z"/>
        </w:rPr>
      </w:pPr>
    </w:p>
    <w:p w14:paraId="0ABC5D9E" w14:textId="0D7C27F7" w:rsidR="004A0CAA" w:rsidRDefault="004A0CAA">
      <w:pPr>
        <w:pStyle w:val="Caption"/>
        <w:keepNext/>
        <w:rPr>
          <w:ins w:id="1309" w:author="Josh Maximoff" w:date="2019-02-06T14:48:00Z"/>
        </w:rPr>
        <w:pPrChange w:id="1310" w:author="Josh Maximoff" w:date="2019-02-06T14:48:00Z">
          <w:pPr/>
        </w:pPrChange>
      </w:pPr>
      <w:ins w:id="1311" w:author="Josh Maximoff" w:date="2019-02-06T14:48:00Z">
        <w:r>
          <w:t xml:space="preserve">Table </w:t>
        </w:r>
        <w:r>
          <w:fldChar w:fldCharType="begin"/>
        </w:r>
        <w:r>
          <w:instrText xml:space="preserve"> SEQ Table \* ARABIC </w:instrText>
        </w:r>
      </w:ins>
      <w:r>
        <w:fldChar w:fldCharType="separate"/>
      </w:r>
      <w:ins w:id="1312" w:author="Josh Maximoff" w:date="2019-02-06T18:50:00Z">
        <w:r w:rsidR="00AD4D88">
          <w:rPr>
            <w:noProof/>
          </w:rPr>
          <w:t>8</w:t>
        </w:r>
      </w:ins>
      <w:ins w:id="1313" w:author="Josh Maximoff" w:date="2019-02-06T14:48:00Z">
        <w:r>
          <w:fldChar w:fldCharType="end"/>
        </w:r>
        <w:r>
          <w:t xml:space="preserve"> - Example </w:t>
        </w:r>
      </w:ins>
      <w:proofErr w:type="spellStart"/>
      <w:ins w:id="1314" w:author="Josh Maximoff" w:date="2019-02-06T17:11:00Z">
        <w:r w:rsidR="00E430E1">
          <w:t>action_seq_cfg</w:t>
        </w:r>
        <w:proofErr w:type="spellEnd"/>
        <w:r w:rsidR="00E430E1">
          <w:t>_&lt;INDEX&gt;.json</w:t>
        </w:r>
      </w:ins>
    </w:p>
    <w:tbl>
      <w:tblPr>
        <w:tblStyle w:val="TableGrid"/>
        <w:tblW w:w="0" w:type="auto"/>
        <w:tblLook w:val="04A0" w:firstRow="1" w:lastRow="0" w:firstColumn="1" w:lastColumn="0" w:noHBand="0" w:noVBand="1"/>
        <w:tblPrChange w:id="1315" w:author="Josh Maximoff" w:date="2019-02-06T14:44:00Z">
          <w:tblPr>
            <w:tblStyle w:val="TableGrid"/>
            <w:tblW w:w="0" w:type="auto"/>
            <w:tblLook w:val="04A0" w:firstRow="1" w:lastRow="0" w:firstColumn="1" w:lastColumn="0" w:noHBand="0" w:noVBand="1"/>
          </w:tblPr>
        </w:tblPrChange>
      </w:tblPr>
      <w:tblGrid>
        <w:gridCol w:w="9350"/>
        <w:tblGridChange w:id="1316">
          <w:tblGrid>
            <w:gridCol w:w="9350"/>
          </w:tblGrid>
        </w:tblGridChange>
      </w:tblGrid>
      <w:tr w:rsidR="004A0CAA" w14:paraId="2235021B" w14:textId="77777777" w:rsidTr="004A0CAA">
        <w:trPr>
          <w:ins w:id="1317" w:author="Josh Maximoff" w:date="2019-02-06T14:44:00Z"/>
        </w:trPr>
        <w:tc>
          <w:tcPr>
            <w:tcW w:w="9350" w:type="dxa"/>
            <w:shd w:val="clear" w:color="auto" w:fill="E7E6E6" w:themeFill="background2"/>
            <w:tcPrChange w:id="1318" w:author="Josh Maximoff" w:date="2019-02-06T14:44:00Z">
              <w:tcPr>
                <w:tcW w:w="9350" w:type="dxa"/>
              </w:tcPr>
            </w:tcPrChange>
          </w:tcPr>
          <w:p w14:paraId="0975F33D" w14:textId="77777777" w:rsidR="004A0CAA" w:rsidRDefault="004A0CAA" w:rsidP="004A0CAA">
            <w:pPr>
              <w:rPr>
                <w:ins w:id="1319" w:author="Josh Maximoff" w:date="2019-02-06T14:48:00Z"/>
              </w:rPr>
            </w:pPr>
            <w:ins w:id="1320" w:author="Josh Maximoff" w:date="2019-02-06T14:48:00Z">
              <w:r>
                <w:t>{</w:t>
              </w:r>
            </w:ins>
          </w:p>
          <w:p w14:paraId="0D012B87" w14:textId="77777777" w:rsidR="004A0CAA" w:rsidRDefault="004A0CAA" w:rsidP="004A0CAA">
            <w:pPr>
              <w:rPr>
                <w:ins w:id="1321" w:author="Josh Maximoff" w:date="2019-02-06T14:48:00Z"/>
              </w:rPr>
            </w:pPr>
            <w:ins w:id="1322" w:author="Josh Maximoff" w:date="2019-02-06T14:48:00Z">
              <w:r>
                <w:tab/>
                <w:t>"</w:t>
              </w:r>
              <w:proofErr w:type="spellStart"/>
              <w:r>
                <w:t>action_seq_id</w:t>
              </w:r>
              <w:proofErr w:type="spellEnd"/>
              <w:r>
                <w:t>": 5,</w:t>
              </w:r>
            </w:ins>
          </w:p>
          <w:p w14:paraId="00EF8EA6" w14:textId="77777777" w:rsidR="004A0CAA" w:rsidRDefault="004A0CAA" w:rsidP="004A0CAA">
            <w:pPr>
              <w:rPr>
                <w:ins w:id="1323" w:author="Josh Maximoff" w:date="2019-02-06T14:48:00Z"/>
              </w:rPr>
            </w:pPr>
            <w:ins w:id="1324" w:author="Josh Maximoff" w:date="2019-02-06T14:48:00Z">
              <w:r>
                <w:tab/>
                <w:t>"actions": [{</w:t>
              </w:r>
            </w:ins>
          </w:p>
          <w:p w14:paraId="0140170D" w14:textId="77777777" w:rsidR="004A0CAA" w:rsidRDefault="004A0CAA" w:rsidP="004A0CAA">
            <w:pPr>
              <w:rPr>
                <w:ins w:id="1325" w:author="Josh Maximoff" w:date="2019-02-06T14:48:00Z"/>
              </w:rPr>
            </w:pPr>
            <w:ins w:id="1326" w:author="Josh Maximoff" w:date="2019-02-06T14:48:00Z">
              <w:r>
                <w:tab/>
              </w:r>
              <w:r>
                <w:tab/>
              </w:r>
              <w:r>
                <w:tab/>
                <w:t>"</w:t>
              </w:r>
              <w:proofErr w:type="spellStart"/>
              <w:r>
                <w:t>action_id</w:t>
              </w:r>
              <w:proofErr w:type="spellEnd"/>
              <w:r>
                <w:t>": 1,</w:t>
              </w:r>
            </w:ins>
          </w:p>
          <w:p w14:paraId="12C10FAA" w14:textId="77777777" w:rsidR="004A0CAA" w:rsidRDefault="004A0CAA" w:rsidP="004A0CAA">
            <w:pPr>
              <w:rPr>
                <w:ins w:id="1327" w:author="Josh Maximoff" w:date="2019-02-06T14:48:00Z"/>
              </w:rPr>
            </w:pPr>
            <w:ins w:id="1328" w:author="Josh Maximoff" w:date="2019-02-06T14:48:00Z">
              <w:r>
                <w:tab/>
              </w:r>
              <w:r>
                <w:tab/>
              </w:r>
              <w:r>
                <w:tab/>
                <w:t>"</w:t>
              </w:r>
              <w:proofErr w:type="spellStart"/>
              <w:r>
                <w:t>max_duration</w:t>
              </w:r>
              <w:proofErr w:type="spellEnd"/>
              <w:r>
                <w:t>": 20</w:t>
              </w:r>
            </w:ins>
          </w:p>
          <w:p w14:paraId="1382A5BE" w14:textId="77777777" w:rsidR="004A0CAA" w:rsidRDefault="004A0CAA" w:rsidP="004A0CAA">
            <w:pPr>
              <w:rPr>
                <w:ins w:id="1329" w:author="Josh Maximoff" w:date="2019-02-06T14:48:00Z"/>
              </w:rPr>
            </w:pPr>
            <w:ins w:id="1330" w:author="Josh Maximoff" w:date="2019-02-06T14:48:00Z">
              <w:r>
                <w:tab/>
              </w:r>
              <w:r>
                <w:tab/>
                <w:t>},</w:t>
              </w:r>
            </w:ins>
          </w:p>
          <w:p w14:paraId="161D1EF7" w14:textId="77777777" w:rsidR="004A0CAA" w:rsidRDefault="004A0CAA" w:rsidP="004A0CAA">
            <w:pPr>
              <w:rPr>
                <w:ins w:id="1331" w:author="Josh Maximoff" w:date="2019-02-06T14:48:00Z"/>
              </w:rPr>
            </w:pPr>
            <w:ins w:id="1332" w:author="Josh Maximoff" w:date="2019-02-06T14:48:00Z">
              <w:r>
                <w:tab/>
              </w:r>
              <w:r>
                <w:tab/>
                <w:t>{</w:t>
              </w:r>
            </w:ins>
          </w:p>
          <w:p w14:paraId="763996A6" w14:textId="77777777" w:rsidR="004A0CAA" w:rsidRDefault="004A0CAA" w:rsidP="004A0CAA">
            <w:pPr>
              <w:rPr>
                <w:ins w:id="1333" w:author="Josh Maximoff" w:date="2019-02-06T14:48:00Z"/>
              </w:rPr>
            </w:pPr>
            <w:ins w:id="1334" w:author="Josh Maximoff" w:date="2019-02-06T14:48:00Z">
              <w:r>
                <w:tab/>
              </w:r>
              <w:r>
                <w:tab/>
              </w:r>
              <w:r>
                <w:tab/>
                <w:t>"</w:t>
              </w:r>
              <w:proofErr w:type="spellStart"/>
              <w:r>
                <w:t>action_id</w:t>
              </w:r>
              <w:proofErr w:type="spellEnd"/>
              <w:r>
                <w:t>": 2,</w:t>
              </w:r>
            </w:ins>
          </w:p>
          <w:p w14:paraId="1A55473F" w14:textId="77777777" w:rsidR="004A0CAA" w:rsidRDefault="004A0CAA" w:rsidP="004A0CAA">
            <w:pPr>
              <w:rPr>
                <w:ins w:id="1335" w:author="Josh Maximoff" w:date="2019-02-06T14:48:00Z"/>
              </w:rPr>
            </w:pPr>
            <w:ins w:id="1336" w:author="Josh Maximoff" w:date="2019-02-06T14:48:00Z">
              <w:r>
                <w:tab/>
              </w:r>
              <w:r>
                <w:tab/>
              </w:r>
              <w:r>
                <w:tab/>
                <w:t>"</w:t>
              </w:r>
              <w:proofErr w:type="spellStart"/>
              <w:r>
                <w:t>max_duration</w:t>
              </w:r>
              <w:proofErr w:type="spellEnd"/>
              <w:r>
                <w:t>": 600</w:t>
              </w:r>
            </w:ins>
          </w:p>
          <w:p w14:paraId="549AEB2A" w14:textId="77777777" w:rsidR="004A0CAA" w:rsidRDefault="004A0CAA" w:rsidP="004A0CAA">
            <w:pPr>
              <w:rPr>
                <w:ins w:id="1337" w:author="Josh Maximoff" w:date="2019-02-06T14:48:00Z"/>
              </w:rPr>
            </w:pPr>
            <w:ins w:id="1338" w:author="Josh Maximoff" w:date="2019-02-06T14:48:00Z">
              <w:r>
                <w:tab/>
              </w:r>
              <w:r>
                <w:tab/>
                <w:t>},</w:t>
              </w:r>
            </w:ins>
          </w:p>
          <w:p w14:paraId="563C9BB3" w14:textId="77777777" w:rsidR="004A0CAA" w:rsidRDefault="004A0CAA" w:rsidP="004A0CAA">
            <w:pPr>
              <w:rPr>
                <w:ins w:id="1339" w:author="Josh Maximoff" w:date="2019-02-06T14:48:00Z"/>
              </w:rPr>
            </w:pPr>
            <w:ins w:id="1340" w:author="Josh Maximoff" w:date="2019-02-06T14:48:00Z">
              <w:r>
                <w:tab/>
              </w:r>
              <w:r>
                <w:tab/>
                <w:t>{</w:t>
              </w:r>
            </w:ins>
          </w:p>
          <w:p w14:paraId="6E2DFC04" w14:textId="77777777" w:rsidR="004A0CAA" w:rsidRDefault="004A0CAA" w:rsidP="004A0CAA">
            <w:pPr>
              <w:rPr>
                <w:ins w:id="1341" w:author="Josh Maximoff" w:date="2019-02-06T14:48:00Z"/>
              </w:rPr>
            </w:pPr>
            <w:ins w:id="1342" w:author="Josh Maximoff" w:date="2019-02-06T14:48:00Z">
              <w:r>
                <w:tab/>
              </w:r>
              <w:r>
                <w:tab/>
              </w:r>
              <w:r>
                <w:tab/>
                <w:t>"</w:t>
              </w:r>
              <w:proofErr w:type="spellStart"/>
              <w:r>
                <w:t>action_id</w:t>
              </w:r>
              <w:proofErr w:type="spellEnd"/>
              <w:r>
                <w:t>": 5,</w:t>
              </w:r>
            </w:ins>
          </w:p>
          <w:p w14:paraId="752A050F" w14:textId="77777777" w:rsidR="004A0CAA" w:rsidRDefault="004A0CAA" w:rsidP="004A0CAA">
            <w:pPr>
              <w:rPr>
                <w:ins w:id="1343" w:author="Josh Maximoff" w:date="2019-02-06T14:48:00Z"/>
              </w:rPr>
            </w:pPr>
            <w:ins w:id="1344" w:author="Josh Maximoff" w:date="2019-02-06T14:48:00Z">
              <w:r>
                <w:tab/>
              </w:r>
              <w:r>
                <w:tab/>
              </w:r>
              <w:r>
                <w:tab/>
                <w:t>"</w:t>
              </w:r>
              <w:proofErr w:type="spellStart"/>
              <w:r>
                <w:t>max_duration</w:t>
              </w:r>
              <w:proofErr w:type="spellEnd"/>
              <w:r>
                <w:t>": 1000</w:t>
              </w:r>
            </w:ins>
          </w:p>
          <w:p w14:paraId="681107F5" w14:textId="77777777" w:rsidR="004A0CAA" w:rsidRDefault="004A0CAA" w:rsidP="004A0CAA">
            <w:pPr>
              <w:rPr>
                <w:ins w:id="1345" w:author="Josh Maximoff" w:date="2019-02-06T14:48:00Z"/>
              </w:rPr>
            </w:pPr>
            <w:ins w:id="1346" w:author="Josh Maximoff" w:date="2019-02-06T14:48:00Z">
              <w:r>
                <w:tab/>
              </w:r>
              <w:r>
                <w:tab/>
                <w:t>}</w:t>
              </w:r>
            </w:ins>
          </w:p>
          <w:p w14:paraId="706B376A" w14:textId="77777777" w:rsidR="004A0CAA" w:rsidRDefault="004A0CAA" w:rsidP="004A0CAA">
            <w:pPr>
              <w:rPr>
                <w:ins w:id="1347" w:author="Josh Maximoff" w:date="2019-02-06T14:48:00Z"/>
              </w:rPr>
            </w:pPr>
            <w:ins w:id="1348" w:author="Josh Maximoff" w:date="2019-02-06T14:48:00Z">
              <w:r>
                <w:tab/>
                <w:t>]</w:t>
              </w:r>
            </w:ins>
          </w:p>
          <w:p w14:paraId="3E7178D3" w14:textId="5C39CF8C" w:rsidR="004A0CAA" w:rsidRDefault="004A0CAA" w:rsidP="004A0CAA">
            <w:pPr>
              <w:rPr>
                <w:ins w:id="1349" w:author="Josh Maximoff" w:date="2019-02-06T14:44:00Z"/>
              </w:rPr>
            </w:pPr>
            <w:ins w:id="1350" w:author="Josh Maximoff" w:date="2019-02-06T14:48:00Z">
              <w:r>
                <w:t>}</w:t>
              </w:r>
            </w:ins>
          </w:p>
        </w:tc>
      </w:tr>
    </w:tbl>
    <w:p w14:paraId="4A67A708" w14:textId="77777777" w:rsidR="004A0CAA" w:rsidRDefault="004A0CAA" w:rsidP="00AA2037">
      <w:pPr>
        <w:rPr>
          <w:ins w:id="1351" w:author="Josh Maximoff" w:date="2019-02-06T11:48:00Z"/>
        </w:rPr>
      </w:pPr>
    </w:p>
    <w:p w14:paraId="526BE516" w14:textId="180BCFCF" w:rsidR="00246C8F" w:rsidRDefault="00246C8F" w:rsidP="00AA2037">
      <w:pPr>
        <w:rPr>
          <w:ins w:id="1352" w:author="Josh Maximoff" w:date="2019-02-06T11:47:00Z"/>
        </w:rPr>
      </w:pPr>
      <w:ins w:id="1353" w:author="Josh Maximoff" w:date="2019-02-06T11:48:00Z">
        <w:r>
          <w:t xml:space="preserve">The following table provides the </w:t>
        </w:r>
        <w:proofErr w:type="spellStart"/>
        <w:r>
          <w:t>action_id</w:t>
        </w:r>
        <w:proofErr w:type="spellEnd"/>
        <w:r>
          <w:t xml:space="preserve"> enum values.</w:t>
        </w:r>
      </w:ins>
    </w:p>
    <w:p w14:paraId="61A68510" w14:textId="67FF18E6" w:rsidR="00246C8F" w:rsidRDefault="00246C8F">
      <w:pPr>
        <w:pStyle w:val="Caption"/>
        <w:keepNext/>
        <w:rPr>
          <w:ins w:id="1354" w:author="Josh Maximoff" w:date="2019-02-06T11:49:00Z"/>
        </w:rPr>
        <w:pPrChange w:id="1355" w:author="Josh Maximoff" w:date="2019-02-06T11:49:00Z">
          <w:pPr/>
        </w:pPrChange>
      </w:pPr>
      <w:bookmarkStart w:id="1356" w:name="_Ref346519"/>
      <w:ins w:id="1357" w:author="Josh Maximoff" w:date="2019-02-06T11:49:00Z">
        <w:r>
          <w:t xml:space="preserve">Table </w:t>
        </w:r>
        <w:r>
          <w:fldChar w:fldCharType="begin"/>
        </w:r>
        <w:r>
          <w:instrText xml:space="preserve"> SEQ Table \* ARABIC </w:instrText>
        </w:r>
      </w:ins>
      <w:r>
        <w:fldChar w:fldCharType="separate"/>
      </w:r>
      <w:ins w:id="1358" w:author="Josh Maximoff" w:date="2019-02-06T18:50:00Z">
        <w:r w:rsidR="00AD4D88">
          <w:rPr>
            <w:noProof/>
          </w:rPr>
          <w:t>9</w:t>
        </w:r>
      </w:ins>
      <w:ins w:id="1359" w:author="Josh Maximoff" w:date="2019-02-06T11:49:00Z">
        <w:r>
          <w:fldChar w:fldCharType="end"/>
        </w:r>
        <w:r>
          <w:t xml:space="preserve"> - Action IDs</w:t>
        </w:r>
        <w:bookmarkEnd w:id="1356"/>
      </w:ins>
    </w:p>
    <w:tbl>
      <w:tblPr>
        <w:tblStyle w:val="TableGrid"/>
        <w:tblW w:w="0" w:type="auto"/>
        <w:tblLook w:val="04A0" w:firstRow="1" w:lastRow="0" w:firstColumn="1" w:lastColumn="0" w:noHBand="0" w:noVBand="1"/>
        <w:tblPrChange w:id="1360" w:author="Josh Maximoff" w:date="2019-02-06T12:02:00Z">
          <w:tblPr>
            <w:tblW w:w="0" w:type="auto"/>
            <w:tblLook w:val="04A0" w:firstRow="1" w:lastRow="0" w:firstColumn="1" w:lastColumn="0" w:noHBand="0" w:noVBand="1"/>
          </w:tblPr>
        </w:tblPrChange>
      </w:tblPr>
      <w:tblGrid>
        <w:gridCol w:w="1683"/>
        <w:gridCol w:w="1192"/>
        <w:gridCol w:w="6475"/>
        <w:tblGridChange w:id="1361">
          <w:tblGrid>
            <w:gridCol w:w="5"/>
            <w:gridCol w:w="1678"/>
            <w:gridCol w:w="5"/>
            <w:gridCol w:w="1187"/>
            <w:gridCol w:w="5"/>
            <w:gridCol w:w="6470"/>
            <w:gridCol w:w="5"/>
          </w:tblGrid>
        </w:tblGridChange>
      </w:tblGrid>
      <w:tr w:rsidR="00246C8F" w14:paraId="68AADE8C" w14:textId="77777777" w:rsidTr="00AD54DC">
        <w:trPr>
          <w:ins w:id="1362" w:author="Josh Maximoff" w:date="2019-02-06T11:48:00Z"/>
          <w:trPrChange w:id="1363" w:author="Josh Maximoff" w:date="2019-02-06T12:02:00Z">
            <w:trPr>
              <w:gridAfter w:val="0"/>
            </w:trPr>
          </w:trPrChange>
        </w:trPr>
        <w:tc>
          <w:tcPr>
            <w:tcW w:w="1683" w:type="dxa"/>
            <w:tcPrChange w:id="1364" w:author="Josh Maximoff" w:date="2019-02-06T12:02:00Z">
              <w:tcPr>
                <w:tcW w:w="1683" w:type="dxa"/>
                <w:gridSpan w:val="2"/>
              </w:tcPr>
            </w:tcPrChange>
          </w:tcPr>
          <w:p w14:paraId="751D21E8" w14:textId="77777777" w:rsidR="00246C8F" w:rsidRPr="003D3ACD" w:rsidRDefault="00246C8F" w:rsidP="001C0C50">
            <w:pPr>
              <w:rPr>
                <w:ins w:id="1365" w:author="Josh Maximoff" w:date="2019-02-06T11:48:00Z"/>
                <w:b/>
              </w:rPr>
            </w:pPr>
            <w:ins w:id="1366" w:author="Josh Maximoff" w:date="2019-02-06T11:48:00Z">
              <w:r>
                <w:rPr>
                  <w:b/>
                </w:rPr>
                <w:t>Name</w:t>
              </w:r>
            </w:ins>
          </w:p>
        </w:tc>
        <w:tc>
          <w:tcPr>
            <w:tcW w:w="1192" w:type="dxa"/>
            <w:tcPrChange w:id="1367" w:author="Josh Maximoff" w:date="2019-02-06T12:02:00Z">
              <w:tcPr>
                <w:tcW w:w="1192" w:type="dxa"/>
                <w:gridSpan w:val="2"/>
              </w:tcPr>
            </w:tcPrChange>
          </w:tcPr>
          <w:p w14:paraId="79AAB9B0" w14:textId="77777777" w:rsidR="00246C8F" w:rsidRPr="005B3D47" w:rsidRDefault="00246C8F" w:rsidP="001C0C50">
            <w:pPr>
              <w:rPr>
                <w:ins w:id="1368" w:author="Josh Maximoff" w:date="2019-02-06T11:48:00Z"/>
                <w:b/>
              </w:rPr>
            </w:pPr>
            <w:ins w:id="1369" w:author="Josh Maximoff" w:date="2019-02-06T11:48:00Z">
              <w:r>
                <w:rPr>
                  <w:b/>
                </w:rPr>
                <w:t>Enum Val.</w:t>
              </w:r>
            </w:ins>
          </w:p>
        </w:tc>
        <w:tc>
          <w:tcPr>
            <w:tcW w:w="6475" w:type="dxa"/>
            <w:tcPrChange w:id="1370" w:author="Josh Maximoff" w:date="2019-02-06T12:02:00Z">
              <w:tcPr>
                <w:tcW w:w="6475" w:type="dxa"/>
                <w:gridSpan w:val="2"/>
              </w:tcPr>
            </w:tcPrChange>
          </w:tcPr>
          <w:p w14:paraId="25A2913F" w14:textId="77777777" w:rsidR="00246C8F" w:rsidRPr="005B3D47" w:rsidRDefault="00246C8F" w:rsidP="001C0C50">
            <w:pPr>
              <w:rPr>
                <w:ins w:id="1371" w:author="Josh Maximoff" w:date="2019-02-06T11:48:00Z"/>
                <w:b/>
              </w:rPr>
            </w:pPr>
            <w:ins w:id="1372" w:author="Josh Maximoff" w:date="2019-02-06T11:48:00Z">
              <w:r>
                <w:rPr>
                  <w:b/>
                </w:rPr>
                <w:t>Description</w:t>
              </w:r>
            </w:ins>
          </w:p>
        </w:tc>
      </w:tr>
      <w:tr w:rsidR="00246C8F" w14:paraId="6EBC9783" w14:textId="77777777" w:rsidTr="00AD54DC">
        <w:trPr>
          <w:ins w:id="1373" w:author="Josh Maximoff" w:date="2019-02-06T11:48:00Z"/>
          <w:trPrChange w:id="1374" w:author="Josh Maximoff" w:date="2019-02-06T12:02:00Z">
            <w:trPr>
              <w:gridAfter w:val="0"/>
            </w:trPr>
          </w:trPrChange>
        </w:trPr>
        <w:tc>
          <w:tcPr>
            <w:tcW w:w="1683" w:type="dxa"/>
            <w:tcPrChange w:id="1375" w:author="Josh Maximoff" w:date="2019-02-06T12:02:00Z">
              <w:tcPr>
                <w:tcW w:w="1683" w:type="dxa"/>
                <w:gridSpan w:val="2"/>
              </w:tcPr>
            </w:tcPrChange>
          </w:tcPr>
          <w:p w14:paraId="7E2897B1" w14:textId="77777777" w:rsidR="00246C8F" w:rsidRDefault="00246C8F" w:rsidP="001C0C50">
            <w:pPr>
              <w:rPr>
                <w:ins w:id="1376" w:author="Josh Maximoff" w:date="2019-02-06T11:48:00Z"/>
              </w:rPr>
            </w:pPr>
            <w:proofErr w:type="spellStart"/>
            <w:ins w:id="1377" w:author="Josh Maximoff" w:date="2019-02-06T11:48:00Z">
              <w:r>
                <w:t>WiFi</w:t>
              </w:r>
              <w:proofErr w:type="spellEnd"/>
              <w:r>
                <w:t xml:space="preserve"> Mode</w:t>
              </w:r>
            </w:ins>
          </w:p>
        </w:tc>
        <w:tc>
          <w:tcPr>
            <w:tcW w:w="1192" w:type="dxa"/>
            <w:tcPrChange w:id="1378" w:author="Josh Maximoff" w:date="2019-02-06T12:02:00Z">
              <w:tcPr>
                <w:tcW w:w="1192" w:type="dxa"/>
                <w:gridSpan w:val="2"/>
              </w:tcPr>
            </w:tcPrChange>
          </w:tcPr>
          <w:p w14:paraId="765064A6" w14:textId="77777777" w:rsidR="00246C8F" w:rsidRDefault="00246C8F" w:rsidP="001C0C50">
            <w:pPr>
              <w:rPr>
                <w:ins w:id="1379" w:author="Josh Maximoff" w:date="2019-02-06T11:48:00Z"/>
              </w:rPr>
            </w:pPr>
            <w:ins w:id="1380" w:author="Josh Maximoff" w:date="2019-02-06T11:48:00Z">
              <w:r>
                <w:t>0</w:t>
              </w:r>
            </w:ins>
          </w:p>
        </w:tc>
        <w:tc>
          <w:tcPr>
            <w:tcW w:w="6475" w:type="dxa"/>
            <w:tcPrChange w:id="1381" w:author="Josh Maximoff" w:date="2019-02-06T12:02:00Z">
              <w:tcPr>
                <w:tcW w:w="6475" w:type="dxa"/>
                <w:gridSpan w:val="2"/>
              </w:tcPr>
            </w:tcPrChange>
          </w:tcPr>
          <w:p w14:paraId="05321E2F" w14:textId="77777777" w:rsidR="00246C8F" w:rsidRDefault="00246C8F" w:rsidP="001C0C50">
            <w:pPr>
              <w:rPr>
                <w:ins w:id="1382" w:author="Josh Maximoff" w:date="2019-02-06T11:48:00Z"/>
              </w:rPr>
            </w:pPr>
            <w:ins w:id="1383" w:author="Josh Maximoff" w:date="2019-02-06T11:48:00Z">
              <w:r>
                <w:t xml:space="preserve">Power up </w:t>
              </w:r>
              <w:proofErr w:type="spellStart"/>
              <w:r>
                <w:t>WiFi</w:t>
              </w:r>
              <w:proofErr w:type="spellEnd"/>
              <w:r>
                <w:t xml:space="preserve"> chip and wake HPP to conduct </w:t>
              </w:r>
              <w:proofErr w:type="spellStart"/>
              <w:r>
                <w:t>WiFi</w:t>
              </w:r>
              <w:proofErr w:type="spellEnd"/>
              <w:r>
                <w:t xml:space="preserve"> session</w:t>
              </w:r>
            </w:ins>
          </w:p>
        </w:tc>
      </w:tr>
      <w:tr w:rsidR="00246C8F" w14:paraId="7D58FE9A" w14:textId="77777777" w:rsidTr="00AD54DC">
        <w:trPr>
          <w:ins w:id="1384" w:author="Josh Maximoff" w:date="2019-02-06T11:48:00Z"/>
          <w:trPrChange w:id="1385" w:author="Josh Maximoff" w:date="2019-02-06T12:02:00Z">
            <w:trPr>
              <w:gridAfter w:val="0"/>
            </w:trPr>
          </w:trPrChange>
        </w:trPr>
        <w:tc>
          <w:tcPr>
            <w:tcW w:w="1683" w:type="dxa"/>
            <w:tcPrChange w:id="1386" w:author="Josh Maximoff" w:date="2019-02-06T12:02:00Z">
              <w:tcPr>
                <w:tcW w:w="1683" w:type="dxa"/>
                <w:gridSpan w:val="2"/>
              </w:tcPr>
            </w:tcPrChange>
          </w:tcPr>
          <w:p w14:paraId="540D5D65" w14:textId="77777777" w:rsidR="00246C8F" w:rsidRDefault="00246C8F" w:rsidP="001C0C50">
            <w:pPr>
              <w:rPr>
                <w:ins w:id="1387" w:author="Josh Maximoff" w:date="2019-02-06T11:48:00Z"/>
              </w:rPr>
            </w:pPr>
            <w:ins w:id="1388" w:author="Josh Maximoff" w:date="2019-02-06T11:48:00Z">
              <w:r>
                <w:t>Collect/Process Mode</w:t>
              </w:r>
            </w:ins>
          </w:p>
        </w:tc>
        <w:tc>
          <w:tcPr>
            <w:tcW w:w="1192" w:type="dxa"/>
            <w:tcPrChange w:id="1389" w:author="Josh Maximoff" w:date="2019-02-06T12:02:00Z">
              <w:tcPr>
                <w:tcW w:w="1192" w:type="dxa"/>
                <w:gridSpan w:val="2"/>
              </w:tcPr>
            </w:tcPrChange>
          </w:tcPr>
          <w:p w14:paraId="1FC4DF9C" w14:textId="77777777" w:rsidR="00246C8F" w:rsidRDefault="00246C8F" w:rsidP="001C0C50">
            <w:pPr>
              <w:rPr>
                <w:ins w:id="1390" w:author="Josh Maximoff" w:date="2019-02-06T11:48:00Z"/>
              </w:rPr>
            </w:pPr>
            <w:ins w:id="1391" w:author="Josh Maximoff" w:date="2019-02-06T11:48:00Z">
              <w:r>
                <w:t>1</w:t>
              </w:r>
            </w:ins>
          </w:p>
        </w:tc>
        <w:tc>
          <w:tcPr>
            <w:tcW w:w="6475" w:type="dxa"/>
            <w:tcPrChange w:id="1392" w:author="Josh Maximoff" w:date="2019-02-06T12:02:00Z">
              <w:tcPr>
                <w:tcW w:w="6475" w:type="dxa"/>
                <w:gridSpan w:val="2"/>
              </w:tcPr>
            </w:tcPrChange>
          </w:tcPr>
          <w:p w14:paraId="5EC31712" w14:textId="77777777" w:rsidR="00246C8F" w:rsidRDefault="00246C8F" w:rsidP="001C0C50">
            <w:pPr>
              <w:rPr>
                <w:ins w:id="1393" w:author="Josh Maximoff" w:date="2019-02-06T11:48:00Z"/>
              </w:rPr>
            </w:pPr>
            <w:ins w:id="1394" w:author="Josh Maximoff" w:date="2019-02-06T11:48:00Z">
              <w:r>
                <w:t>Wake HPP to collect data, process, and save data for subsequent upload</w:t>
              </w:r>
            </w:ins>
          </w:p>
        </w:tc>
      </w:tr>
      <w:tr w:rsidR="00246C8F" w14:paraId="7666086D" w14:textId="77777777" w:rsidTr="00AD54DC">
        <w:trPr>
          <w:ins w:id="1395" w:author="Josh Maximoff" w:date="2019-02-06T11:48:00Z"/>
          <w:trPrChange w:id="1396" w:author="Josh Maximoff" w:date="2019-02-06T12:02:00Z">
            <w:trPr>
              <w:gridAfter w:val="0"/>
            </w:trPr>
          </w:trPrChange>
        </w:trPr>
        <w:tc>
          <w:tcPr>
            <w:tcW w:w="1683" w:type="dxa"/>
            <w:tcPrChange w:id="1397" w:author="Josh Maximoff" w:date="2019-02-06T12:02:00Z">
              <w:tcPr>
                <w:tcW w:w="1683" w:type="dxa"/>
                <w:gridSpan w:val="2"/>
              </w:tcPr>
            </w:tcPrChange>
          </w:tcPr>
          <w:p w14:paraId="5A2C5DD1" w14:textId="77777777" w:rsidR="00246C8F" w:rsidRDefault="00246C8F" w:rsidP="001C0C50">
            <w:pPr>
              <w:rPr>
                <w:ins w:id="1398" w:author="Josh Maximoff" w:date="2019-02-06T11:48:00Z"/>
              </w:rPr>
            </w:pPr>
            <w:ins w:id="1399" w:author="Josh Maximoff" w:date="2019-02-06T11:48:00Z">
              <w:r>
                <w:lastRenderedPageBreak/>
                <w:t>Uplink Mode</w:t>
              </w:r>
            </w:ins>
          </w:p>
        </w:tc>
        <w:tc>
          <w:tcPr>
            <w:tcW w:w="1192" w:type="dxa"/>
            <w:tcPrChange w:id="1400" w:author="Josh Maximoff" w:date="2019-02-06T12:02:00Z">
              <w:tcPr>
                <w:tcW w:w="1192" w:type="dxa"/>
                <w:gridSpan w:val="2"/>
              </w:tcPr>
            </w:tcPrChange>
          </w:tcPr>
          <w:p w14:paraId="73180F23" w14:textId="77777777" w:rsidR="00246C8F" w:rsidRDefault="00246C8F" w:rsidP="001C0C50">
            <w:pPr>
              <w:rPr>
                <w:ins w:id="1401" w:author="Josh Maximoff" w:date="2019-02-06T11:48:00Z"/>
              </w:rPr>
            </w:pPr>
            <w:ins w:id="1402" w:author="Josh Maximoff" w:date="2019-02-06T11:48:00Z">
              <w:r>
                <w:t>2</w:t>
              </w:r>
            </w:ins>
          </w:p>
        </w:tc>
        <w:tc>
          <w:tcPr>
            <w:tcW w:w="6475" w:type="dxa"/>
            <w:tcPrChange w:id="1403" w:author="Josh Maximoff" w:date="2019-02-06T12:02:00Z">
              <w:tcPr>
                <w:tcW w:w="6475" w:type="dxa"/>
                <w:gridSpan w:val="2"/>
              </w:tcPr>
            </w:tcPrChange>
          </w:tcPr>
          <w:p w14:paraId="7D09A759" w14:textId="77777777" w:rsidR="00246C8F" w:rsidRDefault="00246C8F" w:rsidP="001C0C50">
            <w:pPr>
              <w:rPr>
                <w:ins w:id="1404" w:author="Josh Maximoff" w:date="2019-02-06T11:48:00Z"/>
              </w:rPr>
            </w:pPr>
            <w:ins w:id="1405" w:author="Josh Maximoff" w:date="2019-02-06T11:48:00Z">
              <w:r>
                <w:t>Wake the HPP to execute the NEPI-Bot task to upload prioritized data and download new configuration and commands</w:t>
              </w:r>
            </w:ins>
          </w:p>
        </w:tc>
      </w:tr>
      <w:tr w:rsidR="00246C8F" w14:paraId="7539CE95" w14:textId="77777777" w:rsidTr="00AD54DC">
        <w:trPr>
          <w:ins w:id="1406" w:author="Josh Maximoff" w:date="2019-02-06T11:48:00Z"/>
          <w:trPrChange w:id="1407" w:author="Josh Maximoff" w:date="2019-02-06T12:02:00Z">
            <w:trPr>
              <w:gridAfter w:val="0"/>
            </w:trPr>
          </w:trPrChange>
        </w:trPr>
        <w:tc>
          <w:tcPr>
            <w:tcW w:w="1683" w:type="dxa"/>
            <w:tcPrChange w:id="1408" w:author="Josh Maximoff" w:date="2019-02-06T12:02:00Z">
              <w:tcPr>
                <w:tcW w:w="1683" w:type="dxa"/>
                <w:gridSpan w:val="2"/>
              </w:tcPr>
            </w:tcPrChange>
          </w:tcPr>
          <w:p w14:paraId="435E2A9E" w14:textId="77777777" w:rsidR="00246C8F" w:rsidRDefault="00246C8F" w:rsidP="001C0C50">
            <w:pPr>
              <w:rPr>
                <w:ins w:id="1409" w:author="Josh Maximoff" w:date="2019-02-06T11:48:00Z"/>
              </w:rPr>
            </w:pPr>
            <w:ins w:id="1410" w:author="Josh Maximoff" w:date="2019-02-06T11:48:00Z">
              <w:r>
                <w:t>Drag Line Release</w:t>
              </w:r>
            </w:ins>
          </w:p>
        </w:tc>
        <w:tc>
          <w:tcPr>
            <w:tcW w:w="1192" w:type="dxa"/>
            <w:tcPrChange w:id="1411" w:author="Josh Maximoff" w:date="2019-02-06T12:02:00Z">
              <w:tcPr>
                <w:tcW w:w="1192" w:type="dxa"/>
                <w:gridSpan w:val="2"/>
              </w:tcPr>
            </w:tcPrChange>
          </w:tcPr>
          <w:p w14:paraId="0E95D455" w14:textId="77777777" w:rsidR="00246C8F" w:rsidRDefault="00246C8F" w:rsidP="001C0C50">
            <w:pPr>
              <w:rPr>
                <w:ins w:id="1412" w:author="Josh Maximoff" w:date="2019-02-06T11:48:00Z"/>
              </w:rPr>
            </w:pPr>
            <w:ins w:id="1413" w:author="Josh Maximoff" w:date="2019-02-06T11:48:00Z">
              <w:r>
                <w:t>3</w:t>
              </w:r>
            </w:ins>
          </w:p>
        </w:tc>
        <w:tc>
          <w:tcPr>
            <w:tcW w:w="6475" w:type="dxa"/>
            <w:tcPrChange w:id="1414" w:author="Josh Maximoff" w:date="2019-02-06T12:02:00Z">
              <w:tcPr>
                <w:tcW w:w="6475" w:type="dxa"/>
                <w:gridSpan w:val="2"/>
              </w:tcPr>
            </w:tcPrChange>
          </w:tcPr>
          <w:p w14:paraId="24FF67B2" w14:textId="77777777" w:rsidR="00246C8F" w:rsidRDefault="00246C8F" w:rsidP="001C0C50">
            <w:pPr>
              <w:rPr>
                <w:ins w:id="1415" w:author="Josh Maximoff" w:date="2019-02-06T11:48:00Z"/>
              </w:rPr>
            </w:pPr>
            <w:ins w:id="1416" w:author="Josh Maximoff" w:date="2019-02-06T11:48:00Z">
              <w:r>
                <w:t>Release the drag line. If the drag line has already been released, this action has no effect.</w:t>
              </w:r>
            </w:ins>
          </w:p>
        </w:tc>
      </w:tr>
      <w:tr w:rsidR="00246C8F" w14:paraId="1CA55611" w14:textId="77777777" w:rsidTr="00AD54DC">
        <w:trPr>
          <w:ins w:id="1417" w:author="Josh Maximoff" w:date="2019-02-06T11:48:00Z"/>
          <w:trPrChange w:id="1418" w:author="Josh Maximoff" w:date="2019-02-06T12:02:00Z">
            <w:trPr>
              <w:gridAfter w:val="0"/>
            </w:trPr>
          </w:trPrChange>
        </w:trPr>
        <w:tc>
          <w:tcPr>
            <w:tcW w:w="1683" w:type="dxa"/>
            <w:tcPrChange w:id="1419" w:author="Josh Maximoff" w:date="2019-02-06T12:02:00Z">
              <w:tcPr>
                <w:tcW w:w="1683" w:type="dxa"/>
                <w:gridSpan w:val="2"/>
              </w:tcPr>
            </w:tcPrChange>
          </w:tcPr>
          <w:p w14:paraId="45B72FCD" w14:textId="77777777" w:rsidR="00246C8F" w:rsidRDefault="00246C8F" w:rsidP="001C0C50">
            <w:pPr>
              <w:rPr>
                <w:ins w:id="1420" w:author="Josh Maximoff" w:date="2019-02-06T11:48:00Z"/>
              </w:rPr>
            </w:pPr>
            <w:ins w:id="1421" w:author="Josh Maximoff" w:date="2019-02-06T11:48:00Z">
              <w:r>
                <w:t>Delay</w:t>
              </w:r>
            </w:ins>
          </w:p>
        </w:tc>
        <w:tc>
          <w:tcPr>
            <w:tcW w:w="1192" w:type="dxa"/>
            <w:tcPrChange w:id="1422" w:author="Josh Maximoff" w:date="2019-02-06T12:02:00Z">
              <w:tcPr>
                <w:tcW w:w="1192" w:type="dxa"/>
                <w:gridSpan w:val="2"/>
              </w:tcPr>
            </w:tcPrChange>
          </w:tcPr>
          <w:p w14:paraId="1FB1A71D" w14:textId="77777777" w:rsidR="00246C8F" w:rsidRDefault="00246C8F" w:rsidP="001C0C50">
            <w:pPr>
              <w:rPr>
                <w:ins w:id="1423" w:author="Josh Maximoff" w:date="2019-02-06T11:48:00Z"/>
              </w:rPr>
            </w:pPr>
            <w:ins w:id="1424" w:author="Josh Maximoff" w:date="2019-02-06T11:48:00Z">
              <w:r>
                <w:t>4</w:t>
              </w:r>
            </w:ins>
          </w:p>
        </w:tc>
        <w:tc>
          <w:tcPr>
            <w:tcW w:w="6475" w:type="dxa"/>
            <w:tcPrChange w:id="1425" w:author="Josh Maximoff" w:date="2019-02-06T12:02:00Z">
              <w:tcPr>
                <w:tcW w:w="6475" w:type="dxa"/>
                <w:gridSpan w:val="2"/>
              </w:tcPr>
            </w:tcPrChange>
          </w:tcPr>
          <w:p w14:paraId="7D64BCA1" w14:textId="77777777" w:rsidR="00246C8F" w:rsidRPr="003D3ACD" w:rsidRDefault="00246C8F" w:rsidP="001C0C50">
            <w:pPr>
              <w:rPr>
                <w:ins w:id="1426" w:author="Josh Maximoff" w:date="2019-02-06T11:48:00Z"/>
              </w:rPr>
            </w:pPr>
            <w:ins w:id="1427" w:author="Josh Maximoff" w:date="2019-02-06T11:48:00Z">
              <w:r>
                <w:t xml:space="preserve">Simple action to add a pause state to an action sequence. Delay time is controlled by the </w:t>
              </w:r>
              <w:proofErr w:type="spellStart"/>
              <w:r w:rsidRPr="005B3D47">
                <w:rPr>
                  <w:i/>
                </w:rPr>
                <w:t>max_duration</w:t>
              </w:r>
              <w:proofErr w:type="spellEnd"/>
              <w:r>
                <w:t xml:space="preserve"> parameter of the action’s data structure.</w:t>
              </w:r>
            </w:ins>
          </w:p>
        </w:tc>
      </w:tr>
      <w:tr w:rsidR="00246C8F" w14:paraId="4A4B810B" w14:textId="77777777" w:rsidTr="001C0C50">
        <w:trPr>
          <w:ins w:id="1428" w:author="Josh Maximoff" w:date="2019-02-06T11:48:00Z"/>
        </w:trPr>
        <w:tc>
          <w:tcPr>
            <w:tcW w:w="1683" w:type="dxa"/>
          </w:tcPr>
          <w:p w14:paraId="0DE37B1B" w14:textId="77777777" w:rsidR="00246C8F" w:rsidRDefault="00246C8F" w:rsidP="001C0C50">
            <w:pPr>
              <w:rPr>
                <w:ins w:id="1429" w:author="Josh Maximoff" w:date="2019-02-06T11:48:00Z"/>
              </w:rPr>
            </w:pPr>
            <w:ins w:id="1430" w:author="Josh Maximoff" w:date="2019-02-06T11:48:00Z">
              <w:r>
                <w:t>Scuttle</w:t>
              </w:r>
            </w:ins>
          </w:p>
        </w:tc>
        <w:tc>
          <w:tcPr>
            <w:tcW w:w="1192" w:type="dxa"/>
          </w:tcPr>
          <w:p w14:paraId="6AF685BC" w14:textId="4D268533" w:rsidR="00246C8F" w:rsidRDefault="0001683D" w:rsidP="001C0C50">
            <w:pPr>
              <w:rPr>
                <w:ins w:id="1431" w:author="Josh Maximoff" w:date="2019-02-06T11:48:00Z"/>
              </w:rPr>
            </w:pPr>
            <w:ins w:id="1432" w:author="Josh Maximoff" w:date="2019-02-06T11:57:00Z">
              <w:r>
                <w:t>5</w:t>
              </w:r>
            </w:ins>
          </w:p>
        </w:tc>
        <w:tc>
          <w:tcPr>
            <w:tcW w:w="6475" w:type="dxa"/>
          </w:tcPr>
          <w:p w14:paraId="0E756FB7" w14:textId="77777777" w:rsidR="00246C8F" w:rsidRDefault="00246C8F" w:rsidP="001C0C50">
            <w:pPr>
              <w:rPr>
                <w:ins w:id="1433" w:author="Josh Maximoff" w:date="2019-02-06T11:48:00Z"/>
              </w:rPr>
            </w:pPr>
            <w:ins w:id="1434" w:author="Josh Maximoff" w:date="2019-02-06T11:48:00Z">
              <w:r>
                <w:t>Perform the mission-terminating scuttle operation</w:t>
              </w:r>
            </w:ins>
          </w:p>
        </w:tc>
      </w:tr>
    </w:tbl>
    <w:p w14:paraId="4549E086" w14:textId="77777777" w:rsidR="00246C8F" w:rsidRPr="00175B03" w:rsidRDefault="00246C8F" w:rsidP="00175B03">
      <w:pPr>
        <w:rPr>
          <w:ins w:id="1435" w:author="Josh Maximoff" w:date="2019-02-05T12:37:00Z"/>
        </w:rPr>
      </w:pPr>
    </w:p>
    <w:p w14:paraId="1341592F" w14:textId="37F72C73" w:rsidR="008F092E" w:rsidDel="008F092E" w:rsidRDefault="008F092E" w:rsidP="00F43174">
      <w:pPr>
        <w:rPr>
          <w:del w:id="1436" w:author="Josh Maximoff" w:date="2019-02-05T12:39:00Z"/>
        </w:rPr>
      </w:pPr>
    </w:p>
    <w:p w14:paraId="25526CF3" w14:textId="46E51B5C" w:rsidR="00836821" w:rsidRPr="00836821" w:rsidRDefault="00836821" w:rsidP="00836821">
      <w:pPr>
        <w:pStyle w:val="Heading2"/>
      </w:pPr>
      <w:bookmarkStart w:id="1437" w:name="_Ref534280261"/>
      <w:bookmarkStart w:id="1438" w:name="_Ref534280280"/>
      <w:del w:id="1439" w:author="Josh Maximoff" w:date="2019-02-06T12:43:00Z">
        <w:r w:rsidRPr="00836821" w:rsidDel="00756F15">
          <w:delText xml:space="preserve">File: </w:delText>
        </w:r>
      </w:del>
      <w:bookmarkStart w:id="1440" w:name="_Toc371428"/>
      <w:r w:rsidRPr="00836821">
        <w:t>task_&lt; INDEX&gt;. json</w:t>
      </w:r>
      <w:bookmarkEnd w:id="1437"/>
      <w:bookmarkEnd w:id="1438"/>
      <w:bookmarkEnd w:id="1440"/>
    </w:p>
    <w:p w14:paraId="2799047E" w14:textId="6158D8BA" w:rsidR="00836821" w:rsidRDefault="00F57E52" w:rsidP="00836821">
      <w:ins w:id="1441" w:author="Josh Maximoff" w:date="2019-01-03T12:35:00Z">
        <w:r>
          <w:t xml:space="preserve">Individual files represent task schedule line-item changes or additional line items. Index increments from 0 over full mission timeline. </w:t>
        </w:r>
      </w:ins>
      <w:r w:rsidR="00836821">
        <w:t>The task schedule entry files may specify either a new task item or a modification to an existing item. These entries may specify one-shot events or periodic events.</w:t>
      </w:r>
    </w:p>
    <w:p w14:paraId="7B3F00AA" w14:textId="17F78DDC" w:rsidR="003E4591" w:rsidDel="002D6165" w:rsidRDefault="003E4591" w:rsidP="00836821">
      <w:pPr>
        <w:rPr>
          <w:del w:id="1442" w:author="Josh Maximoff" w:date="2018-12-28T13:50:00Z"/>
        </w:rPr>
      </w:pPr>
    </w:p>
    <w:p w14:paraId="73B899A2" w14:textId="0F09F2DD" w:rsidR="003E4591" w:rsidDel="002D6165" w:rsidRDefault="003E4591" w:rsidP="00836821">
      <w:pPr>
        <w:rPr>
          <w:del w:id="1443" w:author="Josh Maximoff" w:date="2018-12-28T13:50:00Z"/>
        </w:rPr>
      </w:pPr>
    </w:p>
    <w:p w14:paraId="19FC1BA8" w14:textId="121617C8" w:rsidR="003E4591" w:rsidRDefault="003E4591" w:rsidP="003E4591">
      <w:pPr>
        <w:pStyle w:val="Caption"/>
        <w:keepNext/>
      </w:pPr>
      <w:bookmarkStart w:id="1444" w:name="_Ref534201283"/>
      <w:r>
        <w:t xml:space="preserve">Table </w:t>
      </w:r>
      <w:r w:rsidR="004622BD">
        <w:rPr>
          <w:noProof/>
        </w:rPr>
        <w:fldChar w:fldCharType="begin"/>
      </w:r>
      <w:r w:rsidR="004622BD">
        <w:rPr>
          <w:noProof/>
        </w:rPr>
        <w:instrText xml:space="preserve"> SEQ Table \* ARABIC </w:instrText>
      </w:r>
      <w:r w:rsidR="004622BD">
        <w:rPr>
          <w:noProof/>
        </w:rPr>
        <w:fldChar w:fldCharType="separate"/>
      </w:r>
      <w:ins w:id="1445" w:author="Josh Maximoff" w:date="2019-02-06T18:50:00Z">
        <w:r w:rsidR="00AD4D88">
          <w:rPr>
            <w:noProof/>
          </w:rPr>
          <w:t>10</w:t>
        </w:r>
      </w:ins>
      <w:del w:id="1446" w:author="Josh Maximoff" w:date="2019-01-03T11:40:00Z">
        <w:r w:rsidR="002D6165" w:rsidDel="00B14BB6">
          <w:rPr>
            <w:noProof/>
          </w:rPr>
          <w:delText>6</w:delText>
        </w:r>
      </w:del>
      <w:r w:rsidR="004622BD">
        <w:rPr>
          <w:noProof/>
        </w:rPr>
        <w:fldChar w:fldCharType="end"/>
      </w:r>
      <w:r>
        <w:t xml:space="preserve">: </w:t>
      </w:r>
      <w:proofErr w:type="spellStart"/>
      <w:r>
        <w:t>task_cfg</w:t>
      </w:r>
      <w:proofErr w:type="spellEnd"/>
      <w:r>
        <w:t xml:space="preserve"> contents</w:t>
      </w:r>
      <w:bookmarkEnd w:id="1444"/>
    </w:p>
    <w:tbl>
      <w:tblPr>
        <w:tblStyle w:val="TableGrid"/>
        <w:tblW w:w="0" w:type="auto"/>
        <w:tblLook w:val="04A0" w:firstRow="1" w:lastRow="0" w:firstColumn="1" w:lastColumn="0" w:noHBand="0" w:noVBand="1"/>
      </w:tblPr>
      <w:tblGrid>
        <w:gridCol w:w="2346"/>
        <w:gridCol w:w="1526"/>
        <w:gridCol w:w="2427"/>
        <w:gridCol w:w="3051"/>
      </w:tblGrid>
      <w:tr w:rsidR="00604960" w:rsidRPr="00FF3FDC" w14:paraId="36A1D3D8" w14:textId="77777777" w:rsidTr="00604960">
        <w:tc>
          <w:tcPr>
            <w:tcW w:w="2337" w:type="dxa"/>
          </w:tcPr>
          <w:p w14:paraId="503591DB" w14:textId="77777777" w:rsidR="00604960" w:rsidRPr="00FF3FDC" w:rsidRDefault="00604960" w:rsidP="00F01516">
            <w:pPr>
              <w:rPr>
                <w:b/>
              </w:rPr>
            </w:pPr>
            <w:r w:rsidRPr="00FF3FDC">
              <w:rPr>
                <w:b/>
              </w:rPr>
              <w:t>Element</w:t>
            </w:r>
            <w:r>
              <w:rPr>
                <w:b/>
              </w:rPr>
              <w:t xml:space="preserve"> Name</w:t>
            </w:r>
          </w:p>
        </w:tc>
        <w:tc>
          <w:tcPr>
            <w:tcW w:w="1528" w:type="dxa"/>
          </w:tcPr>
          <w:p w14:paraId="32296F67" w14:textId="77777777" w:rsidR="00604960" w:rsidRPr="00FF3FDC" w:rsidRDefault="00604960" w:rsidP="00F01516">
            <w:pPr>
              <w:rPr>
                <w:b/>
              </w:rPr>
            </w:pPr>
            <w:r>
              <w:rPr>
                <w:b/>
              </w:rPr>
              <w:t xml:space="preserve">JSON </w:t>
            </w:r>
            <w:r w:rsidRPr="00FF3FDC">
              <w:rPr>
                <w:b/>
              </w:rPr>
              <w:t>Type</w:t>
            </w:r>
          </w:p>
        </w:tc>
        <w:tc>
          <w:tcPr>
            <w:tcW w:w="2430" w:type="dxa"/>
          </w:tcPr>
          <w:p w14:paraId="7AA38B05" w14:textId="77777777" w:rsidR="00604960" w:rsidRPr="00FF3FDC" w:rsidRDefault="00604960" w:rsidP="00F01516">
            <w:pPr>
              <w:rPr>
                <w:b/>
              </w:rPr>
            </w:pPr>
            <w:r w:rsidRPr="00FF3FDC">
              <w:rPr>
                <w:b/>
              </w:rPr>
              <w:t>Range</w:t>
            </w:r>
            <w:r>
              <w:rPr>
                <w:b/>
              </w:rPr>
              <w:t>/Format</w:t>
            </w:r>
          </w:p>
        </w:tc>
        <w:tc>
          <w:tcPr>
            <w:tcW w:w="3055" w:type="dxa"/>
          </w:tcPr>
          <w:p w14:paraId="6F193F64" w14:textId="77777777" w:rsidR="00604960" w:rsidRPr="00FF3FDC" w:rsidRDefault="00604960" w:rsidP="00F01516">
            <w:pPr>
              <w:rPr>
                <w:b/>
              </w:rPr>
            </w:pPr>
            <w:r w:rsidRPr="00FF3FDC">
              <w:rPr>
                <w:b/>
              </w:rPr>
              <w:t>Description</w:t>
            </w:r>
            <w:r>
              <w:rPr>
                <w:b/>
              </w:rPr>
              <w:t>/Notes</w:t>
            </w:r>
          </w:p>
        </w:tc>
      </w:tr>
      <w:tr w:rsidR="00604960" w14:paraId="0CAF8B88" w14:textId="77777777" w:rsidTr="00604960">
        <w:tc>
          <w:tcPr>
            <w:tcW w:w="2337" w:type="dxa"/>
          </w:tcPr>
          <w:p w14:paraId="7948CA53" w14:textId="2EBBBB23" w:rsidR="00604960" w:rsidRPr="00836821" w:rsidRDefault="00604960" w:rsidP="00F01516">
            <w:pPr>
              <w:rPr>
                <w:i/>
              </w:rPr>
            </w:pPr>
            <w:r>
              <w:rPr>
                <w:i/>
              </w:rPr>
              <w:t>line</w:t>
            </w:r>
          </w:p>
        </w:tc>
        <w:tc>
          <w:tcPr>
            <w:tcW w:w="1528" w:type="dxa"/>
          </w:tcPr>
          <w:p w14:paraId="7886CF94" w14:textId="77777777" w:rsidR="00604960" w:rsidRDefault="00604960" w:rsidP="00F01516">
            <w:r>
              <w:t>number</w:t>
            </w:r>
          </w:p>
        </w:tc>
        <w:tc>
          <w:tcPr>
            <w:tcW w:w="2430" w:type="dxa"/>
          </w:tcPr>
          <w:p w14:paraId="66D663AA" w14:textId="3E1CE3F8" w:rsidR="00604960" w:rsidRDefault="00604960" w:rsidP="00F01516">
            <w:r>
              <w:t>[0,</w:t>
            </w:r>
            <w:r w:rsidR="004E64F9">
              <w:t xml:space="preserve"> </w:t>
            </w:r>
            <w:del w:id="1447" w:author="Josh Maximoff" w:date="2019-01-03T12:35:00Z">
              <w:r w:rsidDel="00F57E52">
                <w:delText>inf</w:delText>
              </w:r>
            </w:del>
            <w:ins w:id="1448" w:author="Josh Maximoff" w:date="2019-02-05T12:47:00Z">
              <w:r w:rsidR="00200343">
                <w:t>255</w:t>
              </w:r>
            </w:ins>
            <w:ins w:id="1449" w:author="Josh Maximoff" w:date="2019-02-05T12:48:00Z">
              <w:r w:rsidR="00200343">
                <w:t>]</w:t>
              </w:r>
            </w:ins>
            <w:del w:id="1450" w:author="Josh Maximoff" w:date="2019-02-05T12:48:00Z">
              <w:r w:rsidDel="00200343">
                <w:delText>)</w:delText>
              </w:r>
            </w:del>
          </w:p>
        </w:tc>
        <w:tc>
          <w:tcPr>
            <w:tcW w:w="3055" w:type="dxa"/>
          </w:tcPr>
          <w:p w14:paraId="49BA572F" w14:textId="2FB18231" w:rsidR="00604960" w:rsidRDefault="00604960" w:rsidP="00F01516">
            <w:r>
              <w:t>Task schedule line number. If this number already exists in the task schedule, this file represents a modification to that existing task. Otherwise, this is a new task.</w:t>
            </w:r>
          </w:p>
        </w:tc>
      </w:tr>
      <w:tr w:rsidR="00604960" w14:paraId="783A9DAD" w14:textId="77777777" w:rsidTr="00604960">
        <w:tc>
          <w:tcPr>
            <w:tcW w:w="2337" w:type="dxa"/>
          </w:tcPr>
          <w:p w14:paraId="66301AFF" w14:textId="31579AE2" w:rsidR="00604960" w:rsidRDefault="00604960" w:rsidP="00F01516">
            <w:pPr>
              <w:rPr>
                <w:i/>
              </w:rPr>
            </w:pPr>
            <w:del w:id="1451" w:author="Josh Maximoff" w:date="2019-02-06T12:04:00Z">
              <w:r w:rsidDel="002055B9">
                <w:rPr>
                  <w:i/>
                </w:rPr>
                <w:delText>task</w:delText>
              </w:r>
            </w:del>
            <w:proofErr w:type="spellStart"/>
            <w:ins w:id="1452" w:author="Josh Maximoff" w:date="2019-02-06T12:04:00Z">
              <w:r w:rsidR="002055B9">
                <w:rPr>
                  <w:i/>
                </w:rPr>
                <w:t>action_seq</w:t>
              </w:r>
            </w:ins>
            <w:r>
              <w:rPr>
                <w:i/>
              </w:rPr>
              <w:t>_id</w:t>
            </w:r>
            <w:proofErr w:type="spellEnd"/>
          </w:p>
        </w:tc>
        <w:tc>
          <w:tcPr>
            <w:tcW w:w="1528" w:type="dxa"/>
          </w:tcPr>
          <w:p w14:paraId="5E888A7E" w14:textId="2724F781" w:rsidR="00604960" w:rsidRDefault="00604960" w:rsidP="00F01516">
            <w:r>
              <w:t>number</w:t>
            </w:r>
          </w:p>
        </w:tc>
        <w:tc>
          <w:tcPr>
            <w:tcW w:w="2430" w:type="dxa"/>
          </w:tcPr>
          <w:p w14:paraId="524726E4" w14:textId="3731D6EB" w:rsidR="004E64F9" w:rsidRDefault="00604960" w:rsidP="00F01516">
            <w:del w:id="1453" w:author="Josh Maximoff" w:date="2019-02-06T12:05:00Z">
              <w:r w:rsidDel="002055B9">
                <w:delText>0: WiFi Mode,</w:delText>
              </w:r>
              <w:r w:rsidDel="002055B9">
                <w:br/>
                <w:delText xml:space="preserve">1: </w:delText>
              </w:r>
            </w:del>
            <w:del w:id="1454" w:author="Josh Maximoff" w:date="2019-02-05T12:43:00Z">
              <w:r w:rsidDel="00332934">
                <w:delText>Sense</w:delText>
              </w:r>
            </w:del>
            <w:del w:id="1455" w:author="Josh Maximoff" w:date="2019-02-06T12:05:00Z">
              <w:r w:rsidDel="002055B9">
                <w:delText>/Process Mode,</w:delText>
              </w:r>
              <w:r w:rsidDel="002055B9">
                <w:br/>
                <w:delText xml:space="preserve">2: </w:delText>
              </w:r>
            </w:del>
            <w:del w:id="1456" w:author="Josh Maximoff" w:date="2019-02-05T12:43:00Z">
              <w:r w:rsidDel="00332934">
                <w:delText xml:space="preserve">Connect </w:delText>
              </w:r>
            </w:del>
            <w:del w:id="1457" w:author="Josh Maximoff" w:date="2019-02-06T12:05:00Z">
              <w:r w:rsidDel="002055B9">
                <w:delText>Mode</w:delText>
              </w:r>
            </w:del>
            <w:del w:id="1458" w:author="Josh Maximoff" w:date="2019-02-05T12:43:00Z">
              <w:r w:rsidDel="00330EC3">
                <w:delText>,</w:delText>
              </w:r>
            </w:del>
            <w:ins w:id="1459" w:author="Josh Maximoff" w:date="2019-02-06T12:05:00Z">
              <w:r w:rsidR="002055B9">
                <w:t>[0, 31]</w:t>
              </w:r>
            </w:ins>
          </w:p>
          <w:p w14:paraId="3735E628" w14:textId="404E3211" w:rsidR="00604960" w:rsidRDefault="004E64F9" w:rsidP="00F01516">
            <w:del w:id="1460" w:author="Josh Maximoff" w:date="2019-02-05T12:43:00Z">
              <w:r w:rsidDel="00330EC3">
                <w:delText>3: Position Mode,</w:delText>
              </w:r>
              <w:r w:rsidR="00604960" w:rsidDel="00330EC3">
                <w:br/>
              </w:r>
            </w:del>
            <w:del w:id="1461" w:author="Josh Maximoff" w:date="2019-01-02T14:05:00Z">
              <w:r w:rsidR="00604960" w:rsidRPr="00604960" w:rsidDel="00DA5642">
                <w:rPr>
                  <w:color w:val="FF0000"/>
                </w:rPr>
                <w:delText>Others TBD</w:delText>
              </w:r>
            </w:del>
          </w:p>
        </w:tc>
        <w:tc>
          <w:tcPr>
            <w:tcW w:w="3055" w:type="dxa"/>
          </w:tcPr>
          <w:p w14:paraId="29CB52F7" w14:textId="259F5734" w:rsidR="00604960" w:rsidRDefault="004E64F9" w:rsidP="00F01516">
            <w:r>
              <w:t xml:space="preserve">Specifies the </w:t>
            </w:r>
            <w:del w:id="1462" w:author="Josh Maximoff" w:date="2019-02-06T12:05:00Z">
              <w:r w:rsidDel="002055B9">
                <w:delText>type of task.</w:delText>
              </w:r>
              <w:r w:rsidR="00DF79FD" w:rsidDel="002055B9">
                <w:delText xml:space="preserve"> If not present, </w:delText>
              </w:r>
            </w:del>
            <w:del w:id="1463" w:author="Josh Maximoff" w:date="2019-02-05T14:12:00Z">
              <w:r w:rsidR="00DF79FD" w:rsidDel="004B04D8">
                <w:delText xml:space="preserve">delete </w:delText>
              </w:r>
            </w:del>
            <w:del w:id="1464" w:author="Josh Maximoff" w:date="2019-02-06T12:05:00Z">
              <w:r w:rsidR="00DF79FD" w:rsidDel="002055B9">
                <w:delText>this line item from the task schedule.</w:delText>
              </w:r>
            </w:del>
            <w:ins w:id="1465" w:author="Josh Maximoff" w:date="2019-02-06T12:05:00Z">
              <w:r w:rsidR="002055B9">
                <w:t>action sequence associated with this task.</w:t>
              </w:r>
            </w:ins>
          </w:p>
        </w:tc>
      </w:tr>
      <w:tr w:rsidR="00604960" w14:paraId="2653F99A" w14:textId="77777777" w:rsidTr="00604960">
        <w:tc>
          <w:tcPr>
            <w:tcW w:w="2337" w:type="dxa"/>
          </w:tcPr>
          <w:p w14:paraId="4308D696" w14:textId="19D59B71" w:rsidR="00604960" w:rsidRDefault="00604960" w:rsidP="00F01516">
            <w:pPr>
              <w:rPr>
                <w:i/>
              </w:rPr>
            </w:pPr>
            <w:proofErr w:type="spellStart"/>
            <w:r>
              <w:rPr>
                <w:i/>
              </w:rPr>
              <w:t>start_time</w:t>
            </w:r>
            <w:proofErr w:type="spellEnd"/>
          </w:p>
        </w:tc>
        <w:tc>
          <w:tcPr>
            <w:tcW w:w="1528" w:type="dxa"/>
          </w:tcPr>
          <w:p w14:paraId="451D1627" w14:textId="139B44C1" w:rsidR="00604960" w:rsidRDefault="00604960" w:rsidP="00F01516">
            <w:r>
              <w:t>number</w:t>
            </w:r>
          </w:p>
        </w:tc>
        <w:tc>
          <w:tcPr>
            <w:tcW w:w="2430" w:type="dxa"/>
          </w:tcPr>
          <w:p w14:paraId="07E7B1F5" w14:textId="4369D3C4" w:rsidR="00604960" w:rsidRDefault="00604960" w:rsidP="00F01516">
            <w:r>
              <w:t>[0.0, Unix Epoch Max]</w:t>
            </w:r>
          </w:p>
        </w:tc>
        <w:tc>
          <w:tcPr>
            <w:tcW w:w="3055" w:type="dxa"/>
          </w:tcPr>
          <w:p w14:paraId="5EA2CB09" w14:textId="30ABFF00" w:rsidR="00604960" w:rsidRDefault="00604960" w:rsidP="00F01516">
            <w:r>
              <w:t>Time of first execution, seconds since Epoch</w:t>
            </w:r>
          </w:p>
        </w:tc>
      </w:tr>
      <w:tr w:rsidR="00604960" w14:paraId="6B29EBFA" w14:textId="77777777" w:rsidTr="00604960">
        <w:tc>
          <w:tcPr>
            <w:tcW w:w="2337" w:type="dxa"/>
          </w:tcPr>
          <w:p w14:paraId="6AE0745F" w14:textId="3137468E" w:rsidR="00604960" w:rsidRDefault="00604960" w:rsidP="00F01516">
            <w:pPr>
              <w:rPr>
                <w:i/>
              </w:rPr>
            </w:pPr>
            <w:r>
              <w:rPr>
                <w:i/>
              </w:rPr>
              <w:t>period</w:t>
            </w:r>
          </w:p>
        </w:tc>
        <w:tc>
          <w:tcPr>
            <w:tcW w:w="1528" w:type="dxa"/>
          </w:tcPr>
          <w:p w14:paraId="3FDD58EC" w14:textId="43397146" w:rsidR="00604960" w:rsidRDefault="00604960" w:rsidP="00F01516">
            <w:r>
              <w:t>number</w:t>
            </w:r>
          </w:p>
        </w:tc>
        <w:tc>
          <w:tcPr>
            <w:tcW w:w="2430" w:type="dxa"/>
          </w:tcPr>
          <w:p w14:paraId="29A92BAE" w14:textId="77267181" w:rsidR="00604960" w:rsidRDefault="00604960" w:rsidP="00F01516">
            <w:r>
              <w:t xml:space="preserve">[0.0, </w:t>
            </w:r>
            <w:del w:id="1466" w:author="Josh Maximoff" w:date="2019-01-03T12:35:00Z">
              <w:r w:rsidDel="00F57E52">
                <w:delText>inf</w:delText>
              </w:r>
            </w:del>
            <w:proofErr w:type="spellStart"/>
            <w:ins w:id="1467" w:author="Josh Maximoff" w:date="2019-01-03T12:35:00Z">
              <w:r w:rsidR="00F57E52">
                <w:t>float_max</w:t>
              </w:r>
            </w:ins>
            <w:proofErr w:type="spellEnd"/>
            <w:r>
              <w:t>)</w:t>
            </w:r>
          </w:p>
        </w:tc>
        <w:tc>
          <w:tcPr>
            <w:tcW w:w="3055" w:type="dxa"/>
          </w:tcPr>
          <w:p w14:paraId="59FD72CC" w14:textId="678993B3" w:rsidR="00604960" w:rsidRDefault="00604960" w:rsidP="00F01516">
            <w:r>
              <w:t>Seconds between task executions. Not present if this is a one-shot task. (</w:t>
            </w:r>
            <w:proofErr w:type="spellStart"/>
            <w:r>
              <w:t>WiFi</w:t>
            </w:r>
            <w:proofErr w:type="spellEnd"/>
            <w:r>
              <w:t xml:space="preserve"> Mode is always treated as a one-shot task).</w:t>
            </w:r>
          </w:p>
        </w:tc>
      </w:tr>
      <w:tr w:rsidR="00604960" w14:paraId="78683A07" w14:textId="77777777" w:rsidTr="00604960">
        <w:tc>
          <w:tcPr>
            <w:tcW w:w="2337" w:type="dxa"/>
          </w:tcPr>
          <w:p w14:paraId="384A247A" w14:textId="0AB27A9D" w:rsidR="00604960" w:rsidRDefault="00604960" w:rsidP="00F01516">
            <w:pPr>
              <w:rPr>
                <w:i/>
              </w:rPr>
            </w:pPr>
            <w:proofErr w:type="spellStart"/>
            <w:r>
              <w:rPr>
                <w:i/>
              </w:rPr>
              <w:t>max_</w:t>
            </w:r>
            <w:del w:id="1468" w:author="Josh Maximoff" w:date="2019-02-06T12:06:00Z">
              <w:r w:rsidDel="002055B9">
                <w:rPr>
                  <w:i/>
                </w:rPr>
                <w:delText>duration</w:delText>
              </w:r>
            </w:del>
            <w:ins w:id="1469" w:author="Josh Maximoff" w:date="2019-02-06T12:06:00Z">
              <w:r w:rsidR="002055B9">
                <w:rPr>
                  <w:i/>
                </w:rPr>
                <w:t>repetition</w:t>
              </w:r>
            </w:ins>
            <w:proofErr w:type="spellEnd"/>
          </w:p>
        </w:tc>
        <w:tc>
          <w:tcPr>
            <w:tcW w:w="1528" w:type="dxa"/>
          </w:tcPr>
          <w:p w14:paraId="0F662155" w14:textId="3BB605D0" w:rsidR="00604960" w:rsidRDefault="004E64F9" w:rsidP="00F01516">
            <w:r>
              <w:t>number</w:t>
            </w:r>
          </w:p>
        </w:tc>
        <w:tc>
          <w:tcPr>
            <w:tcW w:w="2430" w:type="dxa"/>
          </w:tcPr>
          <w:p w14:paraId="5C197884" w14:textId="40456709" w:rsidR="00604960" w:rsidRDefault="004E64F9" w:rsidP="00F01516">
            <w:r>
              <w:t>[0</w:t>
            </w:r>
            <w:del w:id="1470" w:author="Josh Maximoff" w:date="2019-02-05T12:46:00Z">
              <w:r w:rsidDel="00200343">
                <w:delText>.0</w:delText>
              </w:r>
            </w:del>
            <w:r>
              <w:t xml:space="preserve">, </w:t>
            </w:r>
            <w:del w:id="1471" w:author="Josh Maximoff" w:date="2019-02-05T12:46:00Z">
              <w:r w:rsidDel="00200343">
                <w:delText>inf</w:delText>
              </w:r>
            </w:del>
            <w:proofErr w:type="spellStart"/>
            <w:ins w:id="1472" w:author="Josh Maximoff" w:date="2019-02-06T12:06:00Z">
              <w:r w:rsidR="002055B9">
                <w:t>int_max</w:t>
              </w:r>
            </w:ins>
            <w:proofErr w:type="spellEnd"/>
            <w:r>
              <w:t>)</w:t>
            </w:r>
            <w:ins w:id="1473" w:author="Josh Maximoff" w:date="2019-02-06T17:10:00Z">
              <w:r w:rsidR="0087657F">
                <w:t xml:space="preserve"> or</w:t>
              </w:r>
              <w:r w:rsidR="0087657F">
                <w:br/>
                <w:t>-1 to repeat indefinitely</w:t>
              </w:r>
            </w:ins>
          </w:p>
        </w:tc>
        <w:tc>
          <w:tcPr>
            <w:tcW w:w="3055" w:type="dxa"/>
          </w:tcPr>
          <w:p w14:paraId="58315A76" w14:textId="76059531" w:rsidR="00604960" w:rsidRDefault="004E64F9" w:rsidP="00F01516">
            <w:r>
              <w:t xml:space="preserve">Max </w:t>
            </w:r>
            <w:del w:id="1474" w:author="Josh Maximoff" w:date="2019-02-06T12:06:00Z">
              <w:r w:rsidDel="00B937D6">
                <w:delText>seconds allowed for task completion. Some tasks may terminate early on their own.</w:delText>
              </w:r>
            </w:del>
            <w:ins w:id="1475" w:author="Josh Maximoff" w:date="2019-02-06T12:06:00Z">
              <w:r w:rsidR="00B937D6">
                <w:t>number of times a periodic task can repeat. Not present for</w:t>
              </w:r>
            </w:ins>
            <w:ins w:id="1476" w:author="Josh Maximoff" w:date="2019-02-06T12:07:00Z">
              <w:r w:rsidR="00B937D6">
                <w:t xml:space="preserve"> non-</w:t>
              </w:r>
              <w:r w:rsidR="00134706">
                <w:t>repeating tasks.</w:t>
              </w:r>
            </w:ins>
          </w:p>
        </w:tc>
      </w:tr>
    </w:tbl>
    <w:p w14:paraId="327F142B" w14:textId="705CDF37" w:rsidR="00604960" w:rsidRDefault="00604960" w:rsidP="00836821">
      <w:pPr>
        <w:rPr>
          <w:ins w:id="1477" w:author="Josh Maximoff" w:date="2019-02-06T17:10:00Z"/>
        </w:rPr>
      </w:pPr>
    </w:p>
    <w:p w14:paraId="69815EB5" w14:textId="16BE556D" w:rsidR="00E430E1" w:rsidRDefault="00E430E1">
      <w:pPr>
        <w:pStyle w:val="Caption"/>
        <w:keepNext/>
        <w:rPr>
          <w:ins w:id="1478" w:author="Josh Maximoff" w:date="2019-02-06T17:11:00Z"/>
        </w:rPr>
        <w:pPrChange w:id="1479" w:author="Josh Maximoff" w:date="2019-02-06T17:11:00Z">
          <w:pPr/>
        </w:pPrChange>
      </w:pPr>
      <w:ins w:id="1480" w:author="Josh Maximoff" w:date="2019-02-06T17:11:00Z">
        <w:r>
          <w:t xml:space="preserve">Table </w:t>
        </w:r>
        <w:r>
          <w:fldChar w:fldCharType="begin"/>
        </w:r>
        <w:r>
          <w:instrText xml:space="preserve"> SEQ Table \* ARABIC </w:instrText>
        </w:r>
      </w:ins>
      <w:r>
        <w:fldChar w:fldCharType="separate"/>
      </w:r>
      <w:ins w:id="1481" w:author="Josh Maximoff" w:date="2019-02-06T18:50:00Z">
        <w:r w:rsidR="00AD4D88">
          <w:rPr>
            <w:noProof/>
          </w:rPr>
          <w:t>11</w:t>
        </w:r>
      </w:ins>
      <w:ins w:id="1482" w:author="Josh Maximoff" w:date="2019-02-06T17:11:00Z">
        <w:r>
          <w:fldChar w:fldCharType="end"/>
        </w:r>
        <w:r>
          <w:t xml:space="preserve"> - Example </w:t>
        </w:r>
        <w:proofErr w:type="spellStart"/>
        <w:r>
          <w:t>task_cfg</w:t>
        </w:r>
        <w:proofErr w:type="spellEnd"/>
        <w:r>
          <w:t>_&lt;INDEX&gt;.json</w:t>
        </w:r>
      </w:ins>
    </w:p>
    <w:tbl>
      <w:tblPr>
        <w:tblStyle w:val="TableGrid"/>
        <w:tblW w:w="0" w:type="auto"/>
        <w:tblLook w:val="04A0" w:firstRow="1" w:lastRow="0" w:firstColumn="1" w:lastColumn="0" w:noHBand="0" w:noVBand="1"/>
        <w:tblPrChange w:id="1483" w:author="Josh Maximoff" w:date="2019-02-06T17:12:00Z">
          <w:tblPr>
            <w:tblStyle w:val="TableGrid"/>
            <w:tblW w:w="0" w:type="auto"/>
            <w:tblLook w:val="04A0" w:firstRow="1" w:lastRow="0" w:firstColumn="1" w:lastColumn="0" w:noHBand="0" w:noVBand="1"/>
          </w:tblPr>
        </w:tblPrChange>
      </w:tblPr>
      <w:tblGrid>
        <w:gridCol w:w="9350"/>
        <w:tblGridChange w:id="1484">
          <w:tblGrid>
            <w:gridCol w:w="9350"/>
          </w:tblGrid>
        </w:tblGridChange>
      </w:tblGrid>
      <w:tr w:rsidR="00E430E1" w14:paraId="5381164E" w14:textId="77777777" w:rsidTr="00A175CD">
        <w:trPr>
          <w:ins w:id="1485" w:author="Josh Maximoff" w:date="2019-02-06T17:10:00Z"/>
        </w:trPr>
        <w:tc>
          <w:tcPr>
            <w:tcW w:w="9350" w:type="dxa"/>
            <w:shd w:val="clear" w:color="auto" w:fill="E7E6E6" w:themeFill="background2"/>
            <w:tcPrChange w:id="1486" w:author="Josh Maximoff" w:date="2019-02-06T17:12:00Z">
              <w:tcPr>
                <w:tcW w:w="9350" w:type="dxa"/>
              </w:tcPr>
            </w:tcPrChange>
          </w:tcPr>
          <w:p w14:paraId="745E6AF1" w14:textId="77777777" w:rsidR="00E430E1" w:rsidRDefault="00E430E1" w:rsidP="00E430E1">
            <w:pPr>
              <w:rPr>
                <w:ins w:id="1487" w:author="Josh Maximoff" w:date="2019-02-06T17:10:00Z"/>
              </w:rPr>
            </w:pPr>
            <w:ins w:id="1488" w:author="Josh Maximoff" w:date="2019-02-06T17:10:00Z">
              <w:r>
                <w:t>{</w:t>
              </w:r>
            </w:ins>
          </w:p>
          <w:p w14:paraId="6539A5D2" w14:textId="77777777" w:rsidR="00E430E1" w:rsidRDefault="00E430E1" w:rsidP="00E430E1">
            <w:pPr>
              <w:rPr>
                <w:ins w:id="1489" w:author="Josh Maximoff" w:date="2019-02-06T17:10:00Z"/>
              </w:rPr>
            </w:pPr>
            <w:ins w:id="1490" w:author="Josh Maximoff" w:date="2019-02-06T17:10:00Z">
              <w:r>
                <w:tab/>
                <w:t>"line": 12,</w:t>
              </w:r>
            </w:ins>
          </w:p>
          <w:p w14:paraId="6F9B564F" w14:textId="77777777" w:rsidR="00E430E1" w:rsidRDefault="00E430E1" w:rsidP="00E430E1">
            <w:pPr>
              <w:rPr>
                <w:ins w:id="1491" w:author="Josh Maximoff" w:date="2019-02-06T17:10:00Z"/>
              </w:rPr>
            </w:pPr>
            <w:ins w:id="1492" w:author="Josh Maximoff" w:date="2019-02-06T17:10:00Z">
              <w:r>
                <w:tab/>
                <w:t>"</w:t>
              </w:r>
              <w:proofErr w:type="spellStart"/>
              <w:r>
                <w:t>action_seq_id</w:t>
              </w:r>
              <w:proofErr w:type="spellEnd"/>
              <w:r>
                <w:t>": 14,</w:t>
              </w:r>
            </w:ins>
          </w:p>
          <w:p w14:paraId="354AF98E" w14:textId="77777777" w:rsidR="00E430E1" w:rsidRDefault="00E430E1" w:rsidP="00E430E1">
            <w:pPr>
              <w:rPr>
                <w:ins w:id="1493" w:author="Josh Maximoff" w:date="2019-02-06T17:10:00Z"/>
              </w:rPr>
            </w:pPr>
            <w:ins w:id="1494" w:author="Josh Maximoff" w:date="2019-02-06T17:10:00Z">
              <w:r>
                <w:tab/>
                <w:t>"</w:t>
              </w:r>
              <w:proofErr w:type="spellStart"/>
              <w:r>
                <w:t>start_time</w:t>
              </w:r>
              <w:proofErr w:type="spellEnd"/>
              <w:r>
                <w:t>": 1549480005.276,</w:t>
              </w:r>
            </w:ins>
          </w:p>
          <w:p w14:paraId="185482F2" w14:textId="77777777" w:rsidR="00E430E1" w:rsidRDefault="00E430E1" w:rsidP="00E430E1">
            <w:pPr>
              <w:rPr>
                <w:ins w:id="1495" w:author="Josh Maximoff" w:date="2019-02-06T17:10:00Z"/>
              </w:rPr>
            </w:pPr>
            <w:ins w:id="1496" w:author="Josh Maximoff" w:date="2019-02-06T17:10:00Z">
              <w:r>
                <w:tab/>
                <w:t>"period": 7200.0,</w:t>
              </w:r>
            </w:ins>
          </w:p>
          <w:p w14:paraId="7D3046E4" w14:textId="77777777" w:rsidR="00E430E1" w:rsidRDefault="00E430E1" w:rsidP="00E430E1">
            <w:pPr>
              <w:rPr>
                <w:ins w:id="1497" w:author="Josh Maximoff" w:date="2019-02-06T17:10:00Z"/>
              </w:rPr>
            </w:pPr>
            <w:ins w:id="1498" w:author="Josh Maximoff" w:date="2019-02-06T17:10:00Z">
              <w:r>
                <w:tab/>
                <w:t>"</w:t>
              </w:r>
              <w:proofErr w:type="spellStart"/>
              <w:r>
                <w:t>max_repetition</w:t>
              </w:r>
              <w:proofErr w:type="spellEnd"/>
              <w:r>
                <w:t>": -1</w:t>
              </w:r>
            </w:ins>
          </w:p>
          <w:p w14:paraId="32110F34" w14:textId="401C95E2" w:rsidR="00E430E1" w:rsidRDefault="00E430E1" w:rsidP="00E430E1">
            <w:pPr>
              <w:rPr>
                <w:ins w:id="1499" w:author="Josh Maximoff" w:date="2019-02-06T17:10:00Z"/>
              </w:rPr>
            </w:pPr>
            <w:ins w:id="1500" w:author="Josh Maximoff" w:date="2019-02-06T17:10:00Z">
              <w:r>
                <w:t>}</w:t>
              </w:r>
            </w:ins>
          </w:p>
        </w:tc>
      </w:tr>
    </w:tbl>
    <w:p w14:paraId="35EC2589" w14:textId="77777777" w:rsidR="00E430E1" w:rsidRDefault="00E430E1" w:rsidP="00836821">
      <w:pPr>
        <w:rPr>
          <w:ins w:id="1501" w:author="Josh Maximoff" w:date="2019-02-06T11:48:00Z"/>
        </w:rPr>
      </w:pPr>
    </w:p>
    <w:p w14:paraId="29FC45E2" w14:textId="1D7037E6" w:rsidR="00246C8F" w:rsidDel="00246C8F" w:rsidRDefault="00246C8F" w:rsidP="00836821">
      <w:pPr>
        <w:rPr>
          <w:del w:id="1502" w:author="Josh Maximoff" w:date="2019-02-06T11:48:00Z"/>
        </w:rPr>
      </w:pPr>
    </w:p>
    <w:p w14:paraId="18DFCB7E" w14:textId="6C1F5320" w:rsidR="00BB78CF" w:rsidRDefault="00B260C7" w:rsidP="00BB78CF">
      <w:pPr>
        <w:pStyle w:val="Heading2"/>
      </w:pPr>
      <w:bookmarkStart w:id="1503" w:name="_Ref534280224"/>
      <w:bookmarkStart w:id="1504" w:name="_Ref534280238"/>
      <w:bookmarkStart w:id="1505" w:name="_Toc371429"/>
      <w:proofErr w:type="spellStart"/>
      <w:ins w:id="1506" w:author="Josh Maximoff" w:date="2019-02-06T13:11:00Z">
        <w:r>
          <w:t>smart</w:t>
        </w:r>
      </w:ins>
      <w:del w:id="1507" w:author="Josh Maximoff" w:date="2019-02-06T12:43:00Z">
        <w:r w:rsidR="00BB78CF" w:rsidDel="00756F15">
          <w:delText xml:space="preserve">File: </w:delText>
        </w:r>
      </w:del>
      <w:ins w:id="1508" w:author="Josh Maximoff" w:date="2019-02-06T11:32:00Z">
        <w:r w:rsidR="007C02E1">
          <w:t>trig_cfg</w:t>
        </w:r>
      </w:ins>
      <w:proofErr w:type="spellEnd"/>
      <w:del w:id="1509" w:author="Josh Maximoff" w:date="2019-02-06T11:32:00Z">
        <w:r w:rsidR="00760FF2" w:rsidDel="007C02E1">
          <w:delText>&lt;Trig_</w:delText>
        </w:r>
      </w:del>
      <w:del w:id="1510" w:author="Josh Maximoff" w:date="2019-02-05T12:52:00Z">
        <w:r w:rsidR="00760FF2" w:rsidDel="00200343">
          <w:delText>ID</w:delText>
        </w:r>
      </w:del>
      <w:del w:id="1511" w:author="Josh Maximoff" w:date="2019-02-06T11:32:00Z">
        <w:r w:rsidR="00760FF2" w:rsidDel="007C02E1">
          <w:delText>&gt;</w:delText>
        </w:r>
        <w:r w:rsidR="00BB78CF" w:rsidDel="007C02E1">
          <w:delText>_</w:delText>
        </w:r>
      </w:del>
      <w:ins w:id="1512" w:author="Josh Maximoff" w:date="2019-02-05T12:53:00Z">
        <w:r w:rsidR="00200343">
          <w:t>_</w:t>
        </w:r>
      </w:ins>
      <w:del w:id="1513" w:author="Josh Maximoff" w:date="2019-01-03T12:25:00Z">
        <w:r w:rsidR="00BB78CF" w:rsidDel="00747D66">
          <w:delText>cfg_</w:delText>
        </w:r>
      </w:del>
      <w:r w:rsidR="00BB78CF">
        <w:t>&lt;INDEX&gt;.json</w:t>
      </w:r>
      <w:bookmarkEnd w:id="1503"/>
      <w:bookmarkEnd w:id="1504"/>
      <w:bookmarkEnd w:id="1505"/>
    </w:p>
    <w:p w14:paraId="2437EDCE" w14:textId="068B71FB" w:rsidR="00760FF2" w:rsidRDefault="00254218" w:rsidP="00760FF2">
      <w:pPr>
        <w:rPr>
          <w:ins w:id="1514" w:author="Josh Maximoff" w:date="2019-02-06T11:33:00Z"/>
        </w:rPr>
      </w:pPr>
      <w:ins w:id="1515" w:author="Josh Maximoff" w:date="2019-01-03T12:41:00Z">
        <w:r w:rsidRPr="00254218">
          <w:rPr>
            <w:rPrChange w:id="1516" w:author="Josh Maximoff" w:date="2019-01-03T12:42:00Z">
              <w:rPr>
                <w:color w:val="FF0000"/>
              </w:rPr>
            </w:rPrChange>
          </w:rPr>
          <w:t xml:space="preserve">Each SmartTrigger </w:t>
        </w:r>
      </w:ins>
      <w:ins w:id="1517" w:author="Josh Maximoff" w:date="2019-02-05T12:52:00Z">
        <w:r w:rsidR="00200343">
          <w:t xml:space="preserve">type </w:t>
        </w:r>
      </w:ins>
      <w:ins w:id="1518" w:author="Josh Maximoff" w:date="2019-01-03T12:41:00Z">
        <w:r w:rsidRPr="00254218">
          <w:rPr>
            <w:rPrChange w:id="1519" w:author="Josh Maximoff" w:date="2019-01-03T12:42:00Z">
              <w:rPr>
                <w:color w:val="FF0000"/>
              </w:rPr>
            </w:rPrChange>
          </w:rPr>
          <w:t>has a unique ID (see</w:t>
        </w:r>
      </w:ins>
      <w:ins w:id="1520" w:author="Josh Maximoff" w:date="2019-01-03T12:42:00Z">
        <w:r>
          <w:rPr>
            <w:color w:val="FF0000"/>
          </w:rPr>
          <w:t xml:space="preserve"> </w:t>
        </w:r>
        <w:r>
          <w:rPr>
            <w:color w:val="FF0000"/>
          </w:rPr>
          <w:fldChar w:fldCharType="begin"/>
        </w:r>
        <w:r>
          <w:rPr>
            <w:color w:val="FF0000"/>
          </w:rPr>
          <w:instrText xml:space="preserve"> REF _Ref533768953 \h </w:instrText>
        </w:r>
      </w:ins>
      <w:r>
        <w:rPr>
          <w:color w:val="FF0000"/>
        </w:rPr>
      </w:r>
      <w:r>
        <w:rPr>
          <w:color w:val="FF0000"/>
        </w:rPr>
        <w:fldChar w:fldCharType="separate"/>
      </w:r>
      <w:ins w:id="1521" w:author="Josh Maximoff" w:date="2019-02-06T18:50:00Z">
        <w:r w:rsidR="00AD4D88">
          <w:t xml:space="preserve">Table </w:t>
        </w:r>
        <w:r w:rsidR="00AD4D88">
          <w:rPr>
            <w:noProof/>
          </w:rPr>
          <w:t>14</w:t>
        </w:r>
        <w:r w:rsidR="00AD4D88">
          <w:t>: SmartTrigger IDs</w:t>
        </w:r>
      </w:ins>
      <w:ins w:id="1522" w:author="Josh Maximoff" w:date="2019-01-03T12:42:00Z">
        <w:r>
          <w:rPr>
            <w:color w:val="FF0000"/>
          </w:rPr>
          <w:fldChar w:fldCharType="end"/>
        </w:r>
        <w:r>
          <w:t>)</w:t>
        </w:r>
      </w:ins>
      <w:ins w:id="1523" w:author="Josh Maximoff" w:date="2019-02-06T11:36:00Z">
        <w:r w:rsidR="001D1055">
          <w:t xml:space="preserve"> and a fixed number of instances</w:t>
        </w:r>
        <w:r w:rsidR="009C2EB7">
          <w:t xml:space="preserve"> (di</w:t>
        </w:r>
      </w:ins>
      <w:ins w:id="1524" w:author="Josh Maximoff" w:date="2019-02-06T11:37:00Z">
        <w:r w:rsidR="009C2EB7">
          <w:t>ffering per SmartTrigger type</w:t>
        </w:r>
      </w:ins>
      <w:ins w:id="1525" w:author="Josh Maximoff" w:date="2019-02-06T12:08:00Z">
        <w:r w:rsidR="00134706">
          <w:t>)</w:t>
        </w:r>
      </w:ins>
      <w:ins w:id="1526" w:author="Josh Maximoff" w:date="2019-02-06T12:16:00Z">
        <w:r w:rsidR="00D67A5B">
          <w:t xml:space="preserve"> as specified in </w:t>
        </w:r>
        <w:r w:rsidR="00D67A5B">
          <w:fldChar w:fldCharType="begin"/>
        </w:r>
        <w:r w:rsidR="00D67A5B">
          <w:instrText xml:space="preserve"> REF _Ref345266 \h </w:instrText>
        </w:r>
      </w:ins>
      <w:r w:rsidR="00D67A5B">
        <w:fldChar w:fldCharType="separate"/>
      </w:r>
      <w:ins w:id="1527" w:author="Josh Maximoff" w:date="2019-02-06T18:50:00Z">
        <w:r w:rsidR="00AD4D88">
          <w:t xml:space="preserve">Table </w:t>
        </w:r>
        <w:r w:rsidR="00AD4D88">
          <w:rPr>
            <w:noProof/>
          </w:rPr>
          <w:t>14</w:t>
        </w:r>
        <w:r w:rsidR="00AD4D88">
          <w:t>: SmartTrigger IDs and Counts</w:t>
        </w:r>
      </w:ins>
      <w:ins w:id="1528" w:author="Josh Maximoff" w:date="2019-02-06T12:16:00Z">
        <w:r w:rsidR="00D67A5B">
          <w:fldChar w:fldCharType="end"/>
        </w:r>
      </w:ins>
      <w:ins w:id="1529" w:author="Josh Maximoff" w:date="2019-02-06T11:37:00Z">
        <w:r w:rsidR="009C2EB7">
          <w:t>.</w:t>
        </w:r>
        <w:r w:rsidR="009C2EB7" w:rsidDel="002D6165">
          <w:rPr>
            <w:color w:val="FF0000"/>
          </w:rPr>
          <w:t xml:space="preserve"> </w:t>
        </w:r>
        <w:r w:rsidR="009C2EB7">
          <w:t xml:space="preserve">Each SmartTrigger config file identifies the </w:t>
        </w:r>
      </w:ins>
      <w:ins w:id="1530" w:author="Josh Maximoff" w:date="2019-02-06T11:38:00Z">
        <w:r w:rsidR="009C2EB7">
          <w:t xml:space="preserve">type and specific </w:t>
        </w:r>
        <w:proofErr w:type="gramStart"/>
        <w:r w:rsidR="009C2EB7">
          <w:t>instance, and</w:t>
        </w:r>
        <w:proofErr w:type="gramEnd"/>
        <w:r w:rsidR="009C2EB7">
          <w:t xml:space="preserve"> </w:t>
        </w:r>
      </w:ins>
      <w:ins w:id="1531" w:author="Josh Maximoff" w:date="2019-02-06T12:08:00Z">
        <w:r w:rsidR="00134706">
          <w:t>p</w:t>
        </w:r>
      </w:ins>
      <w:ins w:id="1532" w:author="Josh Maximoff" w:date="2019-02-06T11:38:00Z">
        <w:r w:rsidR="009C2EB7">
          <w:t>rovides a variable length collection of param/value pairs.</w:t>
        </w:r>
      </w:ins>
      <w:del w:id="1533" w:author="Josh Maximoff" w:date="2018-12-28T13:44:00Z">
        <w:r w:rsidR="00760FF2" w:rsidDel="002D6165">
          <w:rPr>
            <w:color w:val="FF0000"/>
          </w:rPr>
          <w:delText xml:space="preserve">TBD. </w:delText>
        </w:r>
        <w:r w:rsidR="00760FF2" w:rsidDel="002D6165">
          <w:rPr>
            <w:color w:val="000000" w:themeColor="text1"/>
          </w:rPr>
          <w:delText>Trigger type specific.</w:delText>
        </w:r>
      </w:del>
    </w:p>
    <w:p w14:paraId="1AC029F7" w14:textId="488CAA80" w:rsidR="001D1055" w:rsidRDefault="001D1055">
      <w:pPr>
        <w:pStyle w:val="Caption"/>
        <w:keepNext/>
        <w:rPr>
          <w:ins w:id="1534" w:author="Josh Maximoff" w:date="2019-02-06T11:36:00Z"/>
        </w:rPr>
        <w:pPrChange w:id="1535" w:author="Josh Maximoff" w:date="2019-02-06T11:36:00Z">
          <w:pPr/>
        </w:pPrChange>
      </w:pPr>
      <w:ins w:id="1536" w:author="Josh Maximoff" w:date="2019-02-06T11:36:00Z">
        <w:r>
          <w:t xml:space="preserve">Table </w:t>
        </w:r>
        <w:r>
          <w:fldChar w:fldCharType="begin"/>
        </w:r>
        <w:r>
          <w:instrText xml:space="preserve"> SEQ Table \* ARABIC </w:instrText>
        </w:r>
      </w:ins>
      <w:r>
        <w:fldChar w:fldCharType="separate"/>
      </w:r>
      <w:ins w:id="1537" w:author="Josh Maximoff" w:date="2019-02-06T18:50:00Z">
        <w:r w:rsidR="00AD4D88">
          <w:rPr>
            <w:noProof/>
          </w:rPr>
          <w:t>12</w:t>
        </w:r>
      </w:ins>
      <w:ins w:id="1538" w:author="Josh Maximoff" w:date="2019-02-06T11:36:00Z">
        <w:r>
          <w:fldChar w:fldCharType="end"/>
        </w:r>
        <w:r>
          <w:t xml:space="preserve"> - SmartTrigger Configuration</w:t>
        </w:r>
      </w:ins>
    </w:p>
    <w:tbl>
      <w:tblPr>
        <w:tblStyle w:val="TableGrid"/>
        <w:tblW w:w="9701" w:type="dxa"/>
        <w:tblLook w:val="04A0" w:firstRow="1" w:lastRow="0" w:firstColumn="1" w:lastColumn="0" w:noHBand="0" w:noVBand="1"/>
        <w:tblPrChange w:id="1539" w:author="Josh Maximoff" w:date="2019-02-06T17:18:00Z">
          <w:tblPr>
            <w:tblStyle w:val="TableGrid"/>
            <w:tblW w:w="9355" w:type="dxa"/>
            <w:tblLook w:val="04A0" w:firstRow="1" w:lastRow="0" w:firstColumn="1" w:lastColumn="0" w:noHBand="0" w:noVBand="1"/>
          </w:tblPr>
        </w:tblPrChange>
      </w:tblPr>
      <w:tblGrid>
        <w:gridCol w:w="1975"/>
        <w:gridCol w:w="1080"/>
        <w:gridCol w:w="1251"/>
        <w:gridCol w:w="2451"/>
        <w:gridCol w:w="2944"/>
        <w:tblGridChange w:id="1540">
          <w:tblGrid>
            <w:gridCol w:w="1226"/>
            <w:gridCol w:w="1109"/>
            <w:gridCol w:w="45"/>
            <w:gridCol w:w="1485"/>
            <w:gridCol w:w="441"/>
            <w:gridCol w:w="1989"/>
            <w:gridCol w:w="462"/>
            <w:gridCol w:w="2598"/>
            <w:gridCol w:w="346"/>
          </w:tblGrid>
        </w:tblGridChange>
      </w:tblGrid>
      <w:tr w:rsidR="005F37D4" w14:paraId="5D019AB7" w14:textId="77777777" w:rsidTr="00A175CD">
        <w:trPr>
          <w:ins w:id="1541" w:author="Josh Maximoff" w:date="2019-02-06T11:33:00Z"/>
          <w:trPrChange w:id="1542" w:author="Josh Maximoff" w:date="2019-02-06T17:18:00Z">
            <w:trPr>
              <w:gridAfter w:val="0"/>
            </w:trPr>
          </w:trPrChange>
        </w:trPr>
        <w:tc>
          <w:tcPr>
            <w:tcW w:w="3055" w:type="dxa"/>
            <w:gridSpan w:val="2"/>
            <w:tcPrChange w:id="1543" w:author="Josh Maximoff" w:date="2019-02-06T17:18:00Z">
              <w:tcPr>
                <w:tcW w:w="2335" w:type="dxa"/>
                <w:gridSpan w:val="2"/>
              </w:tcPr>
            </w:tcPrChange>
          </w:tcPr>
          <w:p w14:paraId="0A41EA70" w14:textId="77777777" w:rsidR="005F37D4" w:rsidRPr="00FF3FDC" w:rsidRDefault="005F37D4" w:rsidP="001D1055">
            <w:pPr>
              <w:rPr>
                <w:ins w:id="1544" w:author="Josh Maximoff" w:date="2019-02-06T11:33:00Z"/>
                <w:b/>
              </w:rPr>
            </w:pPr>
            <w:ins w:id="1545" w:author="Josh Maximoff" w:date="2019-02-06T11:33:00Z">
              <w:r w:rsidRPr="00FF3FDC">
                <w:rPr>
                  <w:b/>
                </w:rPr>
                <w:t>Element</w:t>
              </w:r>
              <w:r>
                <w:rPr>
                  <w:b/>
                </w:rPr>
                <w:t xml:space="preserve"> Name</w:t>
              </w:r>
            </w:ins>
          </w:p>
        </w:tc>
        <w:tc>
          <w:tcPr>
            <w:tcW w:w="1251" w:type="dxa"/>
            <w:tcPrChange w:id="1546" w:author="Josh Maximoff" w:date="2019-02-06T17:18:00Z">
              <w:tcPr>
                <w:tcW w:w="1530" w:type="dxa"/>
                <w:gridSpan w:val="2"/>
              </w:tcPr>
            </w:tcPrChange>
          </w:tcPr>
          <w:p w14:paraId="1DCB7B52" w14:textId="77777777" w:rsidR="005F37D4" w:rsidRPr="00FF3FDC" w:rsidRDefault="005F37D4" w:rsidP="001D1055">
            <w:pPr>
              <w:rPr>
                <w:ins w:id="1547" w:author="Josh Maximoff" w:date="2019-02-06T11:33:00Z"/>
                <w:b/>
              </w:rPr>
            </w:pPr>
            <w:ins w:id="1548" w:author="Josh Maximoff" w:date="2019-02-06T11:33:00Z">
              <w:r>
                <w:rPr>
                  <w:b/>
                </w:rPr>
                <w:t xml:space="preserve">JSON </w:t>
              </w:r>
              <w:r w:rsidRPr="00FF3FDC">
                <w:rPr>
                  <w:b/>
                </w:rPr>
                <w:t>Type</w:t>
              </w:r>
            </w:ins>
          </w:p>
        </w:tc>
        <w:tc>
          <w:tcPr>
            <w:tcW w:w="2451" w:type="dxa"/>
            <w:tcPrChange w:id="1549" w:author="Josh Maximoff" w:date="2019-02-06T17:18:00Z">
              <w:tcPr>
                <w:tcW w:w="2430" w:type="dxa"/>
                <w:gridSpan w:val="2"/>
              </w:tcPr>
            </w:tcPrChange>
          </w:tcPr>
          <w:p w14:paraId="2246A7D9" w14:textId="77777777" w:rsidR="005F37D4" w:rsidRDefault="005F37D4" w:rsidP="001D1055">
            <w:pPr>
              <w:rPr>
                <w:ins w:id="1550" w:author="Josh Maximoff" w:date="2019-02-06T11:33:00Z"/>
                <w:b/>
              </w:rPr>
            </w:pPr>
            <w:ins w:id="1551" w:author="Josh Maximoff" w:date="2019-02-06T11:33:00Z">
              <w:r>
                <w:rPr>
                  <w:b/>
                </w:rPr>
                <w:t>Range/Format</w:t>
              </w:r>
            </w:ins>
          </w:p>
        </w:tc>
        <w:tc>
          <w:tcPr>
            <w:tcW w:w="2944" w:type="dxa"/>
            <w:tcPrChange w:id="1552" w:author="Josh Maximoff" w:date="2019-02-06T17:18:00Z">
              <w:tcPr>
                <w:tcW w:w="3060" w:type="dxa"/>
                <w:gridSpan w:val="2"/>
              </w:tcPr>
            </w:tcPrChange>
          </w:tcPr>
          <w:p w14:paraId="0BA1E602" w14:textId="77777777" w:rsidR="005F37D4" w:rsidRDefault="005F37D4" w:rsidP="001D1055">
            <w:pPr>
              <w:rPr>
                <w:ins w:id="1553" w:author="Josh Maximoff" w:date="2019-02-06T11:33:00Z"/>
                <w:b/>
              </w:rPr>
            </w:pPr>
            <w:ins w:id="1554" w:author="Josh Maximoff" w:date="2019-02-06T11:33:00Z">
              <w:r w:rsidRPr="00FF3FDC">
                <w:rPr>
                  <w:b/>
                </w:rPr>
                <w:t>Description</w:t>
              </w:r>
              <w:r>
                <w:rPr>
                  <w:b/>
                </w:rPr>
                <w:t>/Notes</w:t>
              </w:r>
            </w:ins>
          </w:p>
        </w:tc>
      </w:tr>
      <w:tr w:rsidR="005F37D4" w14:paraId="32487086" w14:textId="77777777" w:rsidTr="00A175CD">
        <w:trPr>
          <w:ins w:id="1555" w:author="Josh Maximoff" w:date="2019-02-06T11:33:00Z"/>
          <w:trPrChange w:id="1556" w:author="Josh Maximoff" w:date="2019-02-06T17:18:00Z">
            <w:trPr>
              <w:gridAfter w:val="0"/>
            </w:trPr>
          </w:trPrChange>
        </w:trPr>
        <w:tc>
          <w:tcPr>
            <w:tcW w:w="3055" w:type="dxa"/>
            <w:gridSpan w:val="2"/>
            <w:tcPrChange w:id="1557" w:author="Josh Maximoff" w:date="2019-02-06T17:18:00Z">
              <w:tcPr>
                <w:tcW w:w="2335" w:type="dxa"/>
                <w:gridSpan w:val="2"/>
              </w:tcPr>
            </w:tcPrChange>
          </w:tcPr>
          <w:p w14:paraId="21993CF8" w14:textId="28589C26" w:rsidR="005F37D4" w:rsidRDefault="00AA2037" w:rsidP="001D1055">
            <w:pPr>
              <w:rPr>
                <w:ins w:id="1558" w:author="Josh Maximoff" w:date="2019-02-06T11:33:00Z"/>
                <w:i/>
              </w:rPr>
            </w:pPr>
            <w:proofErr w:type="spellStart"/>
            <w:ins w:id="1559" w:author="Josh Maximoff" w:date="2019-02-06T11:43:00Z">
              <w:r>
                <w:rPr>
                  <w:i/>
                </w:rPr>
                <w:t>smarttrig_type</w:t>
              </w:r>
            </w:ins>
            <w:proofErr w:type="spellEnd"/>
          </w:p>
        </w:tc>
        <w:tc>
          <w:tcPr>
            <w:tcW w:w="1251" w:type="dxa"/>
            <w:tcPrChange w:id="1560" w:author="Josh Maximoff" w:date="2019-02-06T17:18:00Z">
              <w:tcPr>
                <w:tcW w:w="1530" w:type="dxa"/>
                <w:gridSpan w:val="2"/>
              </w:tcPr>
            </w:tcPrChange>
          </w:tcPr>
          <w:p w14:paraId="0EC4AB72" w14:textId="77777777" w:rsidR="005F37D4" w:rsidRDefault="005F37D4" w:rsidP="001D1055">
            <w:pPr>
              <w:rPr>
                <w:ins w:id="1561" w:author="Josh Maximoff" w:date="2019-02-06T11:33:00Z"/>
              </w:rPr>
            </w:pPr>
            <w:ins w:id="1562" w:author="Josh Maximoff" w:date="2019-02-06T11:33:00Z">
              <w:r>
                <w:t>number</w:t>
              </w:r>
            </w:ins>
          </w:p>
        </w:tc>
        <w:tc>
          <w:tcPr>
            <w:tcW w:w="2451" w:type="dxa"/>
            <w:tcPrChange w:id="1563" w:author="Josh Maximoff" w:date="2019-02-06T17:18:00Z">
              <w:tcPr>
                <w:tcW w:w="2430" w:type="dxa"/>
                <w:gridSpan w:val="2"/>
              </w:tcPr>
            </w:tcPrChange>
          </w:tcPr>
          <w:p w14:paraId="29F1F47B" w14:textId="408C9743" w:rsidR="005F37D4" w:rsidRDefault="005F37D4" w:rsidP="001D1055">
            <w:pPr>
              <w:rPr>
                <w:ins w:id="1564" w:author="Josh Maximoff" w:date="2019-02-06T11:33:00Z"/>
              </w:rPr>
            </w:pPr>
            <w:ins w:id="1565" w:author="Josh Maximoff" w:date="2019-02-06T11:33:00Z">
              <w:r>
                <w:t xml:space="preserve">Enum: See </w:t>
              </w:r>
            </w:ins>
            <w:ins w:id="1566" w:author="Josh Maximoff" w:date="2019-02-06T11:34:00Z">
              <w:r>
                <w:fldChar w:fldCharType="begin"/>
              </w:r>
              <w:r>
                <w:instrText xml:space="preserve"> REF _Ref345266 \h </w:instrText>
              </w:r>
            </w:ins>
            <w:r>
              <w:fldChar w:fldCharType="separate"/>
            </w:r>
            <w:ins w:id="1567" w:author="Josh Maximoff" w:date="2019-02-06T18:50:00Z">
              <w:r w:rsidR="00AD4D88">
                <w:t xml:space="preserve">Table </w:t>
              </w:r>
              <w:r w:rsidR="00AD4D88">
                <w:rPr>
                  <w:noProof/>
                </w:rPr>
                <w:t>14</w:t>
              </w:r>
              <w:r w:rsidR="00AD4D88">
                <w:t>: SmartTrigger IDs and Counts</w:t>
              </w:r>
            </w:ins>
            <w:ins w:id="1568" w:author="Josh Maximoff" w:date="2019-02-06T11:34:00Z">
              <w:r>
                <w:fldChar w:fldCharType="end"/>
              </w:r>
            </w:ins>
          </w:p>
        </w:tc>
        <w:tc>
          <w:tcPr>
            <w:tcW w:w="2944" w:type="dxa"/>
            <w:tcPrChange w:id="1569" w:author="Josh Maximoff" w:date="2019-02-06T17:18:00Z">
              <w:tcPr>
                <w:tcW w:w="3060" w:type="dxa"/>
                <w:gridSpan w:val="2"/>
              </w:tcPr>
            </w:tcPrChange>
          </w:tcPr>
          <w:p w14:paraId="423CD1C6" w14:textId="77777777" w:rsidR="005F37D4" w:rsidRDefault="005F37D4" w:rsidP="001D1055">
            <w:pPr>
              <w:rPr>
                <w:ins w:id="1570" w:author="Josh Maximoff" w:date="2019-02-06T11:33:00Z"/>
              </w:rPr>
            </w:pPr>
            <w:ins w:id="1571" w:author="Josh Maximoff" w:date="2019-02-06T11:33:00Z">
              <w:r>
                <w:t>Specifies which sensor this configures.</w:t>
              </w:r>
            </w:ins>
          </w:p>
        </w:tc>
      </w:tr>
      <w:tr w:rsidR="005F37D4" w14:paraId="4F3EC6C0" w14:textId="77777777" w:rsidTr="00A175CD">
        <w:trPr>
          <w:ins w:id="1572" w:author="Josh Maximoff" w:date="2019-02-06T11:34:00Z"/>
          <w:trPrChange w:id="1573" w:author="Josh Maximoff" w:date="2019-02-06T17:18:00Z">
            <w:trPr>
              <w:gridAfter w:val="0"/>
            </w:trPr>
          </w:trPrChange>
        </w:trPr>
        <w:tc>
          <w:tcPr>
            <w:tcW w:w="3055" w:type="dxa"/>
            <w:gridSpan w:val="2"/>
            <w:tcPrChange w:id="1574" w:author="Josh Maximoff" w:date="2019-02-06T17:18:00Z">
              <w:tcPr>
                <w:tcW w:w="2335" w:type="dxa"/>
                <w:gridSpan w:val="2"/>
              </w:tcPr>
            </w:tcPrChange>
          </w:tcPr>
          <w:p w14:paraId="235E8DA7" w14:textId="38097283" w:rsidR="005F37D4" w:rsidRDefault="005F37D4" w:rsidP="001D1055">
            <w:pPr>
              <w:rPr>
                <w:ins w:id="1575" w:author="Josh Maximoff" w:date="2019-02-06T11:34:00Z"/>
                <w:i/>
              </w:rPr>
            </w:pPr>
            <w:ins w:id="1576" w:author="Josh Maximoff" w:date="2019-02-06T11:34:00Z">
              <w:r>
                <w:rPr>
                  <w:i/>
                </w:rPr>
                <w:t>instance</w:t>
              </w:r>
            </w:ins>
          </w:p>
        </w:tc>
        <w:tc>
          <w:tcPr>
            <w:tcW w:w="1251" w:type="dxa"/>
            <w:tcPrChange w:id="1577" w:author="Josh Maximoff" w:date="2019-02-06T17:18:00Z">
              <w:tcPr>
                <w:tcW w:w="1530" w:type="dxa"/>
                <w:gridSpan w:val="2"/>
              </w:tcPr>
            </w:tcPrChange>
          </w:tcPr>
          <w:p w14:paraId="7D6D0054" w14:textId="7D2CEA48" w:rsidR="005F37D4" w:rsidRDefault="005F37D4" w:rsidP="001D1055">
            <w:pPr>
              <w:rPr>
                <w:ins w:id="1578" w:author="Josh Maximoff" w:date="2019-02-06T11:34:00Z"/>
              </w:rPr>
            </w:pPr>
            <w:ins w:id="1579" w:author="Josh Maximoff" w:date="2019-02-06T11:34:00Z">
              <w:r>
                <w:t>number</w:t>
              </w:r>
            </w:ins>
          </w:p>
        </w:tc>
        <w:tc>
          <w:tcPr>
            <w:tcW w:w="2451" w:type="dxa"/>
            <w:tcPrChange w:id="1580" w:author="Josh Maximoff" w:date="2019-02-06T17:18:00Z">
              <w:tcPr>
                <w:tcW w:w="2430" w:type="dxa"/>
                <w:gridSpan w:val="2"/>
              </w:tcPr>
            </w:tcPrChange>
          </w:tcPr>
          <w:p w14:paraId="59B28D5A" w14:textId="4BDA3AB0" w:rsidR="005F37D4" w:rsidRDefault="005F37D4" w:rsidP="001D1055">
            <w:pPr>
              <w:rPr>
                <w:ins w:id="1581" w:author="Josh Maximoff" w:date="2019-02-06T11:34:00Z"/>
              </w:rPr>
            </w:pPr>
            <w:ins w:id="1582" w:author="Josh Maximoff" w:date="2019-02-06T11:35:00Z">
              <w:r>
                <w:t xml:space="preserve">Zero-indexed. See </w:t>
              </w:r>
              <w:r>
                <w:fldChar w:fldCharType="begin"/>
              </w:r>
              <w:r>
                <w:instrText xml:space="preserve"> REF _Ref345266 \h </w:instrText>
              </w:r>
            </w:ins>
            <w:ins w:id="1583" w:author="Josh Maximoff" w:date="2019-02-06T11:35:00Z">
              <w:r>
                <w:fldChar w:fldCharType="separate"/>
              </w:r>
            </w:ins>
            <w:ins w:id="1584" w:author="Josh Maximoff" w:date="2019-02-06T18:50:00Z">
              <w:r w:rsidR="00AD4D88">
                <w:t xml:space="preserve">Table </w:t>
              </w:r>
              <w:r w:rsidR="00AD4D88">
                <w:rPr>
                  <w:noProof/>
                </w:rPr>
                <w:t>14</w:t>
              </w:r>
              <w:r w:rsidR="00AD4D88">
                <w:t>: SmartTrigger IDs and Counts</w:t>
              </w:r>
            </w:ins>
            <w:ins w:id="1585" w:author="Josh Maximoff" w:date="2019-02-06T11:35:00Z">
              <w:r>
                <w:fldChar w:fldCharType="end"/>
              </w:r>
            </w:ins>
          </w:p>
        </w:tc>
        <w:tc>
          <w:tcPr>
            <w:tcW w:w="2944" w:type="dxa"/>
            <w:tcPrChange w:id="1586" w:author="Josh Maximoff" w:date="2019-02-06T17:18:00Z">
              <w:tcPr>
                <w:tcW w:w="3060" w:type="dxa"/>
                <w:gridSpan w:val="2"/>
              </w:tcPr>
            </w:tcPrChange>
          </w:tcPr>
          <w:p w14:paraId="31E592D5" w14:textId="77777777" w:rsidR="005F37D4" w:rsidRDefault="005F37D4" w:rsidP="001D1055">
            <w:pPr>
              <w:rPr>
                <w:ins w:id="1587" w:author="Josh Maximoff" w:date="2019-02-06T11:34:00Z"/>
              </w:rPr>
            </w:pPr>
          </w:p>
        </w:tc>
      </w:tr>
      <w:tr w:rsidR="006D4730" w14:paraId="475C8032" w14:textId="77777777" w:rsidTr="00A175CD">
        <w:tblPrEx>
          <w:tblPrExChange w:id="1588" w:author="Josh Maximoff" w:date="2019-02-06T17:18:00Z">
            <w:tblPrEx>
              <w:tblW w:w="9701" w:type="dxa"/>
            </w:tblPrEx>
          </w:tblPrExChange>
        </w:tblPrEx>
        <w:trPr>
          <w:trHeight w:val="135"/>
          <w:ins w:id="1589" w:author="Josh Maximoff" w:date="2019-02-06T13:04:00Z"/>
          <w:trPrChange w:id="1590" w:author="Josh Maximoff" w:date="2019-02-06T17:18:00Z">
            <w:trPr>
              <w:trHeight w:val="135"/>
            </w:trPr>
          </w:trPrChange>
        </w:trPr>
        <w:tc>
          <w:tcPr>
            <w:tcW w:w="1975" w:type="dxa"/>
            <w:vMerge w:val="restart"/>
            <w:tcPrChange w:id="1591" w:author="Josh Maximoff" w:date="2019-02-06T17:18:00Z">
              <w:tcPr>
                <w:tcW w:w="1156" w:type="dxa"/>
                <w:vMerge w:val="restart"/>
              </w:tcPr>
            </w:tcPrChange>
          </w:tcPr>
          <w:p w14:paraId="314CBA57" w14:textId="77777777" w:rsidR="006D4730" w:rsidRDefault="006D4730" w:rsidP="001D1055">
            <w:pPr>
              <w:rPr>
                <w:ins w:id="1592" w:author="Josh Maximoff" w:date="2019-02-06T13:07:00Z"/>
                <w:i/>
              </w:rPr>
            </w:pPr>
            <w:ins w:id="1593" w:author="Josh Maximoff" w:date="2019-02-06T13:04:00Z">
              <w:r>
                <w:rPr>
                  <w:i/>
                </w:rPr>
                <w:t>params</w:t>
              </w:r>
            </w:ins>
          </w:p>
          <w:p w14:paraId="68D929D6" w14:textId="77777777" w:rsidR="006D4730" w:rsidRDefault="006D4730" w:rsidP="001D1055">
            <w:pPr>
              <w:rPr>
                <w:ins w:id="1594" w:author="Josh Maximoff" w:date="2019-02-06T13:07:00Z"/>
                <w:i/>
              </w:rPr>
            </w:pPr>
          </w:p>
          <w:p w14:paraId="67318863" w14:textId="44982B8E" w:rsidR="006D4730" w:rsidRPr="00175B03" w:rsidRDefault="006D4730" w:rsidP="001D1055">
            <w:pPr>
              <w:rPr>
                <w:ins w:id="1595" w:author="Josh Maximoff" w:date="2019-02-06T13:04:00Z"/>
                <w:i/>
              </w:rPr>
            </w:pPr>
            <w:ins w:id="1596" w:author="Josh Maximoff" w:date="2019-02-06T13:07:00Z">
              <w:r w:rsidRPr="006D4730">
                <w:rPr>
                  <w:rPrChange w:id="1597" w:author="Josh Maximoff" w:date="2019-02-06T13:07:00Z">
                    <w:rPr>
                      <w:i/>
                    </w:rPr>
                  </w:rPrChange>
                </w:rPr>
                <w:t xml:space="preserve">(JSON array of </w:t>
              </w:r>
              <w:r>
                <w:t xml:space="preserve">param </w:t>
              </w:r>
              <w:r>
                <w:rPr>
                  <w:i/>
                </w:rPr>
                <w:t xml:space="preserve">objects. </w:t>
              </w:r>
              <w:r w:rsidRPr="006D4730">
                <w:rPr>
                  <w:rPrChange w:id="1598" w:author="Josh Maximoff" w:date="2019-02-06T13:08:00Z">
                    <w:rPr>
                      <w:i/>
                    </w:rPr>
                  </w:rPrChange>
                </w:rPr>
                <w:t xml:space="preserve">Max array size is </w:t>
              </w:r>
            </w:ins>
            <w:proofErr w:type="spellStart"/>
            <w:ins w:id="1599" w:author="Josh Maximoff" w:date="2019-02-06T13:11:00Z">
              <w:r w:rsidR="00134154">
                <w:t>smarttrigger</w:t>
              </w:r>
            </w:ins>
            <w:proofErr w:type="spellEnd"/>
            <w:ins w:id="1600" w:author="Josh Maximoff" w:date="2019-02-06T13:07:00Z">
              <w:r w:rsidRPr="006D4730">
                <w:rPr>
                  <w:rPrChange w:id="1601" w:author="Josh Maximoff" w:date="2019-02-06T13:08:00Z">
                    <w:rPr>
                      <w:i/>
                    </w:rPr>
                  </w:rPrChange>
                </w:rPr>
                <w:t>-dependent. Se</w:t>
              </w:r>
            </w:ins>
            <w:ins w:id="1602" w:author="Josh Maximoff" w:date="2019-02-06T17:13:00Z">
              <w:r w:rsidR="00A175CD">
                <w:t>in</w:t>
              </w:r>
            </w:ins>
            <w:ins w:id="1603" w:author="Josh Maximoff" w:date="2019-02-06T13:07:00Z">
              <w:r w:rsidRPr="006D4730">
                <w:rPr>
                  <w:rPrChange w:id="1604" w:author="Josh Maximoff" w:date="2019-02-06T13:08:00Z">
                    <w:rPr>
                      <w:i/>
                    </w:rPr>
                  </w:rPrChange>
                </w:rPr>
                <w:t>e i</w:t>
              </w:r>
            </w:ins>
            <w:ins w:id="1605" w:author="Josh Maximoff" w:date="2019-02-06T13:08:00Z">
              <w:r w:rsidRPr="006D4730">
                <w:rPr>
                  <w:rPrChange w:id="1606" w:author="Josh Maximoff" w:date="2019-02-06T13:08:00Z">
                    <w:rPr>
                      <w:i/>
                    </w:rPr>
                  </w:rPrChange>
                </w:rPr>
                <w:t>ndividual tables below</w:t>
              </w:r>
              <w:r>
                <w:t>)</w:t>
              </w:r>
            </w:ins>
          </w:p>
        </w:tc>
        <w:tc>
          <w:tcPr>
            <w:tcW w:w="1080" w:type="dxa"/>
            <w:tcPrChange w:id="1607" w:author="Josh Maximoff" w:date="2019-02-06T17:18:00Z">
              <w:tcPr>
                <w:tcW w:w="1156" w:type="dxa"/>
                <w:gridSpan w:val="2"/>
              </w:tcPr>
            </w:tcPrChange>
          </w:tcPr>
          <w:p w14:paraId="4001BE15" w14:textId="2851FEFD" w:rsidR="006D4730" w:rsidRDefault="006D4730" w:rsidP="001D1055">
            <w:pPr>
              <w:rPr>
                <w:ins w:id="1608" w:author="Josh Maximoff" w:date="2019-02-06T13:04:00Z"/>
                <w:i/>
              </w:rPr>
            </w:pPr>
            <w:proofErr w:type="spellStart"/>
            <w:ins w:id="1609" w:author="Josh Maximoff" w:date="2019-02-06T13:05:00Z">
              <w:r>
                <w:rPr>
                  <w:i/>
                </w:rPr>
                <w:t>param_id</w:t>
              </w:r>
            </w:ins>
            <w:proofErr w:type="spellEnd"/>
          </w:p>
        </w:tc>
        <w:tc>
          <w:tcPr>
            <w:tcW w:w="1251" w:type="dxa"/>
            <w:tcPrChange w:id="1610" w:author="Josh Maximoff" w:date="2019-02-06T17:18:00Z">
              <w:tcPr>
                <w:tcW w:w="1949" w:type="dxa"/>
                <w:gridSpan w:val="2"/>
              </w:tcPr>
            </w:tcPrChange>
          </w:tcPr>
          <w:p w14:paraId="1DE5F13D" w14:textId="38BB0694" w:rsidR="006D4730" w:rsidRDefault="006D4730" w:rsidP="001D1055">
            <w:pPr>
              <w:rPr>
                <w:ins w:id="1611" w:author="Josh Maximoff" w:date="2019-02-06T13:04:00Z"/>
              </w:rPr>
            </w:pPr>
            <w:ins w:id="1612" w:author="Josh Maximoff" w:date="2019-02-06T13:06:00Z">
              <w:r>
                <w:t>number</w:t>
              </w:r>
            </w:ins>
          </w:p>
        </w:tc>
        <w:tc>
          <w:tcPr>
            <w:tcW w:w="2451" w:type="dxa"/>
            <w:tcPrChange w:id="1613" w:author="Josh Maximoff" w:date="2019-02-06T17:18:00Z">
              <w:tcPr>
                <w:tcW w:w="2472" w:type="dxa"/>
                <w:gridSpan w:val="2"/>
              </w:tcPr>
            </w:tcPrChange>
          </w:tcPr>
          <w:p w14:paraId="19648130" w14:textId="0A20ACEF" w:rsidR="006D4730" w:rsidRDefault="006D4730" w:rsidP="001D1055">
            <w:pPr>
              <w:rPr>
                <w:ins w:id="1614" w:author="Josh Maximoff" w:date="2019-02-06T13:04:00Z"/>
              </w:rPr>
            </w:pPr>
            <w:ins w:id="1615" w:author="Josh Maximoff" w:date="2019-02-06T13:06:00Z">
              <w:r>
                <w:t>Enum - See individual param tables below</w:t>
              </w:r>
            </w:ins>
          </w:p>
        </w:tc>
        <w:tc>
          <w:tcPr>
            <w:tcW w:w="2944" w:type="dxa"/>
            <w:tcPrChange w:id="1616" w:author="Josh Maximoff" w:date="2019-02-06T17:18:00Z">
              <w:tcPr>
                <w:tcW w:w="2968" w:type="dxa"/>
                <w:gridSpan w:val="2"/>
              </w:tcPr>
            </w:tcPrChange>
          </w:tcPr>
          <w:p w14:paraId="3FBCC19D" w14:textId="49839839" w:rsidR="006D4730" w:rsidRDefault="006D4730" w:rsidP="001D1055">
            <w:pPr>
              <w:rPr>
                <w:ins w:id="1617" w:author="Josh Maximoff" w:date="2019-02-06T13:04:00Z"/>
              </w:rPr>
            </w:pPr>
            <w:ins w:id="1618" w:author="Josh Maximoff" w:date="2019-02-06T13:06:00Z">
              <w:r>
                <w:t>Specifies which (</w:t>
              </w:r>
            </w:ins>
            <w:proofErr w:type="spellStart"/>
            <w:ins w:id="1619" w:author="Josh Maximoff" w:date="2019-02-06T13:12:00Z">
              <w:r w:rsidR="00134154">
                <w:t>smarttrigger</w:t>
              </w:r>
            </w:ins>
            <w:proofErr w:type="spellEnd"/>
            <w:ins w:id="1620" w:author="Josh Maximoff" w:date="2019-02-06T13:06:00Z">
              <w:r>
                <w:t xml:space="preserve">-dependent) </w:t>
              </w:r>
              <w:proofErr w:type="spellStart"/>
              <w:r>
                <w:t>param_id</w:t>
              </w:r>
              <w:proofErr w:type="spellEnd"/>
              <w:r>
                <w:t xml:space="preserve"> is addressed by this object</w:t>
              </w:r>
            </w:ins>
          </w:p>
        </w:tc>
      </w:tr>
      <w:tr w:rsidR="006D4730" w14:paraId="247E1E00" w14:textId="77777777" w:rsidTr="00A175CD">
        <w:tblPrEx>
          <w:tblPrExChange w:id="1621" w:author="Josh Maximoff" w:date="2019-02-06T17:18:00Z">
            <w:tblPrEx>
              <w:tblW w:w="9701" w:type="dxa"/>
            </w:tblPrEx>
          </w:tblPrExChange>
        </w:tblPrEx>
        <w:trPr>
          <w:trHeight w:val="135"/>
          <w:ins w:id="1622" w:author="Josh Maximoff" w:date="2019-02-06T13:04:00Z"/>
          <w:trPrChange w:id="1623" w:author="Josh Maximoff" w:date="2019-02-06T17:18:00Z">
            <w:trPr>
              <w:trHeight w:val="135"/>
            </w:trPr>
          </w:trPrChange>
        </w:trPr>
        <w:tc>
          <w:tcPr>
            <w:tcW w:w="1975" w:type="dxa"/>
            <w:vMerge/>
            <w:tcPrChange w:id="1624" w:author="Josh Maximoff" w:date="2019-02-06T17:18:00Z">
              <w:tcPr>
                <w:tcW w:w="1156" w:type="dxa"/>
                <w:vMerge/>
              </w:tcPr>
            </w:tcPrChange>
          </w:tcPr>
          <w:p w14:paraId="6ECB5C5D" w14:textId="77777777" w:rsidR="006D4730" w:rsidRDefault="006D4730" w:rsidP="001D1055">
            <w:pPr>
              <w:rPr>
                <w:ins w:id="1625" w:author="Josh Maximoff" w:date="2019-02-06T13:04:00Z"/>
                <w:i/>
              </w:rPr>
            </w:pPr>
          </w:p>
        </w:tc>
        <w:tc>
          <w:tcPr>
            <w:tcW w:w="1080" w:type="dxa"/>
            <w:tcPrChange w:id="1626" w:author="Josh Maximoff" w:date="2019-02-06T17:18:00Z">
              <w:tcPr>
                <w:tcW w:w="1156" w:type="dxa"/>
                <w:gridSpan w:val="2"/>
              </w:tcPr>
            </w:tcPrChange>
          </w:tcPr>
          <w:p w14:paraId="0AA35E8A" w14:textId="5BB71589" w:rsidR="006D4730" w:rsidRDefault="006D4730" w:rsidP="001D1055">
            <w:pPr>
              <w:rPr>
                <w:ins w:id="1627" w:author="Josh Maximoff" w:date="2019-02-06T13:04:00Z"/>
                <w:i/>
              </w:rPr>
            </w:pPr>
            <w:ins w:id="1628" w:author="Josh Maximoff" w:date="2019-02-06T13:05:00Z">
              <w:r>
                <w:rPr>
                  <w:i/>
                </w:rPr>
                <w:t>value</w:t>
              </w:r>
            </w:ins>
          </w:p>
        </w:tc>
        <w:tc>
          <w:tcPr>
            <w:tcW w:w="1251" w:type="dxa"/>
            <w:tcPrChange w:id="1629" w:author="Josh Maximoff" w:date="2019-02-06T17:18:00Z">
              <w:tcPr>
                <w:tcW w:w="1949" w:type="dxa"/>
                <w:gridSpan w:val="2"/>
              </w:tcPr>
            </w:tcPrChange>
          </w:tcPr>
          <w:p w14:paraId="386E8643" w14:textId="3214A147" w:rsidR="006D4730" w:rsidRDefault="006D4730" w:rsidP="001D1055">
            <w:pPr>
              <w:rPr>
                <w:ins w:id="1630" w:author="Josh Maximoff" w:date="2019-02-06T13:04:00Z"/>
              </w:rPr>
            </w:pPr>
            <w:ins w:id="1631" w:author="Josh Maximoff" w:date="2019-02-06T13:06:00Z">
              <w:r>
                <w:t>number</w:t>
              </w:r>
            </w:ins>
          </w:p>
        </w:tc>
        <w:tc>
          <w:tcPr>
            <w:tcW w:w="2451" w:type="dxa"/>
            <w:tcPrChange w:id="1632" w:author="Josh Maximoff" w:date="2019-02-06T17:18:00Z">
              <w:tcPr>
                <w:tcW w:w="2472" w:type="dxa"/>
                <w:gridSpan w:val="2"/>
              </w:tcPr>
            </w:tcPrChange>
          </w:tcPr>
          <w:p w14:paraId="03217FAD" w14:textId="48415B73" w:rsidR="006D4730" w:rsidRDefault="006D4730" w:rsidP="001D1055">
            <w:pPr>
              <w:rPr>
                <w:ins w:id="1633" w:author="Josh Maximoff" w:date="2019-02-06T13:04:00Z"/>
              </w:rPr>
            </w:pPr>
            <w:ins w:id="1634" w:author="Josh Maximoff" w:date="2019-02-06T13:06:00Z">
              <w:r>
                <w:t>See individual param tables below</w:t>
              </w:r>
            </w:ins>
          </w:p>
        </w:tc>
        <w:tc>
          <w:tcPr>
            <w:tcW w:w="2944" w:type="dxa"/>
            <w:tcPrChange w:id="1635" w:author="Josh Maximoff" w:date="2019-02-06T17:18:00Z">
              <w:tcPr>
                <w:tcW w:w="2968" w:type="dxa"/>
                <w:gridSpan w:val="2"/>
              </w:tcPr>
            </w:tcPrChange>
          </w:tcPr>
          <w:p w14:paraId="372BC054" w14:textId="7A02395E" w:rsidR="006D4730" w:rsidRDefault="006D4730" w:rsidP="001D1055">
            <w:pPr>
              <w:rPr>
                <w:ins w:id="1636" w:author="Josh Maximoff" w:date="2019-02-06T13:04:00Z"/>
              </w:rPr>
            </w:pPr>
            <w:ins w:id="1637" w:author="Josh Maximoff" w:date="2019-02-06T13:06:00Z">
              <w:r>
                <w:t xml:space="preserve">Value to set for this </w:t>
              </w:r>
              <w:proofErr w:type="spellStart"/>
              <w:r>
                <w:t>param_id</w:t>
              </w:r>
            </w:ins>
            <w:proofErr w:type="spellEnd"/>
          </w:p>
        </w:tc>
      </w:tr>
    </w:tbl>
    <w:p w14:paraId="20D0771F" w14:textId="34525325" w:rsidR="00A175CD" w:rsidRDefault="00A175CD" w:rsidP="00760FF2">
      <w:pPr>
        <w:rPr>
          <w:ins w:id="1638" w:author="Josh Maximoff" w:date="2019-02-06T17:18:00Z"/>
          <w:color w:val="000000" w:themeColor="text1"/>
        </w:rPr>
      </w:pPr>
    </w:p>
    <w:p w14:paraId="74E24C80" w14:textId="38EF3D72" w:rsidR="00A175CD" w:rsidRPr="00175B03" w:rsidRDefault="00A175CD" w:rsidP="00A175CD">
      <w:pPr>
        <w:rPr>
          <w:ins w:id="1639" w:author="Josh Maximoff" w:date="2019-02-06T17:18:00Z"/>
        </w:rPr>
      </w:pPr>
      <w:ins w:id="1640" w:author="Josh Maximoff" w:date="2019-02-06T17:18:00Z">
        <w:r>
          <w:t xml:space="preserve">The following example demonstrates </w:t>
        </w:r>
      </w:ins>
      <w:ins w:id="1641" w:author="Josh Maximoff" w:date="2019-02-06T17:19:00Z">
        <w:r>
          <w:t>the 6</w:t>
        </w:r>
        <w:r w:rsidRPr="00A175CD">
          <w:rPr>
            <w:vertAlign w:val="superscript"/>
            <w:rPrChange w:id="1642" w:author="Josh Maximoff" w:date="2019-02-06T17:19:00Z">
              <w:rPr/>
            </w:rPrChange>
          </w:rPr>
          <w:t>th</w:t>
        </w:r>
        <w:r>
          <w:t xml:space="preserve"> instance of the </w:t>
        </w:r>
        <w:r>
          <w:rPr>
            <w:i/>
          </w:rPr>
          <w:t>Geofence-</w:t>
        </w:r>
        <w:proofErr w:type="spellStart"/>
        <w:r>
          <w:rPr>
            <w:i/>
          </w:rPr>
          <w:t>Prox</w:t>
        </w:r>
        <w:proofErr w:type="spellEnd"/>
        <w:r>
          <w:rPr>
            <w:i/>
          </w:rPr>
          <w:t>-Thresh</w:t>
        </w:r>
        <w:r>
          <w:t xml:space="preserve"> being reconfigured</w:t>
        </w:r>
      </w:ins>
      <w:ins w:id="1643" w:author="Josh Maximoff" w:date="2019-02-06T17:20:00Z">
        <w:r>
          <w:t xml:space="preserve"> such that it is </w:t>
        </w:r>
        <w:proofErr w:type="gramStart"/>
        <w:r>
          <w:t>enabled</w:t>
        </w:r>
        <w:proofErr w:type="gramEnd"/>
        <w:r>
          <w:t xml:space="preserve"> and the trigger is asserted whenever the float is within</w:t>
        </w:r>
        <w:r w:rsidR="008128D8">
          <w:t xml:space="preserve"> 2km of any polygon in the Geofence region.</w:t>
        </w:r>
      </w:ins>
    </w:p>
    <w:p w14:paraId="289DC3BC" w14:textId="269EA18C" w:rsidR="00A175CD" w:rsidRDefault="00A175CD" w:rsidP="00A175CD">
      <w:pPr>
        <w:pStyle w:val="Caption"/>
        <w:keepNext/>
        <w:rPr>
          <w:ins w:id="1644" w:author="Josh Maximoff" w:date="2019-02-06T17:18:00Z"/>
        </w:rPr>
      </w:pPr>
      <w:ins w:id="1645" w:author="Josh Maximoff" w:date="2019-02-06T17:18:00Z">
        <w:r>
          <w:t xml:space="preserve">Table </w:t>
        </w:r>
        <w:r>
          <w:fldChar w:fldCharType="begin"/>
        </w:r>
        <w:r>
          <w:instrText xml:space="preserve"> SEQ Table \* ARABIC </w:instrText>
        </w:r>
        <w:r>
          <w:fldChar w:fldCharType="separate"/>
        </w:r>
      </w:ins>
      <w:ins w:id="1646" w:author="Josh Maximoff" w:date="2019-02-06T18:50:00Z">
        <w:r w:rsidR="00AD4D88">
          <w:rPr>
            <w:noProof/>
          </w:rPr>
          <w:t>13</w:t>
        </w:r>
      </w:ins>
      <w:ins w:id="1647" w:author="Josh Maximoff" w:date="2019-02-06T17:18:00Z">
        <w:r>
          <w:fldChar w:fldCharType="end"/>
        </w:r>
        <w:r>
          <w:t xml:space="preserve"> - Example </w:t>
        </w:r>
        <w:proofErr w:type="spellStart"/>
        <w:r>
          <w:t>smarttrig_cfg</w:t>
        </w:r>
        <w:proofErr w:type="spellEnd"/>
        <w:r>
          <w:t>_&lt;INDEX&gt;.json</w:t>
        </w:r>
      </w:ins>
    </w:p>
    <w:tbl>
      <w:tblPr>
        <w:tblStyle w:val="TableGrid"/>
        <w:tblW w:w="0" w:type="auto"/>
        <w:tblLook w:val="04A0" w:firstRow="1" w:lastRow="0" w:firstColumn="1" w:lastColumn="0" w:noHBand="0" w:noVBand="1"/>
      </w:tblPr>
      <w:tblGrid>
        <w:gridCol w:w="9350"/>
      </w:tblGrid>
      <w:tr w:rsidR="00A175CD" w14:paraId="48A5C251" w14:textId="77777777" w:rsidTr="00BA6F74">
        <w:trPr>
          <w:ins w:id="1648" w:author="Josh Maximoff" w:date="2019-02-06T17:18:00Z"/>
        </w:trPr>
        <w:tc>
          <w:tcPr>
            <w:tcW w:w="9350" w:type="dxa"/>
            <w:shd w:val="clear" w:color="auto" w:fill="E7E6E6" w:themeFill="background2"/>
          </w:tcPr>
          <w:p w14:paraId="15AAC5A8" w14:textId="77777777" w:rsidR="008128D8" w:rsidRDefault="008128D8" w:rsidP="008128D8">
            <w:pPr>
              <w:rPr>
                <w:ins w:id="1649" w:author="Josh Maximoff" w:date="2019-02-06T17:21:00Z"/>
              </w:rPr>
            </w:pPr>
            <w:ins w:id="1650" w:author="Josh Maximoff" w:date="2019-02-06T17:21:00Z">
              <w:r>
                <w:t>{</w:t>
              </w:r>
            </w:ins>
          </w:p>
          <w:p w14:paraId="536D8330" w14:textId="77777777" w:rsidR="008128D8" w:rsidRDefault="008128D8" w:rsidP="008128D8">
            <w:pPr>
              <w:rPr>
                <w:ins w:id="1651" w:author="Josh Maximoff" w:date="2019-02-06T17:21:00Z"/>
              </w:rPr>
            </w:pPr>
            <w:ins w:id="1652" w:author="Josh Maximoff" w:date="2019-02-06T17:21:00Z">
              <w:r>
                <w:tab/>
                <w:t>"</w:t>
              </w:r>
              <w:proofErr w:type="spellStart"/>
              <w:r>
                <w:t>smarttrig_type</w:t>
              </w:r>
              <w:proofErr w:type="spellEnd"/>
              <w:r>
                <w:t>": 8,</w:t>
              </w:r>
            </w:ins>
          </w:p>
          <w:p w14:paraId="2B4EBB61" w14:textId="77777777" w:rsidR="008128D8" w:rsidRDefault="008128D8" w:rsidP="008128D8">
            <w:pPr>
              <w:rPr>
                <w:ins w:id="1653" w:author="Josh Maximoff" w:date="2019-02-06T17:21:00Z"/>
              </w:rPr>
            </w:pPr>
            <w:ins w:id="1654" w:author="Josh Maximoff" w:date="2019-02-06T17:21:00Z">
              <w:r>
                <w:tab/>
                <w:t>"instance": 6,</w:t>
              </w:r>
            </w:ins>
          </w:p>
          <w:p w14:paraId="06774425" w14:textId="77777777" w:rsidR="008128D8" w:rsidRDefault="008128D8" w:rsidP="008128D8">
            <w:pPr>
              <w:rPr>
                <w:ins w:id="1655" w:author="Josh Maximoff" w:date="2019-02-06T17:21:00Z"/>
              </w:rPr>
            </w:pPr>
            <w:ins w:id="1656" w:author="Josh Maximoff" w:date="2019-02-06T17:21:00Z">
              <w:r>
                <w:tab/>
                <w:t>"params": [{</w:t>
              </w:r>
            </w:ins>
          </w:p>
          <w:p w14:paraId="287DF2FE" w14:textId="77777777" w:rsidR="008128D8" w:rsidRDefault="008128D8" w:rsidP="008128D8">
            <w:pPr>
              <w:rPr>
                <w:ins w:id="1657" w:author="Josh Maximoff" w:date="2019-02-06T17:21:00Z"/>
              </w:rPr>
            </w:pPr>
            <w:ins w:id="1658" w:author="Josh Maximoff" w:date="2019-02-06T17:21:00Z">
              <w:r>
                <w:tab/>
              </w:r>
              <w:r>
                <w:tab/>
              </w:r>
              <w:r>
                <w:tab/>
                <w:t>"</w:t>
              </w:r>
              <w:proofErr w:type="spellStart"/>
              <w:r>
                <w:t>param_id</w:t>
              </w:r>
              <w:proofErr w:type="spellEnd"/>
              <w:r>
                <w:t>": 0,</w:t>
              </w:r>
            </w:ins>
          </w:p>
          <w:p w14:paraId="02DFD2EB" w14:textId="77777777" w:rsidR="008128D8" w:rsidRDefault="008128D8" w:rsidP="008128D8">
            <w:pPr>
              <w:rPr>
                <w:ins w:id="1659" w:author="Josh Maximoff" w:date="2019-02-06T17:21:00Z"/>
              </w:rPr>
            </w:pPr>
            <w:ins w:id="1660" w:author="Josh Maximoff" w:date="2019-02-06T17:21:00Z">
              <w:r>
                <w:tab/>
              </w:r>
              <w:r>
                <w:tab/>
              </w:r>
              <w:r>
                <w:tab/>
                <w:t>"value": 1</w:t>
              </w:r>
            </w:ins>
          </w:p>
          <w:p w14:paraId="5FAB3046" w14:textId="77777777" w:rsidR="008128D8" w:rsidRDefault="008128D8" w:rsidP="008128D8">
            <w:pPr>
              <w:rPr>
                <w:ins w:id="1661" w:author="Josh Maximoff" w:date="2019-02-06T17:21:00Z"/>
              </w:rPr>
            </w:pPr>
            <w:ins w:id="1662" w:author="Josh Maximoff" w:date="2019-02-06T17:21:00Z">
              <w:r>
                <w:tab/>
              </w:r>
              <w:r>
                <w:tab/>
                <w:t>},</w:t>
              </w:r>
            </w:ins>
          </w:p>
          <w:p w14:paraId="4567E265" w14:textId="77777777" w:rsidR="008128D8" w:rsidRDefault="008128D8" w:rsidP="008128D8">
            <w:pPr>
              <w:rPr>
                <w:ins w:id="1663" w:author="Josh Maximoff" w:date="2019-02-06T17:21:00Z"/>
              </w:rPr>
            </w:pPr>
            <w:ins w:id="1664" w:author="Josh Maximoff" w:date="2019-02-06T17:21:00Z">
              <w:r>
                <w:tab/>
              </w:r>
              <w:r>
                <w:tab/>
                <w:t>{</w:t>
              </w:r>
            </w:ins>
          </w:p>
          <w:p w14:paraId="3D651BED" w14:textId="77777777" w:rsidR="008128D8" w:rsidRDefault="008128D8" w:rsidP="008128D8">
            <w:pPr>
              <w:rPr>
                <w:ins w:id="1665" w:author="Josh Maximoff" w:date="2019-02-06T17:21:00Z"/>
              </w:rPr>
            </w:pPr>
            <w:ins w:id="1666" w:author="Josh Maximoff" w:date="2019-02-06T17:21:00Z">
              <w:r>
                <w:tab/>
              </w:r>
              <w:r>
                <w:tab/>
              </w:r>
              <w:r>
                <w:tab/>
                <w:t>"</w:t>
              </w:r>
              <w:proofErr w:type="spellStart"/>
              <w:r>
                <w:t>param_id</w:t>
              </w:r>
              <w:proofErr w:type="spellEnd"/>
              <w:r>
                <w:t>": 2,</w:t>
              </w:r>
            </w:ins>
          </w:p>
          <w:p w14:paraId="6AED27C4" w14:textId="77777777" w:rsidR="008128D8" w:rsidRDefault="008128D8" w:rsidP="008128D8">
            <w:pPr>
              <w:rPr>
                <w:ins w:id="1667" w:author="Josh Maximoff" w:date="2019-02-06T17:21:00Z"/>
              </w:rPr>
            </w:pPr>
            <w:ins w:id="1668" w:author="Josh Maximoff" w:date="2019-02-06T17:21:00Z">
              <w:r>
                <w:tab/>
              </w:r>
              <w:r>
                <w:tab/>
              </w:r>
              <w:r>
                <w:tab/>
                <w:t>"value": 2000.0</w:t>
              </w:r>
            </w:ins>
          </w:p>
          <w:p w14:paraId="271B6DC9" w14:textId="77777777" w:rsidR="008128D8" w:rsidRDefault="008128D8" w:rsidP="008128D8">
            <w:pPr>
              <w:rPr>
                <w:ins w:id="1669" w:author="Josh Maximoff" w:date="2019-02-06T17:21:00Z"/>
              </w:rPr>
            </w:pPr>
            <w:ins w:id="1670" w:author="Josh Maximoff" w:date="2019-02-06T17:21:00Z">
              <w:r>
                <w:tab/>
              </w:r>
              <w:r>
                <w:tab/>
                <w:t>},</w:t>
              </w:r>
            </w:ins>
          </w:p>
          <w:p w14:paraId="624F7AEE" w14:textId="77777777" w:rsidR="008128D8" w:rsidRDefault="008128D8" w:rsidP="008128D8">
            <w:pPr>
              <w:rPr>
                <w:ins w:id="1671" w:author="Josh Maximoff" w:date="2019-02-06T17:21:00Z"/>
              </w:rPr>
            </w:pPr>
            <w:ins w:id="1672" w:author="Josh Maximoff" w:date="2019-02-06T17:21:00Z">
              <w:r>
                <w:tab/>
              </w:r>
              <w:r>
                <w:tab/>
                <w:t>{</w:t>
              </w:r>
            </w:ins>
          </w:p>
          <w:p w14:paraId="1E2BDE2B" w14:textId="77777777" w:rsidR="008128D8" w:rsidRDefault="008128D8" w:rsidP="008128D8">
            <w:pPr>
              <w:rPr>
                <w:ins w:id="1673" w:author="Josh Maximoff" w:date="2019-02-06T17:21:00Z"/>
              </w:rPr>
            </w:pPr>
            <w:ins w:id="1674" w:author="Josh Maximoff" w:date="2019-02-06T17:21:00Z">
              <w:r>
                <w:tab/>
              </w:r>
              <w:r>
                <w:tab/>
              </w:r>
              <w:r>
                <w:tab/>
                <w:t>"</w:t>
              </w:r>
              <w:proofErr w:type="spellStart"/>
              <w:r>
                <w:t>param_id</w:t>
              </w:r>
              <w:proofErr w:type="spellEnd"/>
              <w:r>
                <w:t>": 3,</w:t>
              </w:r>
            </w:ins>
          </w:p>
          <w:p w14:paraId="13F6EC11" w14:textId="77777777" w:rsidR="008128D8" w:rsidRDefault="008128D8" w:rsidP="008128D8">
            <w:pPr>
              <w:rPr>
                <w:ins w:id="1675" w:author="Josh Maximoff" w:date="2019-02-06T17:21:00Z"/>
              </w:rPr>
            </w:pPr>
            <w:ins w:id="1676" w:author="Josh Maximoff" w:date="2019-02-06T17:21:00Z">
              <w:r>
                <w:tab/>
              </w:r>
              <w:r>
                <w:tab/>
              </w:r>
              <w:r>
                <w:tab/>
                <w:t>"value": 255</w:t>
              </w:r>
            </w:ins>
          </w:p>
          <w:p w14:paraId="02CB16DB" w14:textId="77777777" w:rsidR="008128D8" w:rsidRDefault="008128D8" w:rsidP="008128D8">
            <w:pPr>
              <w:rPr>
                <w:ins w:id="1677" w:author="Josh Maximoff" w:date="2019-02-06T17:21:00Z"/>
              </w:rPr>
            </w:pPr>
            <w:ins w:id="1678" w:author="Josh Maximoff" w:date="2019-02-06T17:21:00Z">
              <w:r>
                <w:tab/>
              </w:r>
              <w:r>
                <w:tab/>
                <w:t>}</w:t>
              </w:r>
            </w:ins>
          </w:p>
          <w:p w14:paraId="44387865" w14:textId="77777777" w:rsidR="008128D8" w:rsidRDefault="008128D8" w:rsidP="008128D8">
            <w:pPr>
              <w:rPr>
                <w:ins w:id="1679" w:author="Josh Maximoff" w:date="2019-02-06T17:21:00Z"/>
              </w:rPr>
            </w:pPr>
            <w:ins w:id="1680" w:author="Josh Maximoff" w:date="2019-02-06T17:21:00Z">
              <w:r>
                <w:tab/>
                <w:t>]</w:t>
              </w:r>
            </w:ins>
          </w:p>
          <w:p w14:paraId="1470DB9D" w14:textId="456F944F" w:rsidR="00A175CD" w:rsidRDefault="008128D8" w:rsidP="008128D8">
            <w:pPr>
              <w:rPr>
                <w:ins w:id="1681" w:author="Josh Maximoff" w:date="2019-02-06T17:18:00Z"/>
              </w:rPr>
            </w:pPr>
            <w:ins w:id="1682" w:author="Josh Maximoff" w:date="2019-02-06T17:21:00Z">
              <w:r>
                <w:t>}</w:t>
              </w:r>
            </w:ins>
          </w:p>
        </w:tc>
      </w:tr>
    </w:tbl>
    <w:p w14:paraId="554C8DA1" w14:textId="77777777" w:rsidR="00A175CD" w:rsidRDefault="00A175CD" w:rsidP="00760FF2">
      <w:pPr>
        <w:rPr>
          <w:ins w:id="1683" w:author="Josh Maximoff" w:date="2019-01-03T12:43:00Z"/>
          <w:color w:val="000000" w:themeColor="text1"/>
        </w:rPr>
      </w:pPr>
    </w:p>
    <w:p w14:paraId="696A64CC" w14:textId="17525C43" w:rsidR="00254218" w:rsidRDefault="00254218" w:rsidP="00254218">
      <w:pPr>
        <w:pStyle w:val="Caption"/>
        <w:rPr>
          <w:ins w:id="1684" w:author="Josh Maximoff" w:date="2019-01-03T12:43:00Z"/>
        </w:rPr>
      </w:pPr>
      <w:bookmarkStart w:id="1685" w:name="_Ref533768953"/>
      <w:bookmarkStart w:id="1686" w:name="_Ref345266"/>
      <w:ins w:id="1687" w:author="Josh Maximoff" w:date="2019-01-03T12:43:00Z">
        <w:r>
          <w:t xml:space="preserve">Table </w:t>
        </w:r>
        <w:r>
          <w:fldChar w:fldCharType="begin"/>
        </w:r>
        <w:r>
          <w:instrText xml:space="preserve"> SEQ Table \* ARABIC </w:instrText>
        </w:r>
        <w:r>
          <w:fldChar w:fldCharType="separate"/>
        </w:r>
      </w:ins>
      <w:ins w:id="1688" w:author="Josh Maximoff" w:date="2019-02-06T18:50:00Z">
        <w:r w:rsidR="00AD4D88">
          <w:rPr>
            <w:noProof/>
          </w:rPr>
          <w:t>14</w:t>
        </w:r>
      </w:ins>
      <w:ins w:id="1689" w:author="Josh Maximoff" w:date="2019-01-03T12:43:00Z">
        <w:r>
          <w:fldChar w:fldCharType="end"/>
        </w:r>
        <w:r>
          <w:t>: SmartTrigger IDs</w:t>
        </w:r>
      </w:ins>
      <w:bookmarkEnd w:id="1685"/>
      <w:ins w:id="1690" w:author="Josh Maximoff" w:date="2019-02-05T14:05:00Z">
        <w:r w:rsidR="001A3605">
          <w:t xml:space="preserve"> and Counts</w:t>
        </w:r>
      </w:ins>
      <w:bookmarkEnd w:id="1686"/>
    </w:p>
    <w:tbl>
      <w:tblPr>
        <w:tblStyle w:val="TableGrid"/>
        <w:tblW w:w="0" w:type="auto"/>
        <w:tblLook w:val="04A0" w:firstRow="1" w:lastRow="0" w:firstColumn="1" w:lastColumn="0" w:noHBand="0" w:noVBand="1"/>
        <w:tblPrChange w:id="1691" w:author="Josh Maximoff" w:date="2019-02-05T14:08:00Z">
          <w:tblPr>
            <w:tblStyle w:val="TableGrid"/>
            <w:tblW w:w="0" w:type="auto"/>
            <w:tblLook w:val="04A0" w:firstRow="1" w:lastRow="0" w:firstColumn="1" w:lastColumn="0" w:noHBand="0" w:noVBand="1"/>
          </w:tblPr>
        </w:tblPrChange>
      </w:tblPr>
      <w:tblGrid>
        <w:gridCol w:w="2142"/>
        <w:gridCol w:w="1109"/>
        <w:gridCol w:w="987"/>
        <w:gridCol w:w="5112"/>
        <w:tblGridChange w:id="1692">
          <w:tblGrid>
            <w:gridCol w:w="2143"/>
            <w:gridCol w:w="192"/>
            <w:gridCol w:w="918"/>
            <w:gridCol w:w="612"/>
            <w:gridCol w:w="2078"/>
            <w:gridCol w:w="3407"/>
            <w:gridCol w:w="5485"/>
          </w:tblGrid>
        </w:tblGridChange>
      </w:tblGrid>
      <w:tr w:rsidR="001A3605" w14:paraId="000E316F" w14:textId="77777777" w:rsidTr="001A3605">
        <w:trPr>
          <w:ins w:id="1693" w:author="Josh Maximoff" w:date="2019-01-03T12:43:00Z"/>
        </w:trPr>
        <w:tc>
          <w:tcPr>
            <w:tcW w:w="2143" w:type="dxa"/>
            <w:tcPrChange w:id="1694" w:author="Josh Maximoff" w:date="2019-02-05T14:08:00Z">
              <w:tcPr>
                <w:tcW w:w="2335" w:type="dxa"/>
                <w:gridSpan w:val="2"/>
              </w:tcPr>
            </w:tcPrChange>
          </w:tcPr>
          <w:p w14:paraId="31A9E2B7" w14:textId="77777777" w:rsidR="001A3605" w:rsidRPr="007102AC" w:rsidRDefault="001A3605" w:rsidP="00047A45">
            <w:pPr>
              <w:rPr>
                <w:ins w:id="1695" w:author="Josh Maximoff" w:date="2019-01-03T12:43:00Z"/>
                <w:b/>
              </w:rPr>
            </w:pPr>
            <w:ins w:id="1696" w:author="Josh Maximoff" w:date="2019-01-03T12:43:00Z">
              <w:r w:rsidRPr="007102AC">
                <w:rPr>
                  <w:b/>
                </w:rPr>
                <w:t>SmartTrigger Name</w:t>
              </w:r>
            </w:ins>
          </w:p>
        </w:tc>
        <w:tc>
          <w:tcPr>
            <w:tcW w:w="1110" w:type="dxa"/>
            <w:tcPrChange w:id="1697" w:author="Josh Maximoff" w:date="2019-02-05T14:08:00Z">
              <w:tcPr>
                <w:tcW w:w="1530" w:type="dxa"/>
                <w:gridSpan w:val="2"/>
              </w:tcPr>
            </w:tcPrChange>
          </w:tcPr>
          <w:p w14:paraId="5D6B62F1" w14:textId="77777777" w:rsidR="001A3605" w:rsidRPr="007102AC" w:rsidRDefault="001A3605" w:rsidP="00047A45">
            <w:pPr>
              <w:rPr>
                <w:ins w:id="1698" w:author="Josh Maximoff" w:date="2019-01-03T12:43:00Z"/>
                <w:b/>
              </w:rPr>
            </w:pPr>
            <w:ins w:id="1699" w:author="Josh Maximoff" w:date="2019-01-03T12:43:00Z">
              <w:r w:rsidRPr="007102AC">
                <w:rPr>
                  <w:b/>
                </w:rPr>
                <w:t>Enum Value</w:t>
              </w:r>
            </w:ins>
          </w:p>
        </w:tc>
        <w:tc>
          <w:tcPr>
            <w:tcW w:w="972" w:type="dxa"/>
            <w:tcPrChange w:id="1700" w:author="Josh Maximoff" w:date="2019-02-05T14:08:00Z">
              <w:tcPr>
                <w:tcW w:w="5485" w:type="dxa"/>
                <w:gridSpan w:val="2"/>
              </w:tcPr>
            </w:tcPrChange>
          </w:tcPr>
          <w:p w14:paraId="26C85541" w14:textId="418CC79E" w:rsidR="001A3605" w:rsidRPr="007102AC" w:rsidRDefault="001A3605" w:rsidP="00047A45">
            <w:pPr>
              <w:rPr>
                <w:ins w:id="1701" w:author="Josh Maximoff" w:date="2019-02-05T14:05:00Z"/>
                <w:b/>
              </w:rPr>
            </w:pPr>
            <w:ins w:id="1702" w:author="Josh Maximoff" w:date="2019-02-05T14:06:00Z">
              <w:r>
                <w:rPr>
                  <w:b/>
                </w:rPr>
                <w:t>Instance Count</w:t>
              </w:r>
            </w:ins>
          </w:p>
        </w:tc>
        <w:tc>
          <w:tcPr>
            <w:tcW w:w="5125" w:type="dxa"/>
            <w:tcPrChange w:id="1703" w:author="Josh Maximoff" w:date="2019-02-05T14:08:00Z">
              <w:tcPr>
                <w:tcW w:w="5485" w:type="dxa"/>
              </w:tcPr>
            </w:tcPrChange>
          </w:tcPr>
          <w:p w14:paraId="7BBF96EE" w14:textId="2540173D" w:rsidR="001A3605" w:rsidRPr="007102AC" w:rsidRDefault="001A3605" w:rsidP="00047A45">
            <w:pPr>
              <w:rPr>
                <w:ins w:id="1704" w:author="Josh Maximoff" w:date="2019-01-03T12:43:00Z"/>
                <w:b/>
              </w:rPr>
            </w:pPr>
            <w:ins w:id="1705" w:author="Josh Maximoff" w:date="2019-01-03T12:43:00Z">
              <w:r w:rsidRPr="007102AC">
                <w:rPr>
                  <w:b/>
                </w:rPr>
                <w:t>Description</w:t>
              </w:r>
            </w:ins>
          </w:p>
        </w:tc>
      </w:tr>
      <w:tr w:rsidR="001A3605" w14:paraId="420D7E1F" w14:textId="77777777" w:rsidTr="001A3605">
        <w:trPr>
          <w:ins w:id="1706" w:author="Josh Maximoff" w:date="2019-01-03T12:43:00Z"/>
        </w:trPr>
        <w:tc>
          <w:tcPr>
            <w:tcW w:w="2143" w:type="dxa"/>
            <w:tcPrChange w:id="1707" w:author="Josh Maximoff" w:date="2019-02-05T14:08:00Z">
              <w:tcPr>
                <w:tcW w:w="2335" w:type="dxa"/>
                <w:gridSpan w:val="2"/>
              </w:tcPr>
            </w:tcPrChange>
          </w:tcPr>
          <w:p w14:paraId="3B8B244D" w14:textId="77777777" w:rsidR="001A3605" w:rsidRDefault="001A3605" w:rsidP="00047A45">
            <w:pPr>
              <w:rPr>
                <w:ins w:id="1708" w:author="Josh Maximoff" w:date="2019-01-03T12:43:00Z"/>
              </w:rPr>
            </w:pPr>
            <w:ins w:id="1709" w:author="Josh Maximoff" w:date="2019-01-03T12:43:00Z">
              <w:r>
                <w:t>Accel-Mag-Thresh</w:t>
              </w:r>
            </w:ins>
          </w:p>
        </w:tc>
        <w:tc>
          <w:tcPr>
            <w:tcW w:w="1110" w:type="dxa"/>
            <w:tcPrChange w:id="1710" w:author="Josh Maximoff" w:date="2019-02-05T14:08:00Z">
              <w:tcPr>
                <w:tcW w:w="1530" w:type="dxa"/>
                <w:gridSpan w:val="2"/>
              </w:tcPr>
            </w:tcPrChange>
          </w:tcPr>
          <w:p w14:paraId="63FC618F" w14:textId="77777777" w:rsidR="001A3605" w:rsidRDefault="001A3605" w:rsidP="00047A45">
            <w:pPr>
              <w:rPr>
                <w:ins w:id="1711" w:author="Josh Maximoff" w:date="2019-01-03T12:43:00Z"/>
              </w:rPr>
            </w:pPr>
            <w:ins w:id="1712" w:author="Josh Maximoff" w:date="2019-01-03T12:43:00Z">
              <w:r>
                <w:t>0</w:t>
              </w:r>
            </w:ins>
          </w:p>
        </w:tc>
        <w:tc>
          <w:tcPr>
            <w:tcW w:w="972" w:type="dxa"/>
            <w:tcPrChange w:id="1713" w:author="Josh Maximoff" w:date="2019-02-05T14:08:00Z">
              <w:tcPr>
                <w:tcW w:w="5485" w:type="dxa"/>
                <w:gridSpan w:val="2"/>
              </w:tcPr>
            </w:tcPrChange>
          </w:tcPr>
          <w:p w14:paraId="1016BF58" w14:textId="50D2D7DB" w:rsidR="001A3605" w:rsidRDefault="001A3605" w:rsidP="00047A45">
            <w:pPr>
              <w:rPr>
                <w:ins w:id="1714" w:author="Josh Maximoff" w:date="2019-02-05T14:05:00Z"/>
              </w:rPr>
            </w:pPr>
            <w:ins w:id="1715" w:author="Josh Maximoff" w:date="2019-02-05T14:06:00Z">
              <w:r>
                <w:t>4</w:t>
              </w:r>
            </w:ins>
          </w:p>
        </w:tc>
        <w:tc>
          <w:tcPr>
            <w:tcW w:w="5125" w:type="dxa"/>
            <w:tcPrChange w:id="1716" w:author="Josh Maximoff" w:date="2019-02-05T14:08:00Z">
              <w:tcPr>
                <w:tcW w:w="5485" w:type="dxa"/>
              </w:tcPr>
            </w:tcPrChange>
          </w:tcPr>
          <w:p w14:paraId="64378C47" w14:textId="6E7B6D23" w:rsidR="001A3605" w:rsidRDefault="001A3605" w:rsidP="00047A45">
            <w:pPr>
              <w:rPr>
                <w:ins w:id="1717" w:author="Josh Maximoff" w:date="2019-01-03T12:43:00Z"/>
              </w:rPr>
            </w:pPr>
            <w:ins w:id="1718" w:author="Josh Maximoff" w:date="2019-01-03T12:43:00Z">
              <w:r>
                <w:t>Threshold trigger for accelerometer. Magnitude of 3-axis acceleration.</w:t>
              </w:r>
            </w:ins>
          </w:p>
        </w:tc>
      </w:tr>
      <w:tr w:rsidR="001A3605" w14:paraId="3D845EA8" w14:textId="77777777" w:rsidTr="001A3605">
        <w:trPr>
          <w:ins w:id="1719" w:author="Josh Maximoff" w:date="2019-01-03T12:43:00Z"/>
        </w:trPr>
        <w:tc>
          <w:tcPr>
            <w:tcW w:w="2143" w:type="dxa"/>
            <w:tcPrChange w:id="1720" w:author="Josh Maximoff" w:date="2019-02-05T14:08:00Z">
              <w:tcPr>
                <w:tcW w:w="2335" w:type="dxa"/>
                <w:gridSpan w:val="2"/>
              </w:tcPr>
            </w:tcPrChange>
          </w:tcPr>
          <w:p w14:paraId="1AAC4E8B" w14:textId="77777777" w:rsidR="001A3605" w:rsidRDefault="001A3605" w:rsidP="00047A45">
            <w:pPr>
              <w:rPr>
                <w:ins w:id="1721" w:author="Josh Maximoff" w:date="2019-01-03T12:43:00Z"/>
              </w:rPr>
            </w:pPr>
            <w:ins w:id="1722" w:author="Josh Maximoff" w:date="2019-01-03T12:43:00Z">
              <w:r>
                <w:t>Accel-Freq-Interval</w:t>
              </w:r>
            </w:ins>
          </w:p>
        </w:tc>
        <w:tc>
          <w:tcPr>
            <w:tcW w:w="1110" w:type="dxa"/>
            <w:tcPrChange w:id="1723" w:author="Josh Maximoff" w:date="2019-02-05T14:08:00Z">
              <w:tcPr>
                <w:tcW w:w="1530" w:type="dxa"/>
                <w:gridSpan w:val="2"/>
              </w:tcPr>
            </w:tcPrChange>
          </w:tcPr>
          <w:p w14:paraId="5F4DF7D2" w14:textId="77777777" w:rsidR="001A3605" w:rsidRDefault="001A3605" w:rsidP="00047A45">
            <w:pPr>
              <w:rPr>
                <w:ins w:id="1724" w:author="Josh Maximoff" w:date="2019-01-03T12:43:00Z"/>
              </w:rPr>
            </w:pPr>
            <w:ins w:id="1725" w:author="Josh Maximoff" w:date="2019-01-03T12:43:00Z">
              <w:r>
                <w:t>1</w:t>
              </w:r>
            </w:ins>
          </w:p>
        </w:tc>
        <w:tc>
          <w:tcPr>
            <w:tcW w:w="972" w:type="dxa"/>
            <w:tcPrChange w:id="1726" w:author="Josh Maximoff" w:date="2019-02-05T14:08:00Z">
              <w:tcPr>
                <w:tcW w:w="5485" w:type="dxa"/>
                <w:gridSpan w:val="2"/>
              </w:tcPr>
            </w:tcPrChange>
          </w:tcPr>
          <w:p w14:paraId="3A4CC71F" w14:textId="43AFD622" w:rsidR="001A3605" w:rsidRDefault="001A3605" w:rsidP="00047A45">
            <w:pPr>
              <w:rPr>
                <w:ins w:id="1727" w:author="Josh Maximoff" w:date="2019-02-05T14:05:00Z"/>
              </w:rPr>
            </w:pPr>
            <w:ins w:id="1728" w:author="Josh Maximoff" w:date="2019-02-05T14:06:00Z">
              <w:r>
                <w:t>4</w:t>
              </w:r>
            </w:ins>
          </w:p>
        </w:tc>
        <w:tc>
          <w:tcPr>
            <w:tcW w:w="5125" w:type="dxa"/>
            <w:tcPrChange w:id="1729" w:author="Josh Maximoff" w:date="2019-02-05T14:08:00Z">
              <w:tcPr>
                <w:tcW w:w="5485" w:type="dxa"/>
              </w:tcPr>
            </w:tcPrChange>
          </w:tcPr>
          <w:p w14:paraId="4D291E83" w14:textId="53B74E89" w:rsidR="001A3605" w:rsidRDefault="001A3605" w:rsidP="00047A45">
            <w:pPr>
              <w:rPr>
                <w:ins w:id="1730" w:author="Josh Maximoff" w:date="2019-01-03T12:43:00Z"/>
              </w:rPr>
            </w:pPr>
            <w:ins w:id="1731" w:author="Josh Maximoff" w:date="2019-01-03T12:43:00Z">
              <w:r>
                <w:t>Threshold trigger for accelerometer. Highest intensity Frequency of Z-axis (wave period).</w:t>
              </w:r>
            </w:ins>
          </w:p>
        </w:tc>
      </w:tr>
      <w:tr w:rsidR="001A3605" w14:paraId="5C1BFAD9" w14:textId="77777777" w:rsidTr="001A3605">
        <w:trPr>
          <w:ins w:id="1732" w:author="Josh Maximoff" w:date="2019-01-03T12:43:00Z"/>
        </w:trPr>
        <w:tc>
          <w:tcPr>
            <w:tcW w:w="2143" w:type="dxa"/>
            <w:tcPrChange w:id="1733" w:author="Josh Maximoff" w:date="2019-02-05T14:08:00Z">
              <w:tcPr>
                <w:tcW w:w="2335" w:type="dxa"/>
                <w:gridSpan w:val="2"/>
              </w:tcPr>
            </w:tcPrChange>
          </w:tcPr>
          <w:p w14:paraId="1A302F6C" w14:textId="77777777" w:rsidR="001A3605" w:rsidRDefault="001A3605" w:rsidP="00047A45">
            <w:pPr>
              <w:rPr>
                <w:ins w:id="1734" w:author="Josh Maximoff" w:date="2019-01-03T12:43:00Z"/>
              </w:rPr>
            </w:pPr>
            <w:ins w:id="1735" w:author="Josh Maximoff" w:date="2019-01-03T12:43:00Z">
              <w:r>
                <w:t>Gyro-Mag-Thresh</w:t>
              </w:r>
            </w:ins>
          </w:p>
        </w:tc>
        <w:tc>
          <w:tcPr>
            <w:tcW w:w="1110" w:type="dxa"/>
            <w:tcPrChange w:id="1736" w:author="Josh Maximoff" w:date="2019-02-05T14:08:00Z">
              <w:tcPr>
                <w:tcW w:w="1530" w:type="dxa"/>
                <w:gridSpan w:val="2"/>
              </w:tcPr>
            </w:tcPrChange>
          </w:tcPr>
          <w:p w14:paraId="4597F449" w14:textId="77777777" w:rsidR="001A3605" w:rsidRDefault="001A3605" w:rsidP="00047A45">
            <w:pPr>
              <w:rPr>
                <w:ins w:id="1737" w:author="Josh Maximoff" w:date="2019-01-03T12:43:00Z"/>
              </w:rPr>
            </w:pPr>
            <w:ins w:id="1738" w:author="Josh Maximoff" w:date="2019-01-03T12:43:00Z">
              <w:r>
                <w:t>2</w:t>
              </w:r>
            </w:ins>
          </w:p>
        </w:tc>
        <w:tc>
          <w:tcPr>
            <w:tcW w:w="972" w:type="dxa"/>
            <w:tcPrChange w:id="1739" w:author="Josh Maximoff" w:date="2019-02-05T14:08:00Z">
              <w:tcPr>
                <w:tcW w:w="5485" w:type="dxa"/>
                <w:gridSpan w:val="2"/>
              </w:tcPr>
            </w:tcPrChange>
          </w:tcPr>
          <w:p w14:paraId="73F281B9" w14:textId="4BB6AD91" w:rsidR="001A3605" w:rsidRDefault="001A3605" w:rsidP="00047A45">
            <w:pPr>
              <w:rPr>
                <w:ins w:id="1740" w:author="Josh Maximoff" w:date="2019-02-05T14:05:00Z"/>
              </w:rPr>
            </w:pPr>
            <w:ins w:id="1741" w:author="Josh Maximoff" w:date="2019-02-05T14:06:00Z">
              <w:r>
                <w:t>4</w:t>
              </w:r>
            </w:ins>
          </w:p>
        </w:tc>
        <w:tc>
          <w:tcPr>
            <w:tcW w:w="5125" w:type="dxa"/>
            <w:tcPrChange w:id="1742" w:author="Josh Maximoff" w:date="2019-02-05T14:08:00Z">
              <w:tcPr>
                <w:tcW w:w="5485" w:type="dxa"/>
              </w:tcPr>
            </w:tcPrChange>
          </w:tcPr>
          <w:p w14:paraId="71837B3E" w14:textId="2E7FB293" w:rsidR="001A3605" w:rsidRDefault="001A3605" w:rsidP="00047A45">
            <w:pPr>
              <w:rPr>
                <w:ins w:id="1743" w:author="Josh Maximoff" w:date="2019-01-03T12:43:00Z"/>
              </w:rPr>
            </w:pPr>
            <w:ins w:id="1744" w:author="Josh Maximoff" w:date="2019-01-03T12:43:00Z">
              <w:r>
                <w:t>Threshold trigger for gyro. Magnitude of rotational rate.</w:t>
              </w:r>
            </w:ins>
          </w:p>
        </w:tc>
      </w:tr>
      <w:tr w:rsidR="001A3605" w14:paraId="02EA447E" w14:textId="77777777" w:rsidTr="001A3605">
        <w:trPr>
          <w:ins w:id="1745" w:author="Josh Maximoff" w:date="2019-01-03T12:43:00Z"/>
        </w:trPr>
        <w:tc>
          <w:tcPr>
            <w:tcW w:w="2143" w:type="dxa"/>
            <w:tcPrChange w:id="1746" w:author="Josh Maximoff" w:date="2019-02-05T14:08:00Z">
              <w:tcPr>
                <w:tcW w:w="2335" w:type="dxa"/>
                <w:gridSpan w:val="2"/>
              </w:tcPr>
            </w:tcPrChange>
          </w:tcPr>
          <w:p w14:paraId="38734474" w14:textId="77777777" w:rsidR="001A3605" w:rsidRDefault="001A3605" w:rsidP="00047A45">
            <w:pPr>
              <w:rPr>
                <w:ins w:id="1747" w:author="Josh Maximoff" w:date="2019-01-03T12:43:00Z"/>
              </w:rPr>
            </w:pPr>
            <w:ins w:id="1748" w:author="Josh Maximoff" w:date="2019-01-03T12:43:00Z">
              <w:r>
                <w:t>Heading-Interval</w:t>
              </w:r>
            </w:ins>
          </w:p>
        </w:tc>
        <w:tc>
          <w:tcPr>
            <w:tcW w:w="1110" w:type="dxa"/>
            <w:tcPrChange w:id="1749" w:author="Josh Maximoff" w:date="2019-02-05T14:08:00Z">
              <w:tcPr>
                <w:tcW w:w="1530" w:type="dxa"/>
                <w:gridSpan w:val="2"/>
              </w:tcPr>
            </w:tcPrChange>
          </w:tcPr>
          <w:p w14:paraId="3915E604" w14:textId="77777777" w:rsidR="001A3605" w:rsidRDefault="001A3605" w:rsidP="00047A45">
            <w:pPr>
              <w:rPr>
                <w:ins w:id="1750" w:author="Josh Maximoff" w:date="2019-01-03T12:43:00Z"/>
              </w:rPr>
            </w:pPr>
            <w:ins w:id="1751" w:author="Josh Maximoff" w:date="2019-01-03T12:43:00Z">
              <w:r>
                <w:t>3</w:t>
              </w:r>
            </w:ins>
          </w:p>
        </w:tc>
        <w:tc>
          <w:tcPr>
            <w:tcW w:w="972" w:type="dxa"/>
            <w:tcPrChange w:id="1752" w:author="Josh Maximoff" w:date="2019-02-05T14:08:00Z">
              <w:tcPr>
                <w:tcW w:w="5485" w:type="dxa"/>
                <w:gridSpan w:val="2"/>
              </w:tcPr>
            </w:tcPrChange>
          </w:tcPr>
          <w:p w14:paraId="54641E83" w14:textId="3A2D7E00" w:rsidR="001A3605" w:rsidRDefault="001A3605" w:rsidP="00047A45">
            <w:pPr>
              <w:rPr>
                <w:ins w:id="1753" w:author="Josh Maximoff" w:date="2019-02-05T14:05:00Z"/>
              </w:rPr>
            </w:pPr>
            <w:ins w:id="1754" w:author="Josh Maximoff" w:date="2019-02-05T14:06:00Z">
              <w:r>
                <w:t>4</w:t>
              </w:r>
            </w:ins>
          </w:p>
        </w:tc>
        <w:tc>
          <w:tcPr>
            <w:tcW w:w="5125" w:type="dxa"/>
            <w:tcPrChange w:id="1755" w:author="Josh Maximoff" w:date="2019-02-05T14:08:00Z">
              <w:tcPr>
                <w:tcW w:w="5485" w:type="dxa"/>
              </w:tcPr>
            </w:tcPrChange>
          </w:tcPr>
          <w:p w14:paraId="1825F30F" w14:textId="39678B9F" w:rsidR="001A3605" w:rsidRDefault="001A3605" w:rsidP="00047A45">
            <w:pPr>
              <w:rPr>
                <w:ins w:id="1756" w:author="Josh Maximoff" w:date="2019-01-03T12:43:00Z"/>
              </w:rPr>
            </w:pPr>
            <w:ins w:id="1757" w:author="Josh Maximoff" w:date="2019-01-03T12:43:00Z">
              <w:r>
                <w:t>Trigger for detecting heading in a wedge of interest</w:t>
              </w:r>
            </w:ins>
          </w:p>
        </w:tc>
      </w:tr>
      <w:tr w:rsidR="001A3605" w14:paraId="5507EB62" w14:textId="77777777" w:rsidTr="001A3605">
        <w:trPr>
          <w:ins w:id="1758" w:author="Josh Maximoff" w:date="2019-01-03T12:43:00Z"/>
        </w:trPr>
        <w:tc>
          <w:tcPr>
            <w:tcW w:w="2143" w:type="dxa"/>
            <w:tcPrChange w:id="1759" w:author="Josh Maximoff" w:date="2019-02-05T14:08:00Z">
              <w:tcPr>
                <w:tcW w:w="2335" w:type="dxa"/>
                <w:gridSpan w:val="2"/>
              </w:tcPr>
            </w:tcPrChange>
          </w:tcPr>
          <w:p w14:paraId="70525888" w14:textId="7A216FB3" w:rsidR="001A3605" w:rsidRDefault="001A3605" w:rsidP="00047A45">
            <w:pPr>
              <w:rPr>
                <w:ins w:id="1760" w:author="Josh Maximoff" w:date="2019-01-03T12:43:00Z"/>
              </w:rPr>
            </w:pPr>
            <w:ins w:id="1761" w:author="Josh Maximoff" w:date="2019-01-03T12:43:00Z">
              <w:r>
                <w:t>Hotel-Mic-Thresh</w:t>
              </w:r>
            </w:ins>
          </w:p>
        </w:tc>
        <w:tc>
          <w:tcPr>
            <w:tcW w:w="1110" w:type="dxa"/>
            <w:tcPrChange w:id="1762" w:author="Josh Maximoff" w:date="2019-02-05T14:08:00Z">
              <w:tcPr>
                <w:tcW w:w="1530" w:type="dxa"/>
                <w:gridSpan w:val="2"/>
              </w:tcPr>
            </w:tcPrChange>
          </w:tcPr>
          <w:p w14:paraId="221B538B" w14:textId="77777777" w:rsidR="001A3605" w:rsidRDefault="001A3605" w:rsidP="00047A45">
            <w:pPr>
              <w:rPr>
                <w:ins w:id="1763" w:author="Josh Maximoff" w:date="2019-01-03T12:43:00Z"/>
              </w:rPr>
            </w:pPr>
            <w:ins w:id="1764" w:author="Josh Maximoff" w:date="2019-01-03T12:43:00Z">
              <w:r>
                <w:t>4</w:t>
              </w:r>
            </w:ins>
          </w:p>
        </w:tc>
        <w:tc>
          <w:tcPr>
            <w:tcW w:w="972" w:type="dxa"/>
            <w:tcPrChange w:id="1765" w:author="Josh Maximoff" w:date="2019-02-05T14:08:00Z">
              <w:tcPr>
                <w:tcW w:w="5485" w:type="dxa"/>
                <w:gridSpan w:val="2"/>
              </w:tcPr>
            </w:tcPrChange>
          </w:tcPr>
          <w:p w14:paraId="5A998058" w14:textId="7E47962B" w:rsidR="001A3605" w:rsidRDefault="001A3605" w:rsidP="00047A45">
            <w:pPr>
              <w:rPr>
                <w:ins w:id="1766" w:author="Josh Maximoff" w:date="2019-02-05T14:05:00Z"/>
              </w:rPr>
            </w:pPr>
            <w:ins w:id="1767" w:author="Josh Maximoff" w:date="2019-02-05T14:06:00Z">
              <w:r>
                <w:t>1</w:t>
              </w:r>
            </w:ins>
          </w:p>
        </w:tc>
        <w:tc>
          <w:tcPr>
            <w:tcW w:w="5125" w:type="dxa"/>
            <w:tcPrChange w:id="1768" w:author="Josh Maximoff" w:date="2019-02-05T14:08:00Z">
              <w:tcPr>
                <w:tcW w:w="5485" w:type="dxa"/>
              </w:tcPr>
            </w:tcPrChange>
          </w:tcPr>
          <w:p w14:paraId="0D60C8E7" w14:textId="1FF379EF" w:rsidR="001A3605" w:rsidRDefault="001A3605" w:rsidP="00047A45">
            <w:pPr>
              <w:rPr>
                <w:ins w:id="1769" w:author="Josh Maximoff" w:date="2019-01-03T12:43:00Z"/>
              </w:rPr>
            </w:pPr>
            <w:ins w:id="1770" w:author="Josh Maximoff" w:date="2019-01-03T12:43:00Z">
              <w:r>
                <w:t>Threshold magnitude for the OoT Hotel Microphone. Threshold value not configurable, implemented in hardware.</w:t>
              </w:r>
            </w:ins>
          </w:p>
        </w:tc>
      </w:tr>
      <w:tr w:rsidR="001A3605" w14:paraId="40D13B3A" w14:textId="77777777" w:rsidTr="001A3605">
        <w:trPr>
          <w:ins w:id="1771" w:author="Josh Maximoff" w:date="2019-01-03T12:43:00Z"/>
        </w:trPr>
        <w:tc>
          <w:tcPr>
            <w:tcW w:w="2143" w:type="dxa"/>
            <w:tcPrChange w:id="1772" w:author="Josh Maximoff" w:date="2019-02-05T14:08:00Z">
              <w:tcPr>
                <w:tcW w:w="2335" w:type="dxa"/>
                <w:gridSpan w:val="2"/>
              </w:tcPr>
            </w:tcPrChange>
          </w:tcPr>
          <w:p w14:paraId="2BDDE18C" w14:textId="2C2DB779" w:rsidR="001A3605" w:rsidRDefault="001A3605" w:rsidP="00047A45">
            <w:pPr>
              <w:rPr>
                <w:ins w:id="1773" w:author="Josh Maximoff" w:date="2019-01-03T12:43:00Z"/>
              </w:rPr>
            </w:pPr>
            <w:proofErr w:type="spellStart"/>
            <w:ins w:id="1774" w:author="Josh Maximoff" w:date="2019-01-03T12:43:00Z">
              <w:r>
                <w:t>Txdr</w:t>
              </w:r>
              <w:proofErr w:type="spellEnd"/>
              <w:r>
                <w:t>-Thresh</w:t>
              </w:r>
            </w:ins>
          </w:p>
        </w:tc>
        <w:tc>
          <w:tcPr>
            <w:tcW w:w="1110" w:type="dxa"/>
            <w:tcPrChange w:id="1775" w:author="Josh Maximoff" w:date="2019-02-05T14:08:00Z">
              <w:tcPr>
                <w:tcW w:w="1530" w:type="dxa"/>
                <w:gridSpan w:val="2"/>
              </w:tcPr>
            </w:tcPrChange>
          </w:tcPr>
          <w:p w14:paraId="7A22949E" w14:textId="77777777" w:rsidR="001A3605" w:rsidRDefault="001A3605" w:rsidP="00047A45">
            <w:pPr>
              <w:rPr>
                <w:ins w:id="1776" w:author="Josh Maximoff" w:date="2019-01-03T12:43:00Z"/>
              </w:rPr>
            </w:pPr>
            <w:ins w:id="1777" w:author="Josh Maximoff" w:date="2019-01-03T12:43:00Z">
              <w:r>
                <w:t>5</w:t>
              </w:r>
            </w:ins>
          </w:p>
        </w:tc>
        <w:tc>
          <w:tcPr>
            <w:tcW w:w="972" w:type="dxa"/>
            <w:tcPrChange w:id="1778" w:author="Josh Maximoff" w:date="2019-02-05T14:08:00Z">
              <w:tcPr>
                <w:tcW w:w="5485" w:type="dxa"/>
                <w:gridSpan w:val="2"/>
              </w:tcPr>
            </w:tcPrChange>
          </w:tcPr>
          <w:p w14:paraId="4630850E" w14:textId="1B58FD77" w:rsidR="001A3605" w:rsidRDefault="001A3605" w:rsidP="00047A45">
            <w:pPr>
              <w:rPr>
                <w:ins w:id="1779" w:author="Josh Maximoff" w:date="2019-02-05T14:05:00Z"/>
              </w:rPr>
            </w:pPr>
            <w:ins w:id="1780" w:author="Josh Maximoff" w:date="2019-02-05T14:06:00Z">
              <w:r>
                <w:t>1</w:t>
              </w:r>
            </w:ins>
          </w:p>
        </w:tc>
        <w:tc>
          <w:tcPr>
            <w:tcW w:w="5125" w:type="dxa"/>
            <w:tcPrChange w:id="1781" w:author="Josh Maximoff" w:date="2019-02-05T14:08:00Z">
              <w:tcPr>
                <w:tcW w:w="5485" w:type="dxa"/>
              </w:tcPr>
            </w:tcPrChange>
          </w:tcPr>
          <w:p w14:paraId="1BAC6CA8" w14:textId="4DDD847D" w:rsidR="001A3605" w:rsidRDefault="001A3605" w:rsidP="00047A45">
            <w:pPr>
              <w:rPr>
                <w:ins w:id="1782" w:author="Josh Maximoff" w:date="2019-01-03T12:43:00Z"/>
              </w:rPr>
            </w:pPr>
            <w:ins w:id="1783" w:author="Josh Maximoff" w:date="2019-01-03T12:43:00Z">
              <w:r>
                <w:t>Threshold magnitude for the OoT Transducer Mission-Specific-Sensor. Threshold value not configurable, implemented in hardware.</w:t>
              </w:r>
            </w:ins>
          </w:p>
        </w:tc>
      </w:tr>
      <w:tr w:rsidR="001A3605" w14:paraId="4C5DD01E" w14:textId="77777777" w:rsidTr="001A3605">
        <w:trPr>
          <w:ins w:id="1784" w:author="Josh Maximoff" w:date="2019-01-03T12:43:00Z"/>
        </w:trPr>
        <w:tc>
          <w:tcPr>
            <w:tcW w:w="2143" w:type="dxa"/>
            <w:tcPrChange w:id="1785" w:author="Josh Maximoff" w:date="2019-02-05T14:08:00Z">
              <w:tcPr>
                <w:tcW w:w="2335" w:type="dxa"/>
                <w:gridSpan w:val="2"/>
              </w:tcPr>
            </w:tcPrChange>
          </w:tcPr>
          <w:p w14:paraId="35DA03E0" w14:textId="329AA162" w:rsidR="001A3605" w:rsidRDefault="001A3605" w:rsidP="00047A45">
            <w:pPr>
              <w:rPr>
                <w:ins w:id="1786" w:author="Josh Maximoff" w:date="2019-01-03T12:43:00Z"/>
              </w:rPr>
            </w:pPr>
            <w:proofErr w:type="spellStart"/>
            <w:ins w:id="1787" w:author="Josh Maximoff" w:date="2019-01-03T12:43:00Z">
              <w:r>
                <w:t>SBand</w:t>
              </w:r>
              <w:proofErr w:type="spellEnd"/>
              <w:r>
                <w:t>-Thresh</w:t>
              </w:r>
            </w:ins>
          </w:p>
        </w:tc>
        <w:tc>
          <w:tcPr>
            <w:tcW w:w="1110" w:type="dxa"/>
            <w:tcPrChange w:id="1788" w:author="Josh Maximoff" w:date="2019-02-05T14:08:00Z">
              <w:tcPr>
                <w:tcW w:w="1530" w:type="dxa"/>
                <w:gridSpan w:val="2"/>
              </w:tcPr>
            </w:tcPrChange>
          </w:tcPr>
          <w:p w14:paraId="07D3801F" w14:textId="77777777" w:rsidR="001A3605" w:rsidRDefault="001A3605" w:rsidP="00047A45">
            <w:pPr>
              <w:rPr>
                <w:ins w:id="1789" w:author="Josh Maximoff" w:date="2019-01-03T12:43:00Z"/>
              </w:rPr>
            </w:pPr>
            <w:ins w:id="1790" w:author="Josh Maximoff" w:date="2019-01-03T12:43:00Z">
              <w:r>
                <w:t>6</w:t>
              </w:r>
            </w:ins>
          </w:p>
        </w:tc>
        <w:tc>
          <w:tcPr>
            <w:tcW w:w="972" w:type="dxa"/>
            <w:tcPrChange w:id="1791" w:author="Josh Maximoff" w:date="2019-02-05T14:08:00Z">
              <w:tcPr>
                <w:tcW w:w="5485" w:type="dxa"/>
                <w:gridSpan w:val="2"/>
              </w:tcPr>
            </w:tcPrChange>
          </w:tcPr>
          <w:p w14:paraId="4E9D663F" w14:textId="40006BDD" w:rsidR="001A3605" w:rsidRDefault="001A3605" w:rsidP="00047A45">
            <w:pPr>
              <w:rPr>
                <w:ins w:id="1792" w:author="Josh Maximoff" w:date="2019-02-05T14:05:00Z"/>
              </w:rPr>
            </w:pPr>
            <w:ins w:id="1793" w:author="Josh Maximoff" w:date="2019-02-05T14:06:00Z">
              <w:r>
                <w:t>1</w:t>
              </w:r>
            </w:ins>
          </w:p>
        </w:tc>
        <w:tc>
          <w:tcPr>
            <w:tcW w:w="5125" w:type="dxa"/>
            <w:tcPrChange w:id="1794" w:author="Josh Maximoff" w:date="2019-02-05T14:08:00Z">
              <w:tcPr>
                <w:tcW w:w="5485" w:type="dxa"/>
              </w:tcPr>
            </w:tcPrChange>
          </w:tcPr>
          <w:p w14:paraId="57E6CD46" w14:textId="4E6D352A" w:rsidR="001A3605" w:rsidRDefault="001A3605" w:rsidP="00047A45">
            <w:pPr>
              <w:rPr>
                <w:ins w:id="1795" w:author="Josh Maximoff" w:date="2019-01-03T12:43:00Z"/>
              </w:rPr>
            </w:pPr>
            <w:ins w:id="1796" w:author="Josh Maximoff" w:date="2019-01-03T12:43:00Z">
              <w:r>
                <w:t xml:space="preserve">Threshold trigger for the OoT </w:t>
              </w:r>
              <w:proofErr w:type="spellStart"/>
              <w:r>
                <w:t>SBand</w:t>
              </w:r>
              <w:proofErr w:type="spellEnd"/>
              <w:r>
                <w:t xml:space="preserve"> RF receiver. Threshold value not configurable, implemented in hardware.</w:t>
              </w:r>
            </w:ins>
          </w:p>
        </w:tc>
      </w:tr>
      <w:tr w:rsidR="001A3605" w14:paraId="4D956B71" w14:textId="77777777" w:rsidTr="001A3605">
        <w:trPr>
          <w:ins w:id="1797" w:author="Josh Maximoff" w:date="2019-01-03T12:43:00Z"/>
        </w:trPr>
        <w:tc>
          <w:tcPr>
            <w:tcW w:w="2143" w:type="dxa"/>
            <w:tcPrChange w:id="1798" w:author="Josh Maximoff" w:date="2019-02-05T14:08:00Z">
              <w:tcPr>
                <w:tcW w:w="2335" w:type="dxa"/>
                <w:gridSpan w:val="2"/>
              </w:tcPr>
            </w:tcPrChange>
          </w:tcPr>
          <w:p w14:paraId="4605F8FF" w14:textId="77777777" w:rsidR="001A3605" w:rsidRPr="00E80EC6" w:rsidRDefault="001A3605" w:rsidP="00047A45">
            <w:pPr>
              <w:rPr>
                <w:ins w:id="1799" w:author="Josh Maximoff" w:date="2019-01-03T12:43:00Z"/>
                <w:color w:val="FF0000"/>
              </w:rPr>
            </w:pPr>
            <w:proofErr w:type="spellStart"/>
            <w:ins w:id="1800" w:author="Josh Maximoff" w:date="2019-01-03T12:43:00Z">
              <w:r w:rsidRPr="001A3605">
                <w:rPr>
                  <w:rPrChange w:id="1801" w:author="Josh Maximoff" w:date="2019-02-05T14:06:00Z">
                    <w:rPr>
                      <w:color w:val="FF0000"/>
                    </w:rPr>
                  </w:rPrChange>
                </w:rPr>
                <w:t>Bat_Charge_Thresh</w:t>
              </w:r>
              <w:proofErr w:type="spellEnd"/>
            </w:ins>
          </w:p>
        </w:tc>
        <w:tc>
          <w:tcPr>
            <w:tcW w:w="1110" w:type="dxa"/>
            <w:tcPrChange w:id="1802" w:author="Josh Maximoff" w:date="2019-02-05T14:08:00Z">
              <w:tcPr>
                <w:tcW w:w="1530" w:type="dxa"/>
                <w:gridSpan w:val="2"/>
              </w:tcPr>
            </w:tcPrChange>
          </w:tcPr>
          <w:p w14:paraId="6E2E3044" w14:textId="77777777" w:rsidR="001A3605" w:rsidRDefault="001A3605" w:rsidP="00047A45">
            <w:pPr>
              <w:rPr>
                <w:ins w:id="1803" w:author="Josh Maximoff" w:date="2019-01-03T12:43:00Z"/>
              </w:rPr>
            </w:pPr>
            <w:ins w:id="1804" w:author="Josh Maximoff" w:date="2019-01-03T12:43:00Z">
              <w:r>
                <w:t>7</w:t>
              </w:r>
            </w:ins>
          </w:p>
        </w:tc>
        <w:tc>
          <w:tcPr>
            <w:tcW w:w="972" w:type="dxa"/>
            <w:tcPrChange w:id="1805" w:author="Josh Maximoff" w:date="2019-02-05T14:08:00Z">
              <w:tcPr>
                <w:tcW w:w="5485" w:type="dxa"/>
                <w:gridSpan w:val="2"/>
              </w:tcPr>
            </w:tcPrChange>
          </w:tcPr>
          <w:p w14:paraId="49FDFF49" w14:textId="6B36C883" w:rsidR="001A3605" w:rsidRDefault="001A3605" w:rsidP="00047A45">
            <w:pPr>
              <w:rPr>
                <w:ins w:id="1806" w:author="Josh Maximoff" w:date="2019-02-05T14:05:00Z"/>
              </w:rPr>
            </w:pPr>
            <w:ins w:id="1807" w:author="Josh Maximoff" w:date="2019-02-05T14:06:00Z">
              <w:r>
                <w:t>4</w:t>
              </w:r>
            </w:ins>
          </w:p>
        </w:tc>
        <w:tc>
          <w:tcPr>
            <w:tcW w:w="5125" w:type="dxa"/>
            <w:tcPrChange w:id="1808" w:author="Josh Maximoff" w:date="2019-02-05T14:08:00Z">
              <w:tcPr>
                <w:tcW w:w="5485" w:type="dxa"/>
              </w:tcPr>
            </w:tcPrChange>
          </w:tcPr>
          <w:p w14:paraId="7CFE948A" w14:textId="07685E80" w:rsidR="001A3605" w:rsidRDefault="001A3605" w:rsidP="00047A45">
            <w:pPr>
              <w:rPr>
                <w:ins w:id="1809" w:author="Josh Maximoff" w:date="2019-01-03T12:43:00Z"/>
              </w:rPr>
            </w:pPr>
            <w:ins w:id="1810" w:author="Josh Maximoff" w:date="2019-01-03T12:43:00Z">
              <w:r>
                <w:t>Low-side threshold for battery charge</w:t>
              </w:r>
            </w:ins>
          </w:p>
        </w:tc>
      </w:tr>
      <w:tr w:rsidR="001A3605" w14:paraId="3F9BEAFB" w14:textId="77777777" w:rsidTr="001A3605">
        <w:trPr>
          <w:ins w:id="1811" w:author="Josh Maximoff" w:date="2019-01-03T12:43:00Z"/>
        </w:trPr>
        <w:tc>
          <w:tcPr>
            <w:tcW w:w="2143" w:type="dxa"/>
            <w:tcPrChange w:id="1812" w:author="Josh Maximoff" w:date="2019-02-05T14:08:00Z">
              <w:tcPr>
                <w:tcW w:w="2335" w:type="dxa"/>
                <w:gridSpan w:val="2"/>
              </w:tcPr>
            </w:tcPrChange>
          </w:tcPr>
          <w:p w14:paraId="7847AAE2" w14:textId="58C06037" w:rsidR="001A3605" w:rsidRPr="003126B2" w:rsidRDefault="001A3605" w:rsidP="00047A45">
            <w:pPr>
              <w:rPr>
                <w:ins w:id="1813" w:author="Josh Maximoff" w:date="2019-01-03T12:43:00Z"/>
                <w:rPrChange w:id="1814" w:author="Josh Maximoff" w:date="2019-02-05T14:23:00Z">
                  <w:rPr>
                    <w:ins w:id="1815" w:author="Josh Maximoff" w:date="2019-01-03T12:43:00Z"/>
                    <w:color w:val="FF0000"/>
                  </w:rPr>
                </w:rPrChange>
              </w:rPr>
            </w:pPr>
            <w:ins w:id="1816" w:author="Josh Maximoff" w:date="2019-02-05T14:06:00Z">
              <w:r w:rsidRPr="003126B2">
                <w:rPr>
                  <w:rPrChange w:id="1817" w:author="Josh Maximoff" w:date="2019-02-05T14:23:00Z">
                    <w:rPr>
                      <w:color w:val="FF0000"/>
                    </w:rPr>
                  </w:rPrChange>
                </w:rPr>
                <w:t>Geofence-</w:t>
              </w:r>
              <w:proofErr w:type="spellStart"/>
              <w:r w:rsidRPr="003126B2">
                <w:rPr>
                  <w:rPrChange w:id="1818" w:author="Josh Maximoff" w:date="2019-02-05T14:23:00Z">
                    <w:rPr>
                      <w:color w:val="FF0000"/>
                    </w:rPr>
                  </w:rPrChange>
                </w:rPr>
                <w:t>Prox</w:t>
              </w:r>
              <w:proofErr w:type="spellEnd"/>
              <w:r w:rsidRPr="003126B2">
                <w:rPr>
                  <w:rPrChange w:id="1819" w:author="Josh Maximoff" w:date="2019-02-05T14:23:00Z">
                    <w:rPr>
                      <w:color w:val="FF0000"/>
                    </w:rPr>
                  </w:rPrChange>
                </w:rPr>
                <w:t>-Thresh</w:t>
              </w:r>
            </w:ins>
          </w:p>
        </w:tc>
        <w:tc>
          <w:tcPr>
            <w:tcW w:w="1110" w:type="dxa"/>
            <w:tcPrChange w:id="1820" w:author="Josh Maximoff" w:date="2019-02-05T14:08:00Z">
              <w:tcPr>
                <w:tcW w:w="1530" w:type="dxa"/>
                <w:gridSpan w:val="2"/>
              </w:tcPr>
            </w:tcPrChange>
          </w:tcPr>
          <w:p w14:paraId="7073A253" w14:textId="6737F5F2" w:rsidR="001A3605" w:rsidRDefault="001A3605" w:rsidP="00047A45">
            <w:pPr>
              <w:rPr>
                <w:ins w:id="1821" w:author="Josh Maximoff" w:date="2019-01-03T12:43:00Z"/>
              </w:rPr>
            </w:pPr>
            <w:ins w:id="1822" w:author="Josh Maximoff" w:date="2019-02-05T14:07:00Z">
              <w:r>
                <w:t>8</w:t>
              </w:r>
            </w:ins>
          </w:p>
        </w:tc>
        <w:tc>
          <w:tcPr>
            <w:tcW w:w="972" w:type="dxa"/>
            <w:tcPrChange w:id="1823" w:author="Josh Maximoff" w:date="2019-02-05T14:08:00Z">
              <w:tcPr>
                <w:tcW w:w="5485" w:type="dxa"/>
                <w:gridSpan w:val="2"/>
              </w:tcPr>
            </w:tcPrChange>
          </w:tcPr>
          <w:p w14:paraId="57CA66D8" w14:textId="6D89D37D" w:rsidR="001A3605" w:rsidRDefault="001A3605" w:rsidP="00047A45">
            <w:pPr>
              <w:rPr>
                <w:ins w:id="1824" w:author="Josh Maximoff" w:date="2019-02-05T14:05:00Z"/>
              </w:rPr>
            </w:pPr>
            <w:ins w:id="1825" w:author="Josh Maximoff" w:date="2019-02-05T14:07:00Z">
              <w:r>
                <w:t>32</w:t>
              </w:r>
            </w:ins>
          </w:p>
        </w:tc>
        <w:tc>
          <w:tcPr>
            <w:tcW w:w="5125" w:type="dxa"/>
            <w:tcPrChange w:id="1826" w:author="Josh Maximoff" w:date="2019-02-05T14:08:00Z">
              <w:tcPr>
                <w:tcW w:w="5485" w:type="dxa"/>
              </w:tcPr>
            </w:tcPrChange>
          </w:tcPr>
          <w:p w14:paraId="1F273EAB" w14:textId="48802483" w:rsidR="001A3605" w:rsidRDefault="001A3605" w:rsidP="00047A45">
            <w:pPr>
              <w:rPr>
                <w:ins w:id="1827" w:author="Josh Maximoff" w:date="2019-01-03T12:43:00Z"/>
              </w:rPr>
            </w:pPr>
            <w:ins w:id="1828" w:author="Josh Maximoff" w:date="2019-02-05T14:07:00Z">
              <w:r>
                <w:t>Threshold trigger for when within proximity of a geofence polygon</w:t>
              </w:r>
            </w:ins>
          </w:p>
        </w:tc>
      </w:tr>
      <w:tr w:rsidR="001A3605" w14:paraId="6383ABCB" w14:textId="77777777" w:rsidTr="001A3605">
        <w:trPr>
          <w:ins w:id="1829" w:author="Josh Maximoff" w:date="2019-02-05T14:07:00Z"/>
          <w:trPrChange w:id="1830" w:author="Josh Maximoff" w:date="2019-02-05T14:08:00Z">
            <w:trPr>
              <w:gridAfter w:val="0"/>
            </w:trPr>
          </w:trPrChange>
        </w:trPr>
        <w:tc>
          <w:tcPr>
            <w:tcW w:w="2143" w:type="dxa"/>
            <w:tcPrChange w:id="1831" w:author="Josh Maximoff" w:date="2019-02-05T14:08:00Z">
              <w:tcPr>
                <w:tcW w:w="2143" w:type="dxa"/>
              </w:tcPr>
            </w:tcPrChange>
          </w:tcPr>
          <w:p w14:paraId="6B4D3D02" w14:textId="2F468134" w:rsidR="001A3605" w:rsidRPr="003126B2" w:rsidRDefault="001A3605" w:rsidP="00047A45">
            <w:pPr>
              <w:rPr>
                <w:ins w:id="1832" w:author="Josh Maximoff" w:date="2019-02-05T14:07:00Z"/>
                <w:rPrChange w:id="1833" w:author="Josh Maximoff" w:date="2019-02-05T14:23:00Z">
                  <w:rPr>
                    <w:ins w:id="1834" w:author="Josh Maximoff" w:date="2019-02-05T14:07:00Z"/>
                    <w:color w:val="FF0000"/>
                  </w:rPr>
                </w:rPrChange>
              </w:rPr>
            </w:pPr>
            <w:ins w:id="1835" w:author="Josh Maximoff" w:date="2019-02-05T14:07:00Z">
              <w:r w:rsidRPr="003126B2">
                <w:rPr>
                  <w:rPrChange w:id="1836" w:author="Josh Maximoff" w:date="2019-02-05T14:23:00Z">
                    <w:rPr>
                      <w:color w:val="FF0000"/>
                    </w:rPr>
                  </w:rPrChange>
                </w:rPr>
                <w:t>GPS-Fix-Failed</w:t>
              </w:r>
            </w:ins>
          </w:p>
        </w:tc>
        <w:tc>
          <w:tcPr>
            <w:tcW w:w="1110" w:type="dxa"/>
            <w:tcPrChange w:id="1837" w:author="Josh Maximoff" w:date="2019-02-05T14:08:00Z">
              <w:tcPr>
                <w:tcW w:w="1110" w:type="dxa"/>
                <w:gridSpan w:val="2"/>
              </w:tcPr>
            </w:tcPrChange>
          </w:tcPr>
          <w:p w14:paraId="0D2A6F90" w14:textId="3ED7628F" w:rsidR="001A3605" w:rsidRDefault="001A3605" w:rsidP="00047A45">
            <w:pPr>
              <w:rPr>
                <w:ins w:id="1838" w:author="Josh Maximoff" w:date="2019-02-05T14:07:00Z"/>
              </w:rPr>
            </w:pPr>
            <w:ins w:id="1839" w:author="Josh Maximoff" w:date="2019-02-05T14:07:00Z">
              <w:r>
                <w:t>9</w:t>
              </w:r>
            </w:ins>
          </w:p>
        </w:tc>
        <w:tc>
          <w:tcPr>
            <w:tcW w:w="972" w:type="dxa"/>
            <w:tcPrChange w:id="1840" w:author="Josh Maximoff" w:date="2019-02-05T14:08:00Z">
              <w:tcPr>
                <w:tcW w:w="2690" w:type="dxa"/>
                <w:gridSpan w:val="2"/>
              </w:tcPr>
            </w:tcPrChange>
          </w:tcPr>
          <w:p w14:paraId="3006A847" w14:textId="67ECEA67" w:rsidR="001A3605" w:rsidRDefault="001A3605" w:rsidP="00047A45">
            <w:pPr>
              <w:rPr>
                <w:ins w:id="1841" w:author="Josh Maximoff" w:date="2019-02-05T14:07:00Z"/>
              </w:rPr>
            </w:pPr>
            <w:ins w:id="1842" w:author="Josh Maximoff" w:date="2019-02-05T14:08:00Z">
              <w:r>
                <w:t>4</w:t>
              </w:r>
            </w:ins>
          </w:p>
        </w:tc>
        <w:tc>
          <w:tcPr>
            <w:tcW w:w="5125" w:type="dxa"/>
            <w:tcPrChange w:id="1843" w:author="Josh Maximoff" w:date="2019-02-05T14:08:00Z">
              <w:tcPr>
                <w:tcW w:w="3407" w:type="dxa"/>
              </w:tcPr>
            </w:tcPrChange>
          </w:tcPr>
          <w:p w14:paraId="0A7271C8" w14:textId="7753DB56" w:rsidR="001A3605" w:rsidRDefault="001A3605" w:rsidP="00047A45">
            <w:pPr>
              <w:rPr>
                <w:ins w:id="1844" w:author="Josh Maximoff" w:date="2019-02-05T14:07:00Z"/>
              </w:rPr>
            </w:pPr>
            <w:ins w:id="1845" w:author="Josh Maximoff" w:date="2019-02-05T14:08:00Z">
              <w:r>
                <w:t>For tracking the rate of failed GPS attempts.</w:t>
              </w:r>
            </w:ins>
          </w:p>
        </w:tc>
      </w:tr>
    </w:tbl>
    <w:p w14:paraId="63B205A6" w14:textId="3008F6BF" w:rsidR="00254218" w:rsidRDefault="00254218" w:rsidP="00760FF2">
      <w:pPr>
        <w:rPr>
          <w:ins w:id="1846" w:author="Josh Maximoff" w:date="2019-01-03T12:43:00Z"/>
          <w:color w:val="000000" w:themeColor="text1"/>
        </w:rPr>
      </w:pPr>
    </w:p>
    <w:p w14:paraId="62EEBAC0" w14:textId="7B7F4EE2" w:rsidR="00254218" w:rsidRDefault="00254218" w:rsidP="00760FF2">
      <w:pPr>
        <w:rPr>
          <w:ins w:id="1847" w:author="Josh Maximoff" w:date="2018-12-28T13:46:00Z"/>
          <w:color w:val="000000" w:themeColor="text1"/>
        </w:rPr>
      </w:pPr>
      <w:ins w:id="1848" w:author="Josh Maximoff" w:date="2019-01-03T12:43:00Z">
        <w:r>
          <w:rPr>
            <w:color w:val="000000" w:themeColor="text1"/>
          </w:rPr>
          <w:t xml:space="preserve">Individual </w:t>
        </w:r>
        <w:proofErr w:type="spellStart"/>
        <w:r>
          <w:rPr>
            <w:color w:val="000000" w:themeColor="text1"/>
          </w:rPr>
          <w:t>SmartTriggers</w:t>
        </w:r>
        <w:proofErr w:type="spellEnd"/>
        <w:r>
          <w:rPr>
            <w:color w:val="000000" w:themeColor="text1"/>
          </w:rPr>
          <w:t xml:space="preserve"> have unique configurable parameters. The following subsections detail each of these.</w:t>
        </w:r>
      </w:ins>
    </w:p>
    <w:p w14:paraId="032FCCED" w14:textId="77777777" w:rsidR="002D6165" w:rsidRDefault="002D6165">
      <w:pPr>
        <w:pStyle w:val="Heading3"/>
        <w:rPr>
          <w:ins w:id="1849" w:author="Josh Maximoff" w:date="2018-12-28T13:48:00Z"/>
        </w:rPr>
        <w:pPrChange w:id="1850" w:author="Josh Maximoff" w:date="2018-12-28T14:03:00Z">
          <w:pPr>
            <w:pStyle w:val="Heading2"/>
          </w:pPr>
        </w:pPrChange>
      </w:pPr>
      <w:bookmarkStart w:id="1851" w:name="_Ref530558976"/>
      <w:bookmarkStart w:id="1852" w:name="_Toc371430"/>
      <w:ins w:id="1853" w:author="Josh Maximoff" w:date="2018-12-28T13:48:00Z">
        <w:r>
          <w:t>Common SmartTrigger Config. Params.</w:t>
        </w:r>
        <w:bookmarkEnd w:id="1851"/>
        <w:bookmarkEnd w:id="1852"/>
      </w:ins>
    </w:p>
    <w:p w14:paraId="5BD556A5" w14:textId="77777777" w:rsidR="002D6165" w:rsidRPr="008421C4" w:rsidRDefault="002D6165" w:rsidP="002D6165">
      <w:pPr>
        <w:rPr>
          <w:ins w:id="1854" w:author="Josh Maximoff" w:date="2018-12-28T13:48:00Z"/>
        </w:rPr>
      </w:pPr>
      <w:ins w:id="1855" w:author="Josh Maximoff" w:date="2018-12-28T13:48:00Z">
        <w:r>
          <w:t xml:space="preserve">Every SmartTrigger includes a generic </w:t>
        </w:r>
        <w:r w:rsidRPr="000214F5">
          <w:rPr>
            <w:i/>
          </w:rPr>
          <w:t>enabled</w:t>
        </w:r>
        <w:r>
          <w:t xml:space="preserve"> configuration </w:t>
        </w:r>
        <w:r w:rsidRPr="000214F5">
          <w:t>parameter</w:t>
        </w:r>
        <w:r>
          <w:t xml:space="preserve"> that is always provided at </w:t>
        </w:r>
        <w:proofErr w:type="spellStart"/>
        <w:r>
          <w:rPr>
            <w:i/>
          </w:rPr>
          <w:t>config_param</w:t>
        </w:r>
        <w:proofErr w:type="spellEnd"/>
        <w:r>
          <w:t xml:space="preserve"> enum value 0. When set to 0, the corresponding SmartTrigger will be ignored in all SmartTrigger processing. Each SmartTrigger configuration also includes a </w:t>
        </w:r>
        <w:proofErr w:type="spellStart"/>
        <w:r>
          <w:rPr>
            <w:i/>
          </w:rPr>
          <w:t>trig_stats_interval</w:t>
        </w:r>
        <w:proofErr w:type="spellEnd"/>
        <w:r>
          <w:t>, which provides the sample count over which trigger assertion frequency is computed.</w:t>
        </w:r>
      </w:ins>
    </w:p>
    <w:p w14:paraId="2269DAC7" w14:textId="006C4C82" w:rsidR="002D6165" w:rsidRDefault="002D6165">
      <w:pPr>
        <w:pStyle w:val="Caption"/>
        <w:rPr>
          <w:ins w:id="1856" w:author="Josh Maximoff" w:date="2018-12-28T13:48:00Z"/>
        </w:rPr>
        <w:pPrChange w:id="1857" w:author="Josh Maximoff" w:date="2018-12-28T14:02:00Z">
          <w:pPr/>
        </w:pPrChange>
      </w:pPr>
      <w:ins w:id="1858" w:author="Josh Maximoff" w:date="2018-12-28T14:02:00Z">
        <w:r>
          <w:t xml:space="preserve">Table </w:t>
        </w:r>
        <w:r>
          <w:fldChar w:fldCharType="begin"/>
        </w:r>
        <w:r>
          <w:instrText xml:space="preserve"> SEQ Table \* ARABIC </w:instrText>
        </w:r>
      </w:ins>
      <w:r>
        <w:fldChar w:fldCharType="separate"/>
      </w:r>
      <w:ins w:id="1859" w:author="Josh Maximoff" w:date="2019-02-06T18:50:00Z">
        <w:r w:rsidR="00AD4D88">
          <w:rPr>
            <w:noProof/>
          </w:rPr>
          <w:t>15</w:t>
        </w:r>
      </w:ins>
      <w:ins w:id="1860" w:author="Josh Maximoff" w:date="2018-12-28T14:02:00Z">
        <w:r>
          <w:fldChar w:fldCharType="end"/>
        </w:r>
        <w:r>
          <w:t>: Common SmartTrigger Config. Params</w:t>
        </w:r>
      </w:ins>
    </w:p>
    <w:tbl>
      <w:tblPr>
        <w:tblStyle w:val="TableGrid"/>
        <w:tblW w:w="0" w:type="auto"/>
        <w:tblLook w:val="04A0" w:firstRow="1" w:lastRow="0" w:firstColumn="1" w:lastColumn="0" w:noHBand="0" w:noVBand="1"/>
      </w:tblPr>
      <w:tblGrid>
        <w:gridCol w:w="1904"/>
        <w:gridCol w:w="1502"/>
        <w:gridCol w:w="675"/>
        <w:gridCol w:w="1442"/>
        <w:gridCol w:w="1507"/>
        <w:gridCol w:w="2320"/>
      </w:tblGrid>
      <w:tr w:rsidR="002D6165" w:rsidRPr="00C604FB" w14:paraId="09969902" w14:textId="77777777" w:rsidTr="00B14BB6">
        <w:trPr>
          <w:ins w:id="1861" w:author="Josh Maximoff" w:date="2018-12-28T13:48:00Z"/>
        </w:trPr>
        <w:tc>
          <w:tcPr>
            <w:tcW w:w="1847" w:type="dxa"/>
          </w:tcPr>
          <w:p w14:paraId="51FABED0" w14:textId="77777777" w:rsidR="002D6165" w:rsidRPr="00C604FB" w:rsidRDefault="002D6165" w:rsidP="00B14BB6">
            <w:pPr>
              <w:rPr>
                <w:ins w:id="1862" w:author="Josh Maximoff" w:date="2018-12-28T13:48:00Z"/>
                <w:b/>
              </w:rPr>
            </w:pPr>
            <w:bookmarkStart w:id="1863" w:name="_Hlk530489644"/>
            <w:ins w:id="1864" w:author="Josh Maximoff" w:date="2018-12-28T13:48:00Z">
              <w:r>
                <w:rPr>
                  <w:b/>
                </w:rPr>
                <w:t>Param. Name</w:t>
              </w:r>
            </w:ins>
          </w:p>
        </w:tc>
        <w:tc>
          <w:tcPr>
            <w:tcW w:w="1502" w:type="dxa"/>
          </w:tcPr>
          <w:p w14:paraId="1B770616" w14:textId="77777777" w:rsidR="002D6165" w:rsidRPr="00C604FB" w:rsidRDefault="002D6165" w:rsidP="00B14BB6">
            <w:pPr>
              <w:rPr>
                <w:ins w:id="1865" w:author="Josh Maximoff" w:date="2018-12-28T13:48:00Z"/>
                <w:b/>
              </w:rPr>
            </w:pPr>
            <w:proofErr w:type="spellStart"/>
            <w:ins w:id="1866" w:author="Josh Maximoff" w:date="2018-12-28T13:48:00Z">
              <w:r w:rsidRPr="000214F5">
                <w:rPr>
                  <w:b/>
                  <w:i/>
                </w:rPr>
                <w:t>config_param</w:t>
              </w:r>
              <w:proofErr w:type="spellEnd"/>
              <w:r>
                <w:rPr>
                  <w:b/>
                </w:rPr>
                <w:t xml:space="preserve"> Enum Value</w:t>
              </w:r>
            </w:ins>
          </w:p>
        </w:tc>
        <w:tc>
          <w:tcPr>
            <w:tcW w:w="675" w:type="dxa"/>
          </w:tcPr>
          <w:p w14:paraId="40312946" w14:textId="77777777" w:rsidR="002D6165" w:rsidRPr="00C604FB" w:rsidRDefault="002D6165" w:rsidP="00B14BB6">
            <w:pPr>
              <w:rPr>
                <w:ins w:id="1867" w:author="Josh Maximoff" w:date="2018-12-28T13:48:00Z"/>
                <w:b/>
              </w:rPr>
            </w:pPr>
            <w:ins w:id="1868" w:author="Josh Maximoff" w:date="2018-12-28T13:48:00Z">
              <w:r>
                <w:rPr>
                  <w:b/>
                </w:rPr>
                <w:t>Type</w:t>
              </w:r>
            </w:ins>
          </w:p>
        </w:tc>
        <w:tc>
          <w:tcPr>
            <w:tcW w:w="1459" w:type="dxa"/>
          </w:tcPr>
          <w:p w14:paraId="39092D82" w14:textId="77777777" w:rsidR="002D6165" w:rsidRPr="00C604FB" w:rsidRDefault="002D6165" w:rsidP="00B14BB6">
            <w:pPr>
              <w:rPr>
                <w:ins w:id="1869" w:author="Josh Maximoff" w:date="2018-12-28T13:48:00Z"/>
                <w:b/>
              </w:rPr>
            </w:pPr>
            <w:ins w:id="1870" w:author="Josh Maximoff" w:date="2018-12-28T13:48:00Z">
              <w:r w:rsidRPr="00C604FB">
                <w:rPr>
                  <w:b/>
                </w:rPr>
                <w:t>Value Range</w:t>
              </w:r>
            </w:ins>
          </w:p>
        </w:tc>
        <w:tc>
          <w:tcPr>
            <w:tcW w:w="1522" w:type="dxa"/>
          </w:tcPr>
          <w:p w14:paraId="3023AE37" w14:textId="77777777" w:rsidR="002D6165" w:rsidRDefault="002D6165" w:rsidP="00B14BB6">
            <w:pPr>
              <w:rPr>
                <w:ins w:id="1871" w:author="Josh Maximoff" w:date="2018-12-28T13:48:00Z"/>
                <w:b/>
              </w:rPr>
            </w:pPr>
            <w:ins w:id="1872" w:author="Josh Maximoff" w:date="2018-12-28T13:48:00Z">
              <w:r>
                <w:rPr>
                  <w:b/>
                </w:rPr>
                <w:t>Units</w:t>
              </w:r>
            </w:ins>
          </w:p>
        </w:tc>
        <w:tc>
          <w:tcPr>
            <w:tcW w:w="2345" w:type="dxa"/>
          </w:tcPr>
          <w:p w14:paraId="63DF5396" w14:textId="77777777" w:rsidR="002D6165" w:rsidRPr="00C604FB" w:rsidRDefault="002D6165" w:rsidP="00B14BB6">
            <w:pPr>
              <w:rPr>
                <w:ins w:id="1873" w:author="Josh Maximoff" w:date="2018-12-28T13:48:00Z"/>
                <w:b/>
              </w:rPr>
            </w:pPr>
            <w:ins w:id="1874" w:author="Josh Maximoff" w:date="2018-12-28T13:48:00Z">
              <w:r>
                <w:rPr>
                  <w:b/>
                </w:rPr>
                <w:t>Description</w:t>
              </w:r>
            </w:ins>
          </w:p>
        </w:tc>
      </w:tr>
      <w:tr w:rsidR="002D6165" w14:paraId="7DB7DB4B" w14:textId="77777777" w:rsidTr="00B14BB6">
        <w:trPr>
          <w:ins w:id="1875" w:author="Josh Maximoff" w:date="2018-12-28T13:48:00Z"/>
        </w:trPr>
        <w:tc>
          <w:tcPr>
            <w:tcW w:w="1847" w:type="dxa"/>
          </w:tcPr>
          <w:p w14:paraId="71788A56" w14:textId="77777777" w:rsidR="002D6165" w:rsidRDefault="002D6165" w:rsidP="00B14BB6">
            <w:pPr>
              <w:rPr>
                <w:ins w:id="1876" w:author="Josh Maximoff" w:date="2018-12-28T13:48:00Z"/>
              </w:rPr>
            </w:pPr>
            <w:ins w:id="1877" w:author="Josh Maximoff" w:date="2018-12-28T13:48:00Z">
              <w:r>
                <w:t>enabled</w:t>
              </w:r>
            </w:ins>
          </w:p>
        </w:tc>
        <w:tc>
          <w:tcPr>
            <w:tcW w:w="1502" w:type="dxa"/>
          </w:tcPr>
          <w:p w14:paraId="385FF051" w14:textId="77777777" w:rsidR="002D6165" w:rsidRDefault="002D6165" w:rsidP="00B14BB6">
            <w:pPr>
              <w:rPr>
                <w:ins w:id="1878" w:author="Josh Maximoff" w:date="2018-12-28T13:48:00Z"/>
              </w:rPr>
            </w:pPr>
            <w:ins w:id="1879" w:author="Josh Maximoff" w:date="2018-12-28T13:48:00Z">
              <w:r>
                <w:t>0</w:t>
              </w:r>
            </w:ins>
          </w:p>
        </w:tc>
        <w:tc>
          <w:tcPr>
            <w:tcW w:w="675" w:type="dxa"/>
          </w:tcPr>
          <w:p w14:paraId="53931CA1" w14:textId="77777777" w:rsidR="002D6165" w:rsidRPr="00C604FB" w:rsidRDefault="002D6165" w:rsidP="00B14BB6">
            <w:pPr>
              <w:rPr>
                <w:ins w:id="1880" w:author="Josh Maximoff" w:date="2018-12-28T13:48:00Z"/>
              </w:rPr>
            </w:pPr>
            <w:proofErr w:type="spellStart"/>
            <w:ins w:id="1881" w:author="Josh Maximoff" w:date="2018-12-28T13:48:00Z">
              <w:r>
                <w:t>uint</w:t>
              </w:r>
              <w:proofErr w:type="spellEnd"/>
            </w:ins>
          </w:p>
        </w:tc>
        <w:tc>
          <w:tcPr>
            <w:tcW w:w="1459" w:type="dxa"/>
          </w:tcPr>
          <w:p w14:paraId="4DBE3816" w14:textId="77777777" w:rsidR="002D6165" w:rsidRDefault="002D6165" w:rsidP="00B14BB6">
            <w:pPr>
              <w:rPr>
                <w:ins w:id="1882" w:author="Josh Maximoff" w:date="2018-12-28T13:48:00Z"/>
              </w:rPr>
            </w:pPr>
            <w:ins w:id="1883" w:author="Josh Maximoff" w:date="2018-12-28T13:48:00Z">
              <w:r>
                <w:t>0 or 1</w:t>
              </w:r>
            </w:ins>
          </w:p>
        </w:tc>
        <w:tc>
          <w:tcPr>
            <w:tcW w:w="1522" w:type="dxa"/>
          </w:tcPr>
          <w:p w14:paraId="157A778A" w14:textId="77777777" w:rsidR="002D6165" w:rsidRDefault="002D6165" w:rsidP="00B14BB6">
            <w:pPr>
              <w:rPr>
                <w:ins w:id="1884" w:author="Josh Maximoff" w:date="2018-12-28T13:48:00Z"/>
              </w:rPr>
            </w:pPr>
            <w:ins w:id="1885" w:author="Josh Maximoff" w:date="2018-12-28T13:48:00Z">
              <w:r>
                <w:t>N/A</w:t>
              </w:r>
            </w:ins>
          </w:p>
        </w:tc>
        <w:tc>
          <w:tcPr>
            <w:tcW w:w="2345" w:type="dxa"/>
          </w:tcPr>
          <w:p w14:paraId="1648B0EB" w14:textId="77777777" w:rsidR="002D6165" w:rsidRDefault="002D6165" w:rsidP="00B14BB6">
            <w:pPr>
              <w:rPr>
                <w:ins w:id="1886" w:author="Josh Maximoff" w:date="2018-12-28T13:48:00Z"/>
              </w:rPr>
            </w:pPr>
            <w:ins w:id="1887" w:author="Josh Maximoff" w:date="2018-12-28T13:48:00Z">
              <w:r>
                <w:t>If 0 (disabled), this SmartTrigger is unused and will never generate a wake-up event.</w:t>
              </w:r>
            </w:ins>
          </w:p>
        </w:tc>
      </w:tr>
      <w:tr w:rsidR="002D6165" w14:paraId="566C25BF" w14:textId="77777777" w:rsidTr="00B14BB6">
        <w:trPr>
          <w:ins w:id="1888" w:author="Josh Maximoff" w:date="2018-12-28T13:48:00Z"/>
        </w:trPr>
        <w:tc>
          <w:tcPr>
            <w:tcW w:w="1847" w:type="dxa"/>
          </w:tcPr>
          <w:p w14:paraId="1164C7BB" w14:textId="77777777" w:rsidR="002D6165" w:rsidRDefault="002D6165" w:rsidP="00B14BB6">
            <w:pPr>
              <w:rPr>
                <w:ins w:id="1889" w:author="Josh Maximoff" w:date="2018-12-28T13:48:00Z"/>
              </w:rPr>
            </w:pPr>
            <w:proofErr w:type="spellStart"/>
            <w:ins w:id="1890" w:author="Josh Maximoff" w:date="2018-12-28T13:48:00Z">
              <w:r>
                <w:t>trig_samp_interval</w:t>
              </w:r>
              <w:proofErr w:type="spellEnd"/>
            </w:ins>
          </w:p>
        </w:tc>
        <w:tc>
          <w:tcPr>
            <w:tcW w:w="1502" w:type="dxa"/>
          </w:tcPr>
          <w:p w14:paraId="624F1198" w14:textId="77777777" w:rsidR="002D6165" w:rsidRDefault="002D6165" w:rsidP="00B14BB6">
            <w:pPr>
              <w:rPr>
                <w:ins w:id="1891" w:author="Josh Maximoff" w:date="2018-12-28T13:48:00Z"/>
              </w:rPr>
            </w:pPr>
            <w:ins w:id="1892" w:author="Josh Maximoff" w:date="2018-12-28T13:48:00Z">
              <w:r>
                <w:t>1</w:t>
              </w:r>
            </w:ins>
          </w:p>
        </w:tc>
        <w:tc>
          <w:tcPr>
            <w:tcW w:w="675" w:type="dxa"/>
          </w:tcPr>
          <w:p w14:paraId="0E62EB0F" w14:textId="77777777" w:rsidR="002D6165" w:rsidRDefault="002D6165" w:rsidP="00B14BB6">
            <w:pPr>
              <w:rPr>
                <w:ins w:id="1893" w:author="Josh Maximoff" w:date="2018-12-28T13:48:00Z"/>
              </w:rPr>
            </w:pPr>
            <w:proofErr w:type="spellStart"/>
            <w:ins w:id="1894" w:author="Josh Maximoff" w:date="2018-12-28T13:48:00Z">
              <w:r>
                <w:t>uint</w:t>
              </w:r>
              <w:proofErr w:type="spellEnd"/>
            </w:ins>
          </w:p>
        </w:tc>
        <w:tc>
          <w:tcPr>
            <w:tcW w:w="1459" w:type="dxa"/>
          </w:tcPr>
          <w:p w14:paraId="03E05513" w14:textId="4D36689D" w:rsidR="002D6165" w:rsidRDefault="002D6165" w:rsidP="00B14BB6">
            <w:pPr>
              <w:rPr>
                <w:ins w:id="1895" w:author="Josh Maximoff" w:date="2018-12-28T13:48:00Z"/>
              </w:rPr>
            </w:pPr>
            <w:ins w:id="1896" w:author="Josh Maximoff" w:date="2018-12-28T13:48:00Z">
              <w:r>
                <w:t xml:space="preserve">[0, </w:t>
              </w:r>
            </w:ins>
            <w:ins w:id="1897" w:author="Josh Maximoff" w:date="2019-02-05T14:24:00Z">
              <w:r w:rsidR="00DA168C">
                <w:t>255]</w:t>
              </w:r>
            </w:ins>
          </w:p>
        </w:tc>
        <w:tc>
          <w:tcPr>
            <w:tcW w:w="1522" w:type="dxa"/>
          </w:tcPr>
          <w:p w14:paraId="502C7D56" w14:textId="77777777" w:rsidR="002D6165" w:rsidRDefault="002D6165" w:rsidP="00B14BB6">
            <w:pPr>
              <w:rPr>
                <w:ins w:id="1898" w:author="Josh Maximoff" w:date="2018-12-28T13:48:00Z"/>
              </w:rPr>
            </w:pPr>
            <w:ins w:id="1899" w:author="Josh Maximoff" w:date="2018-12-28T13:48:00Z">
              <w:r>
                <w:t>samples</w:t>
              </w:r>
            </w:ins>
          </w:p>
        </w:tc>
        <w:tc>
          <w:tcPr>
            <w:tcW w:w="2345" w:type="dxa"/>
          </w:tcPr>
          <w:p w14:paraId="55D1385D" w14:textId="77777777" w:rsidR="002D6165" w:rsidRDefault="002D6165" w:rsidP="00B14BB6">
            <w:pPr>
              <w:rPr>
                <w:ins w:id="1900" w:author="Josh Maximoff" w:date="2018-12-28T13:48:00Z"/>
              </w:rPr>
            </w:pPr>
            <w:ins w:id="1901" w:author="Josh Maximoff" w:date="2018-12-28T13:48:00Z">
              <w:r>
                <w:t xml:space="preserve">Total number of samples in an interval over which trigger level </w:t>
              </w:r>
              <w:r>
                <w:lastRenderedPageBreak/>
                <w:t>statistics are computed.</w:t>
              </w:r>
            </w:ins>
          </w:p>
        </w:tc>
      </w:tr>
      <w:bookmarkEnd w:id="1863"/>
    </w:tbl>
    <w:p w14:paraId="22C22185" w14:textId="25FE8B19" w:rsidR="002D6165" w:rsidRDefault="002D6165" w:rsidP="00760FF2">
      <w:pPr>
        <w:rPr>
          <w:ins w:id="1902" w:author="Josh Maximoff" w:date="2018-12-28T14:04:00Z"/>
          <w:color w:val="000000" w:themeColor="text1"/>
        </w:rPr>
      </w:pPr>
    </w:p>
    <w:p w14:paraId="12CDD3A6" w14:textId="77777777" w:rsidR="002D6165" w:rsidRDefault="002D6165">
      <w:pPr>
        <w:pStyle w:val="Heading3"/>
        <w:rPr>
          <w:ins w:id="1903" w:author="Josh Maximoff" w:date="2018-12-28T14:05:00Z"/>
        </w:rPr>
        <w:pPrChange w:id="1904" w:author="Josh Maximoff" w:date="2018-12-28T14:05:00Z">
          <w:pPr>
            <w:pStyle w:val="Heading2"/>
          </w:pPr>
        </w:pPrChange>
      </w:pPr>
      <w:bookmarkStart w:id="1905" w:name="_Toc371431"/>
      <w:ins w:id="1906" w:author="Josh Maximoff" w:date="2018-12-28T14:05:00Z">
        <w:r>
          <w:t>Accel-Mag-Thresh SmartTrigger Configuration</w:t>
        </w:r>
        <w:bookmarkEnd w:id="1905"/>
      </w:ins>
    </w:p>
    <w:p w14:paraId="7D3D40B2" w14:textId="77777777" w:rsidR="002D6165" w:rsidRPr="003975D4" w:rsidRDefault="002D6165" w:rsidP="002D6165">
      <w:pPr>
        <w:rPr>
          <w:ins w:id="1907" w:author="Josh Maximoff" w:date="2018-12-28T14:05:00Z"/>
          <w:color w:val="FF0000"/>
        </w:rPr>
      </w:pPr>
      <w:ins w:id="1908" w:author="Josh Maximoff" w:date="2018-12-28T14:05:00Z">
        <w:r>
          <w:t>The Accel-Mag-Thresh SmartTrigger provides a SmartTrigger based on the magnitude of the acceleration vector from the embedded accelerometer. The following table provides the specific configuration parameter set.</w:t>
        </w:r>
      </w:ins>
    </w:p>
    <w:tbl>
      <w:tblPr>
        <w:tblStyle w:val="TableGrid"/>
        <w:tblW w:w="0" w:type="auto"/>
        <w:tblLook w:val="04A0" w:firstRow="1" w:lastRow="0" w:firstColumn="1" w:lastColumn="0" w:noHBand="0" w:noVBand="1"/>
      </w:tblPr>
      <w:tblGrid>
        <w:gridCol w:w="1811"/>
        <w:gridCol w:w="1513"/>
        <w:gridCol w:w="719"/>
        <w:gridCol w:w="1583"/>
        <w:gridCol w:w="1503"/>
        <w:gridCol w:w="2221"/>
      </w:tblGrid>
      <w:tr w:rsidR="002D6165" w:rsidRPr="00C604FB" w14:paraId="519FA167" w14:textId="77777777" w:rsidTr="00B14BB6">
        <w:trPr>
          <w:ins w:id="1909" w:author="Josh Maximoff" w:date="2018-12-28T14:05:00Z"/>
        </w:trPr>
        <w:tc>
          <w:tcPr>
            <w:tcW w:w="1811" w:type="dxa"/>
          </w:tcPr>
          <w:p w14:paraId="31E7F21D" w14:textId="77777777" w:rsidR="002D6165" w:rsidRPr="00C604FB" w:rsidRDefault="002D6165" w:rsidP="00B14BB6">
            <w:pPr>
              <w:rPr>
                <w:ins w:id="1910" w:author="Josh Maximoff" w:date="2018-12-28T14:05:00Z"/>
                <w:b/>
              </w:rPr>
            </w:pPr>
            <w:ins w:id="1911" w:author="Josh Maximoff" w:date="2018-12-28T14:05:00Z">
              <w:r>
                <w:rPr>
                  <w:b/>
                </w:rPr>
                <w:t>Param. Name</w:t>
              </w:r>
            </w:ins>
          </w:p>
        </w:tc>
        <w:tc>
          <w:tcPr>
            <w:tcW w:w="1513" w:type="dxa"/>
          </w:tcPr>
          <w:p w14:paraId="2A400958" w14:textId="77777777" w:rsidR="002D6165" w:rsidRPr="00C604FB" w:rsidRDefault="002D6165" w:rsidP="00B14BB6">
            <w:pPr>
              <w:rPr>
                <w:ins w:id="1912" w:author="Josh Maximoff" w:date="2018-12-28T14:05:00Z"/>
                <w:b/>
              </w:rPr>
            </w:pPr>
            <w:proofErr w:type="spellStart"/>
            <w:ins w:id="1913" w:author="Josh Maximoff" w:date="2018-12-28T14:05:00Z">
              <w:r w:rsidRPr="000214F5">
                <w:rPr>
                  <w:b/>
                  <w:i/>
                </w:rPr>
                <w:t>config_param</w:t>
              </w:r>
              <w:proofErr w:type="spellEnd"/>
              <w:r>
                <w:rPr>
                  <w:b/>
                </w:rPr>
                <w:t xml:space="preserve"> Enum Value</w:t>
              </w:r>
            </w:ins>
          </w:p>
        </w:tc>
        <w:tc>
          <w:tcPr>
            <w:tcW w:w="719" w:type="dxa"/>
          </w:tcPr>
          <w:p w14:paraId="75B34165" w14:textId="77777777" w:rsidR="002D6165" w:rsidRPr="00C604FB" w:rsidRDefault="002D6165" w:rsidP="00B14BB6">
            <w:pPr>
              <w:rPr>
                <w:ins w:id="1914" w:author="Josh Maximoff" w:date="2018-12-28T14:05:00Z"/>
                <w:b/>
              </w:rPr>
            </w:pPr>
            <w:ins w:id="1915" w:author="Josh Maximoff" w:date="2018-12-28T14:05:00Z">
              <w:r>
                <w:rPr>
                  <w:b/>
                </w:rPr>
                <w:t>Type</w:t>
              </w:r>
            </w:ins>
          </w:p>
        </w:tc>
        <w:tc>
          <w:tcPr>
            <w:tcW w:w="1583" w:type="dxa"/>
          </w:tcPr>
          <w:p w14:paraId="78E0A404" w14:textId="77777777" w:rsidR="002D6165" w:rsidRPr="00C604FB" w:rsidRDefault="002D6165" w:rsidP="00B14BB6">
            <w:pPr>
              <w:rPr>
                <w:ins w:id="1916" w:author="Josh Maximoff" w:date="2018-12-28T14:05:00Z"/>
                <w:b/>
              </w:rPr>
            </w:pPr>
            <w:ins w:id="1917" w:author="Josh Maximoff" w:date="2018-12-28T14:05:00Z">
              <w:r w:rsidRPr="00C604FB">
                <w:rPr>
                  <w:b/>
                </w:rPr>
                <w:t>Value Range</w:t>
              </w:r>
            </w:ins>
          </w:p>
        </w:tc>
        <w:tc>
          <w:tcPr>
            <w:tcW w:w="1503" w:type="dxa"/>
          </w:tcPr>
          <w:p w14:paraId="5D01360C" w14:textId="77777777" w:rsidR="002D6165" w:rsidRDefault="002D6165" w:rsidP="00B14BB6">
            <w:pPr>
              <w:rPr>
                <w:ins w:id="1918" w:author="Josh Maximoff" w:date="2018-12-28T14:05:00Z"/>
                <w:b/>
              </w:rPr>
            </w:pPr>
            <w:ins w:id="1919" w:author="Josh Maximoff" w:date="2018-12-28T14:05:00Z">
              <w:r>
                <w:rPr>
                  <w:b/>
                </w:rPr>
                <w:t>Units</w:t>
              </w:r>
            </w:ins>
          </w:p>
        </w:tc>
        <w:tc>
          <w:tcPr>
            <w:tcW w:w="2221" w:type="dxa"/>
          </w:tcPr>
          <w:p w14:paraId="1283494C" w14:textId="77777777" w:rsidR="002D6165" w:rsidRPr="00C604FB" w:rsidRDefault="002D6165" w:rsidP="00B14BB6">
            <w:pPr>
              <w:rPr>
                <w:ins w:id="1920" w:author="Josh Maximoff" w:date="2018-12-28T14:05:00Z"/>
                <w:b/>
              </w:rPr>
            </w:pPr>
            <w:ins w:id="1921" w:author="Josh Maximoff" w:date="2018-12-28T14:05:00Z">
              <w:r>
                <w:rPr>
                  <w:b/>
                </w:rPr>
                <w:t>Description</w:t>
              </w:r>
            </w:ins>
          </w:p>
        </w:tc>
      </w:tr>
      <w:tr w:rsidR="002D6165" w14:paraId="2F8E9A9F" w14:textId="77777777" w:rsidTr="00B14BB6">
        <w:trPr>
          <w:ins w:id="1922" w:author="Josh Maximoff" w:date="2018-12-28T14:05:00Z"/>
        </w:trPr>
        <w:tc>
          <w:tcPr>
            <w:tcW w:w="1811" w:type="dxa"/>
          </w:tcPr>
          <w:p w14:paraId="73FFE07B" w14:textId="77777777" w:rsidR="002D6165" w:rsidRDefault="002D6165" w:rsidP="00B14BB6">
            <w:pPr>
              <w:rPr>
                <w:ins w:id="1923" w:author="Josh Maximoff" w:date="2018-12-28T14:05:00Z"/>
              </w:rPr>
            </w:pPr>
            <w:proofErr w:type="spellStart"/>
            <w:ins w:id="1924" w:author="Josh Maximoff" w:date="2018-12-28T14:05:00Z">
              <w:r>
                <w:t>mag_thresh_val</w:t>
              </w:r>
              <w:proofErr w:type="spellEnd"/>
            </w:ins>
          </w:p>
        </w:tc>
        <w:tc>
          <w:tcPr>
            <w:tcW w:w="1513" w:type="dxa"/>
          </w:tcPr>
          <w:p w14:paraId="3A53B663" w14:textId="77777777" w:rsidR="002D6165" w:rsidRDefault="002D6165" w:rsidP="00B14BB6">
            <w:pPr>
              <w:rPr>
                <w:ins w:id="1925" w:author="Josh Maximoff" w:date="2018-12-28T14:05:00Z"/>
              </w:rPr>
            </w:pPr>
            <w:ins w:id="1926" w:author="Josh Maximoff" w:date="2018-12-28T14:05:00Z">
              <w:r>
                <w:t>2</w:t>
              </w:r>
            </w:ins>
          </w:p>
        </w:tc>
        <w:tc>
          <w:tcPr>
            <w:tcW w:w="719" w:type="dxa"/>
          </w:tcPr>
          <w:p w14:paraId="3888B66D" w14:textId="77777777" w:rsidR="002D6165" w:rsidRPr="00C604FB" w:rsidRDefault="002D6165" w:rsidP="00B14BB6">
            <w:pPr>
              <w:rPr>
                <w:ins w:id="1927" w:author="Josh Maximoff" w:date="2018-12-28T14:05:00Z"/>
              </w:rPr>
            </w:pPr>
            <w:ins w:id="1928" w:author="Josh Maximoff" w:date="2018-12-28T14:05:00Z">
              <w:r>
                <w:t>float</w:t>
              </w:r>
            </w:ins>
          </w:p>
        </w:tc>
        <w:tc>
          <w:tcPr>
            <w:tcW w:w="1583" w:type="dxa"/>
          </w:tcPr>
          <w:p w14:paraId="6FCB51DB" w14:textId="77777777" w:rsidR="002D6165" w:rsidRDefault="002D6165" w:rsidP="00B14BB6">
            <w:pPr>
              <w:rPr>
                <w:ins w:id="1929" w:author="Josh Maximoff" w:date="2018-12-28T14:05:00Z"/>
              </w:rPr>
            </w:pPr>
            <w:ins w:id="1930" w:author="Josh Maximoff" w:date="2018-12-28T14:05:00Z">
              <w:r>
                <w:t>[0.0,float_max)</w:t>
              </w:r>
            </w:ins>
          </w:p>
        </w:tc>
        <w:tc>
          <w:tcPr>
            <w:tcW w:w="1503" w:type="dxa"/>
          </w:tcPr>
          <w:p w14:paraId="66102BBA" w14:textId="77777777" w:rsidR="002D6165" w:rsidRDefault="002D6165" w:rsidP="00B14BB6">
            <w:pPr>
              <w:rPr>
                <w:ins w:id="1931" w:author="Josh Maximoff" w:date="2018-12-28T14:05:00Z"/>
              </w:rPr>
            </w:pPr>
            <w:ins w:id="1932" w:author="Josh Maximoff" w:date="2018-12-28T14:05:00Z">
              <w:r>
                <w:t>g (gravitational force)</w:t>
              </w:r>
            </w:ins>
          </w:p>
        </w:tc>
        <w:tc>
          <w:tcPr>
            <w:tcW w:w="2221" w:type="dxa"/>
          </w:tcPr>
          <w:p w14:paraId="156A7170" w14:textId="77777777" w:rsidR="002D6165" w:rsidRDefault="002D6165" w:rsidP="00B14BB6">
            <w:pPr>
              <w:rPr>
                <w:ins w:id="1933" w:author="Josh Maximoff" w:date="2018-12-28T14:05:00Z"/>
              </w:rPr>
            </w:pPr>
            <w:ins w:id="1934" w:author="Josh Maximoff" w:date="2018-12-28T14:05:00Z">
              <w:r>
                <w:t xml:space="preserve">Threshold magnitude to assert SmartTrigger. </w:t>
              </w:r>
            </w:ins>
          </w:p>
        </w:tc>
      </w:tr>
    </w:tbl>
    <w:p w14:paraId="579E63BD" w14:textId="77777777" w:rsidR="00AD4C0E" w:rsidRDefault="00AD4C0E">
      <w:pPr>
        <w:rPr>
          <w:ins w:id="1935" w:author="Josh Maximoff" w:date="2019-02-05T14:24:00Z"/>
        </w:rPr>
        <w:pPrChange w:id="1936" w:author="Josh Maximoff" w:date="2019-02-05T14:24:00Z">
          <w:pPr>
            <w:pStyle w:val="Heading3"/>
          </w:pPr>
        </w:pPrChange>
      </w:pPr>
    </w:p>
    <w:p w14:paraId="11E99BDD" w14:textId="799B587B" w:rsidR="002D6165" w:rsidRDefault="002D6165">
      <w:pPr>
        <w:pStyle w:val="Heading3"/>
        <w:rPr>
          <w:ins w:id="1937" w:author="Josh Maximoff" w:date="2018-12-28T14:05:00Z"/>
        </w:rPr>
        <w:pPrChange w:id="1938" w:author="Josh Maximoff" w:date="2018-12-28T14:05:00Z">
          <w:pPr>
            <w:pStyle w:val="Heading2"/>
          </w:pPr>
        </w:pPrChange>
      </w:pPr>
      <w:bookmarkStart w:id="1939" w:name="_Toc371432"/>
      <w:ins w:id="1940" w:author="Josh Maximoff" w:date="2018-12-28T14:05:00Z">
        <w:r>
          <w:t>Accel-Freq-Interval</w:t>
        </w:r>
        <w:bookmarkEnd w:id="1939"/>
      </w:ins>
    </w:p>
    <w:p w14:paraId="4A0D2DA6" w14:textId="77777777" w:rsidR="002D6165" w:rsidRDefault="002D6165" w:rsidP="002D6165">
      <w:pPr>
        <w:rPr>
          <w:ins w:id="1941" w:author="Josh Maximoff" w:date="2018-12-28T14:05:00Z"/>
        </w:rPr>
      </w:pPr>
      <w:ins w:id="1942" w:author="Josh Maximoff" w:date="2018-12-28T14:05:00Z">
        <w:r>
          <w:t>The Accel-Freq-Thresh SmartTrigger provides a SmartTrigger based on the frequency of directional changes in the Z-axis within a zero-centered hysteresis band. For example, a 1Hz rate represents the Z-axis acceleration crossing above +</w:t>
        </w:r>
        <w:proofErr w:type="spellStart"/>
        <w:r>
          <w:t>hyst_radius</w:t>
        </w:r>
        <w:proofErr w:type="spellEnd"/>
        <w:r>
          <w:t xml:space="preserve"> and below -</w:t>
        </w:r>
        <w:proofErr w:type="spellStart"/>
        <w:r>
          <w:t>hyst_radius</w:t>
        </w:r>
        <w:proofErr w:type="spellEnd"/>
        <w:r>
          <w:t xml:space="preserve"> over the course of 1 second.</w:t>
        </w:r>
      </w:ins>
    </w:p>
    <w:tbl>
      <w:tblPr>
        <w:tblStyle w:val="TableGrid"/>
        <w:tblW w:w="0" w:type="auto"/>
        <w:tblLook w:val="04A0" w:firstRow="1" w:lastRow="0" w:firstColumn="1" w:lastColumn="0" w:noHBand="0" w:noVBand="1"/>
      </w:tblPr>
      <w:tblGrid>
        <w:gridCol w:w="1832"/>
        <w:gridCol w:w="1505"/>
        <w:gridCol w:w="680"/>
        <w:gridCol w:w="1596"/>
        <w:gridCol w:w="1498"/>
        <w:gridCol w:w="2239"/>
      </w:tblGrid>
      <w:tr w:rsidR="002D6165" w:rsidRPr="00C604FB" w14:paraId="4A3A0CFA" w14:textId="77777777" w:rsidTr="00B14BB6">
        <w:trPr>
          <w:ins w:id="1943" w:author="Josh Maximoff" w:date="2018-12-28T14:05:00Z"/>
        </w:trPr>
        <w:tc>
          <w:tcPr>
            <w:tcW w:w="1832" w:type="dxa"/>
          </w:tcPr>
          <w:p w14:paraId="769D1444" w14:textId="77777777" w:rsidR="002D6165" w:rsidRPr="00C604FB" w:rsidRDefault="002D6165" w:rsidP="00B14BB6">
            <w:pPr>
              <w:rPr>
                <w:ins w:id="1944" w:author="Josh Maximoff" w:date="2018-12-28T14:05:00Z"/>
                <w:b/>
              </w:rPr>
            </w:pPr>
            <w:ins w:id="1945" w:author="Josh Maximoff" w:date="2018-12-28T14:05:00Z">
              <w:r>
                <w:rPr>
                  <w:b/>
                </w:rPr>
                <w:t>Param. Name</w:t>
              </w:r>
            </w:ins>
          </w:p>
        </w:tc>
        <w:tc>
          <w:tcPr>
            <w:tcW w:w="1505" w:type="dxa"/>
          </w:tcPr>
          <w:p w14:paraId="031F622D" w14:textId="77777777" w:rsidR="002D6165" w:rsidRPr="00C604FB" w:rsidRDefault="002D6165" w:rsidP="00B14BB6">
            <w:pPr>
              <w:rPr>
                <w:ins w:id="1946" w:author="Josh Maximoff" w:date="2018-12-28T14:05:00Z"/>
                <w:b/>
              </w:rPr>
            </w:pPr>
            <w:proofErr w:type="spellStart"/>
            <w:ins w:id="1947" w:author="Josh Maximoff" w:date="2018-12-28T14:05:00Z">
              <w:r w:rsidRPr="000214F5">
                <w:rPr>
                  <w:b/>
                  <w:i/>
                </w:rPr>
                <w:t>config_param</w:t>
              </w:r>
              <w:proofErr w:type="spellEnd"/>
              <w:r>
                <w:rPr>
                  <w:b/>
                </w:rPr>
                <w:t xml:space="preserve"> Enum Value</w:t>
              </w:r>
            </w:ins>
          </w:p>
        </w:tc>
        <w:tc>
          <w:tcPr>
            <w:tcW w:w="680" w:type="dxa"/>
          </w:tcPr>
          <w:p w14:paraId="66061A5C" w14:textId="77777777" w:rsidR="002D6165" w:rsidRPr="00C604FB" w:rsidRDefault="002D6165" w:rsidP="00B14BB6">
            <w:pPr>
              <w:rPr>
                <w:ins w:id="1948" w:author="Josh Maximoff" w:date="2018-12-28T14:05:00Z"/>
                <w:b/>
              </w:rPr>
            </w:pPr>
            <w:ins w:id="1949" w:author="Josh Maximoff" w:date="2018-12-28T14:05:00Z">
              <w:r>
                <w:rPr>
                  <w:b/>
                </w:rPr>
                <w:t>Type</w:t>
              </w:r>
            </w:ins>
          </w:p>
        </w:tc>
        <w:tc>
          <w:tcPr>
            <w:tcW w:w="1596" w:type="dxa"/>
          </w:tcPr>
          <w:p w14:paraId="132E163E" w14:textId="77777777" w:rsidR="002D6165" w:rsidRPr="00C604FB" w:rsidRDefault="002D6165" w:rsidP="00B14BB6">
            <w:pPr>
              <w:rPr>
                <w:ins w:id="1950" w:author="Josh Maximoff" w:date="2018-12-28T14:05:00Z"/>
                <w:b/>
              </w:rPr>
            </w:pPr>
            <w:ins w:id="1951" w:author="Josh Maximoff" w:date="2018-12-28T14:05:00Z">
              <w:r w:rsidRPr="00C604FB">
                <w:rPr>
                  <w:b/>
                </w:rPr>
                <w:t>Value Range</w:t>
              </w:r>
            </w:ins>
          </w:p>
        </w:tc>
        <w:tc>
          <w:tcPr>
            <w:tcW w:w="1498" w:type="dxa"/>
          </w:tcPr>
          <w:p w14:paraId="6A17F255" w14:textId="77777777" w:rsidR="002D6165" w:rsidRDefault="002D6165" w:rsidP="00B14BB6">
            <w:pPr>
              <w:rPr>
                <w:ins w:id="1952" w:author="Josh Maximoff" w:date="2018-12-28T14:05:00Z"/>
                <w:b/>
              </w:rPr>
            </w:pPr>
            <w:ins w:id="1953" w:author="Josh Maximoff" w:date="2018-12-28T14:05:00Z">
              <w:r>
                <w:rPr>
                  <w:b/>
                </w:rPr>
                <w:t>Units</w:t>
              </w:r>
            </w:ins>
          </w:p>
        </w:tc>
        <w:tc>
          <w:tcPr>
            <w:tcW w:w="2239" w:type="dxa"/>
          </w:tcPr>
          <w:p w14:paraId="33B88E5B" w14:textId="77777777" w:rsidR="002D6165" w:rsidRPr="00C604FB" w:rsidRDefault="002D6165" w:rsidP="00B14BB6">
            <w:pPr>
              <w:rPr>
                <w:ins w:id="1954" w:author="Josh Maximoff" w:date="2018-12-28T14:05:00Z"/>
                <w:b/>
              </w:rPr>
            </w:pPr>
            <w:ins w:id="1955" w:author="Josh Maximoff" w:date="2018-12-28T14:05:00Z">
              <w:r>
                <w:rPr>
                  <w:b/>
                </w:rPr>
                <w:t>Description</w:t>
              </w:r>
            </w:ins>
          </w:p>
        </w:tc>
      </w:tr>
      <w:tr w:rsidR="002D6165" w14:paraId="7BB53737" w14:textId="77777777" w:rsidTr="00B14BB6">
        <w:trPr>
          <w:ins w:id="1956" w:author="Josh Maximoff" w:date="2018-12-28T14:05:00Z"/>
        </w:trPr>
        <w:tc>
          <w:tcPr>
            <w:tcW w:w="1832" w:type="dxa"/>
          </w:tcPr>
          <w:p w14:paraId="3010BD72" w14:textId="77777777" w:rsidR="002D6165" w:rsidRDefault="002D6165" w:rsidP="00B14BB6">
            <w:pPr>
              <w:rPr>
                <w:ins w:id="1957" w:author="Josh Maximoff" w:date="2018-12-28T14:05:00Z"/>
              </w:rPr>
            </w:pPr>
            <w:proofErr w:type="spellStart"/>
            <w:ins w:id="1958" w:author="Josh Maximoff" w:date="2018-12-28T14:05:00Z">
              <w:r>
                <w:t>freq_intv_min</w:t>
              </w:r>
              <w:proofErr w:type="spellEnd"/>
            </w:ins>
          </w:p>
        </w:tc>
        <w:tc>
          <w:tcPr>
            <w:tcW w:w="1505" w:type="dxa"/>
          </w:tcPr>
          <w:p w14:paraId="0D40841A" w14:textId="77777777" w:rsidR="002D6165" w:rsidRDefault="002D6165" w:rsidP="00B14BB6">
            <w:pPr>
              <w:rPr>
                <w:ins w:id="1959" w:author="Josh Maximoff" w:date="2018-12-28T14:05:00Z"/>
              </w:rPr>
            </w:pPr>
            <w:ins w:id="1960" w:author="Josh Maximoff" w:date="2018-12-28T14:05:00Z">
              <w:r>
                <w:t>2</w:t>
              </w:r>
            </w:ins>
          </w:p>
        </w:tc>
        <w:tc>
          <w:tcPr>
            <w:tcW w:w="680" w:type="dxa"/>
          </w:tcPr>
          <w:p w14:paraId="7F188A12" w14:textId="77777777" w:rsidR="002D6165" w:rsidRPr="00C604FB" w:rsidRDefault="002D6165" w:rsidP="00B14BB6">
            <w:pPr>
              <w:rPr>
                <w:ins w:id="1961" w:author="Josh Maximoff" w:date="2018-12-28T14:05:00Z"/>
              </w:rPr>
            </w:pPr>
            <w:ins w:id="1962" w:author="Josh Maximoff" w:date="2018-12-28T14:05:00Z">
              <w:r>
                <w:t>float</w:t>
              </w:r>
            </w:ins>
          </w:p>
        </w:tc>
        <w:tc>
          <w:tcPr>
            <w:tcW w:w="1596" w:type="dxa"/>
          </w:tcPr>
          <w:p w14:paraId="6B75D051" w14:textId="77777777" w:rsidR="002D6165" w:rsidRDefault="002D6165" w:rsidP="00B14BB6">
            <w:pPr>
              <w:rPr>
                <w:ins w:id="1963" w:author="Josh Maximoff" w:date="2018-12-28T14:05:00Z"/>
              </w:rPr>
            </w:pPr>
            <w:ins w:id="1964" w:author="Josh Maximoff" w:date="2018-12-28T14:05:00Z">
              <w:r>
                <w:t>[0.0,float_max)</w:t>
              </w:r>
            </w:ins>
          </w:p>
        </w:tc>
        <w:tc>
          <w:tcPr>
            <w:tcW w:w="1498" w:type="dxa"/>
          </w:tcPr>
          <w:p w14:paraId="21C5B654" w14:textId="77777777" w:rsidR="002D6165" w:rsidRDefault="002D6165" w:rsidP="00B14BB6">
            <w:pPr>
              <w:rPr>
                <w:ins w:id="1965" w:author="Josh Maximoff" w:date="2018-12-28T14:05:00Z"/>
              </w:rPr>
            </w:pPr>
            <w:ins w:id="1966" w:author="Josh Maximoff" w:date="2018-12-28T14:05:00Z">
              <w:r>
                <w:t>Hz</w:t>
              </w:r>
            </w:ins>
          </w:p>
        </w:tc>
        <w:tc>
          <w:tcPr>
            <w:tcW w:w="2239" w:type="dxa"/>
          </w:tcPr>
          <w:p w14:paraId="38F07494" w14:textId="77777777" w:rsidR="002D6165" w:rsidRDefault="002D6165" w:rsidP="00B14BB6">
            <w:pPr>
              <w:rPr>
                <w:ins w:id="1967" w:author="Josh Maximoff" w:date="2018-12-28T14:05:00Z"/>
              </w:rPr>
            </w:pPr>
            <w:ins w:id="1968" w:author="Josh Maximoff" w:date="2018-12-28T14:05:00Z">
              <w:r>
                <w:t xml:space="preserve">High frequency interval limit to assert SmartTrigger. </w:t>
              </w:r>
            </w:ins>
          </w:p>
        </w:tc>
      </w:tr>
      <w:tr w:rsidR="002D6165" w14:paraId="4A46637A" w14:textId="77777777" w:rsidTr="00B14BB6">
        <w:trPr>
          <w:ins w:id="1969" w:author="Josh Maximoff" w:date="2018-12-28T14:05:00Z"/>
        </w:trPr>
        <w:tc>
          <w:tcPr>
            <w:tcW w:w="1832" w:type="dxa"/>
          </w:tcPr>
          <w:p w14:paraId="721436EF" w14:textId="77777777" w:rsidR="002D6165" w:rsidRDefault="002D6165" w:rsidP="00B14BB6">
            <w:pPr>
              <w:rPr>
                <w:ins w:id="1970" w:author="Josh Maximoff" w:date="2018-12-28T14:05:00Z"/>
              </w:rPr>
            </w:pPr>
            <w:proofErr w:type="spellStart"/>
            <w:ins w:id="1971" w:author="Josh Maximoff" w:date="2018-12-28T14:05:00Z">
              <w:r>
                <w:t>freq_intv_max</w:t>
              </w:r>
              <w:proofErr w:type="spellEnd"/>
            </w:ins>
          </w:p>
        </w:tc>
        <w:tc>
          <w:tcPr>
            <w:tcW w:w="1505" w:type="dxa"/>
          </w:tcPr>
          <w:p w14:paraId="0C8C55B4" w14:textId="77777777" w:rsidR="002D6165" w:rsidRDefault="002D6165" w:rsidP="00B14BB6">
            <w:pPr>
              <w:rPr>
                <w:ins w:id="1972" w:author="Josh Maximoff" w:date="2018-12-28T14:05:00Z"/>
              </w:rPr>
            </w:pPr>
            <w:ins w:id="1973" w:author="Josh Maximoff" w:date="2018-12-28T14:05:00Z">
              <w:r>
                <w:t>3</w:t>
              </w:r>
            </w:ins>
          </w:p>
        </w:tc>
        <w:tc>
          <w:tcPr>
            <w:tcW w:w="680" w:type="dxa"/>
          </w:tcPr>
          <w:p w14:paraId="7EC09D00" w14:textId="77777777" w:rsidR="002D6165" w:rsidRDefault="002D6165" w:rsidP="00B14BB6">
            <w:pPr>
              <w:rPr>
                <w:ins w:id="1974" w:author="Josh Maximoff" w:date="2018-12-28T14:05:00Z"/>
              </w:rPr>
            </w:pPr>
            <w:ins w:id="1975" w:author="Josh Maximoff" w:date="2018-12-28T14:05:00Z">
              <w:r>
                <w:t>float</w:t>
              </w:r>
            </w:ins>
          </w:p>
        </w:tc>
        <w:tc>
          <w:tcPr>
            <w:tcW w:w="1596" w:type="dxa"/>
          </w:tcPr>
          <w:p w14:paraId="3E53F532" w14:textId="77777777" w:rsidR="002D6165" w:rsidRDefault="002D6165" w:rsidP="00B14BB6">
            <w:pPr>
              <w:rPr>
                <w:ins w:id="1976" w:author="Josh Maximoff" w:date="2018-12-28T14:05:00Z"/>
              </w:rPr>
            </w:pPr>
            <w:ins w:id="1977" w:author="Josh Maximoff" w:date="2018-12-28T14:05:00Z">
              <w:r>
                <w:t>[0.0,float_max)</w:t>
              </w:r>
            </w:ins>
          </w:p>
        </w:tc>
        <w:tc>
          <w:tcPr>
            <w:tcW w:w="1498" w:type="dxa"/>
          </w:tcPr>
          <w:p w14:paraId="35F26418" w14:textId="77777777" w:rsidR="002D6165" w:rsidRDefault="002D6165" w:rsidP="00B14BB6">
            <w:pPr>
              <w:rPr>
                <w:ins w:id="1978" w:author="Josh Maximoff" w:date="2018-12-28T14:05:00Z"/>
              </w:rPr>
            </w:pPr>
            <w:ins w:id="1979" w:author="Josh Maximoff" w:date="2018-12-28T14:05:00Z">
              <w:r>
                <w:t>Hz</w:t>
              </w:r>
            </w:ins>
          </w:p>
        </w:tc>
        <w:tc>
          <w:tcPr>
            <w:tcW w:w="2239" w:type="dxa"/>
          </w:tcPr>
          <w:p w14:paraId="2EF6B9E5" w14:textId="77777777" w:rsidR="002D6165" w:rsidRDefault="002D6165" w:rsidP="00B14BB6">
            <w:pPr>
              <w:rPr>
                <w:ins w:id="1980" w:author="Josh Maximoff" w:date="2018-12-28T14:05:00Z"/>
              </w:rPr>
            </w:pPr>
            <w:ins w:id="1981" w:author="Josh Maximoff" w:date="2018-12-28T14:05:00Z">
              <w:r>
                <w:t>High frequency interval limit to assert SmartTrigger.</w:t>
              </w:r>
            </w:ins>
          </w:p>
        </w:tc>
      </w:tr>
    </w:tbl>
    <w:p w14:paraId="09631EA2" w14:textId="77777777" w:rsidR="002D6165" w:rsidRDefault="002D6165" w:rsidP="002D6165">
      <w:pPr>
        <w:rPr>
          <w:ins w:id="1982" w:author="Josh Maximoff" w:date="2018-12-28T14:05:00Z"/>
        </w:rPr>
      </w:pPr>
    </w:p>
    <w:p w14:paraId="3A9AE220" w14:textId="77777777" w:rsidR="002D6165" w:rsidRDefault="002D6165">
      <w:pPr>
        <w:pStyle w:val="Heading3"/>
        <w:rPr>
          <w:ins w:id="1983" w:author="Josh Maximoff" w:date="2018-12-28T14:05:00Z"/>
        </w:rPr>
        <w:pPrChange w:id="1984" w:author="Josh Maximoff" w:date="2018-12-28T14:05:00Z">
          <w:pPr>
            <w:pStyle w:val="Heading2"/>
          </w:pPr>
        </w:pPrChange>
      </w:pPr>
      <w:bookmarkStart w:id="1985" w:name="_Toc371433"/>
      <w:ins w:id="1986" w:author="Josh Maximoff" w:date="2018-12-28T14:05:00Z">
        <w:r>
          <w:t>Gyro-Mag-Thresh SmartTrigger Configuration</w:t>
        </w:r>
        <w:bookmarkEnd w:id="1985"/>
      </w:ins>
    </w:p>
    <w:p w14:paraId="62E1C515" w14:textId="77777777" w:rsidR="002D6165" w:rsidRPr="003975D4" w:rsidRDefault="002D6165" w:rsidP="002D6165">
      <w:pPr>
        <w:rPr>
          <w:ins w:id="1987" w:author="Josh Maximoff" w:date="2018-12-28T14:05:00Z"/>
          <w:color w:val="FF0000"/>
        </w:rPr>
      </w:pPr>
      <w:ins w:id="1988" w:author="Josh Maximoff" w:date="2018-12-28T14:05:00Z">
        <w:r>
          <w:t>The Gyro-Mag-Thresh SmartTrigger provides a SmartTrigger based on the magnitude of the rotational rate vector from the embedded gyroscope. The following table provides the specific configuration parameter set.</w:t>
        </w:r>
      </w:ins>
    </w:p>
    <w:tbl>
      <w:tblPr>
        <w:tblStyle w:val="TableGrid"/>
        <w:tblW w:w="0" w:type="auto"/>
        <w:tblLook w:val="04A0" w:firstRow="1" w:lastRow="0" w:firstColumn="1" w:lastColumn="0" w:noHBand="0" w:noVBand="1"/>
      </w:tblPr>
      <w:tblGrid>
        <w:gridCol w:w="1811"/>
        <w:gridCol w:w="1513"/>
        <w:gridCol w:w="719"/>
        <w:gridCol w:w="1583"/>
        <w:gridCol w:w="1503"/>
        <w:gridCol w:w="2221"/>
      </w:tblGrid>
      <w:tr w:rsidR="002D6165" w:rsidRPr="00C604FB" w14:paraId="4531F80D" w14:textId="77777777" w:rsidTr="00B14BB6">
        <w:trPr>
          <w:ins w:id="1989" w:author="Josh Maximoff" w:date="2018-12-28T14:05:00Z"/>
        </w:trPr>
        <w:tc>
          <w:tcPr>
            <w:tcW w:w="1811" w:type="dxa"/>
          </w:tcPr>
          <w:p w14:paraId="0A52A035" w14:textId="77777777" w:rsidR="002D6165" w:rsidRPr="00C604FB" w:rsidRDefault="002D6165" w:rsidP="00B14BB6">
            <w:pPr>
              <w:rPr>
                <w:ins w:id="1990" w:author="Josh Maximoff" w:date="2018-12-28T14:05:00Z"/>
                <w:b/>
              </w:rPr>
            </w:pPr>
            <w:ins w:id="1991" w:author="Josh Maximoff" w:date="2018-12-28T14:05:00Z">
              <w:r>
                <w:rPr>
                  <w:b/>
                </w:rPr>
                <w:t>Param. Name</w:t>
              </w:r>
            </w:ins>
          </w:p>
        </w:tc>
        <w:tc>
          <w:tcPr>
            <w:tcW w:w="1513" w:type="dxa"/>
          </w:tcPr>
          <w:p w14:paraId="1ED8C21C" w14:textId="77777777" w:rsidR="002D6165" w:rsidRPr="00C604FB" w:rsidRDefault="002D6165" w:rsidP="00B14BB6">
            <w:pPr>
              <w:rPr>
                <w:ins w:id="1992" w:author="Josh Maximoff" w:date="2018-12-28T14:05:00Z"/>
                <w:b/>
              </w:rPr>
            </w:pPr>
            <w:proofErr w:type="spellStart"/>
            <w:ins w:id="1993" w:author="Josh Maximoff" w:date="2018-12-28T14:05:00Z">
              <w:r w:rsidRPr="000214F5">
                <w:rPr>
                  <w:b/>
                  <w:i/>
                </w:rPr>
                <w:t>config_param</w:t>
              </w:r>
              <w:proofErr w:type="spellEnd"/>
              <w:r>
                <w:rPr>
                  <w:b/>
                </w:rPr>
                <w:t xml:space="preserve"> Enum Value</w:t>
              </w:r>
            </w:ins>
          </w:p>
        </w:tc>
        <w:tc>
          <w:tcPr>
            <w:tcW w:w="719" w:type="dxa"/>
          </w:tcPr>
          <w:p w14:paraId="7C9B7021" w14:textId="77777777" w:rsidR="002D6165" w:rsidRPr="00C604FB" w:rsidRDefault="002D6165" w:rsidP="00B14BB6">
            <w:pPr>
              <w:rPr>
                <w:ins w:id="1994" w:author="Josh Maximoff" w:date="2018-12-28T14:05:00Z"/>
                <w:b/>
              </w:rPr>
            </w:pPr>
            <w:ins w:id="1995" w:author="Josh Maximoff" w:date="2018-12-28T14:05:00Z">
              <w:r>
                <w:rPr>
                  <w:b/>
                </w:rPr>
                <w:t>Type</w:t>
              </w:r>
            </w:ins>
          </w:p>
        </w:tc>
        <w:tc>
          <w:tcPr>
            <w:tcW w:w="1583" w:type="dxa"/>
          </w:tcPr>
          <w:p w14:paraId="72299886" w14:textId="77777777" w:rsidR="002D6165" w:rsidRPr="00C604FB" w:rsidRDefault="002D6165" w:rsidP="00B14BB6">
            <w:pPr>
              <w:rPr>
                <w:ins w:id="1996" w:author="Josh Maximoff" w:date="2018-12-28T14:05:00Z"/>
                <w:b/>
              </w:rPr>
            </w:pPr>
            <w:ins w:id="1997" w:author="Josh Maximoff" w:date="2018-12-28T14:05:00Z">
              <w:r w:rsidRPr="00C604FB">
                <w:rPr>
                  <w:b/>
                </w:rPr>
                <w:t>Value Range</w:t>
              </w:r>
            </w:ins>
          </w:p>
        </w:tc>
        <w:tc>
          <w:tcPr>
            <w:tcW w:w="1503" w:type="dxa"/>
          </w:tcPr>
          <w:p w14:paraId="40CD344E" w14:textId="77777777" w:rsidR="002D6165" w:rsidRDefault="002D6165" w:rsidP="00B14BB6">
            <w:pPr>
              <w:rPr>
                <w:ins w:id="1998" w:author="Josh Maximoff" w:date="2018-12-28T14:05:00Z"/>
                <w:b/>
              </w:rPr>
            </w:pPr>
            <w:ins w:id="1999" w:author="Josh Maximoff" w:date="2018-12-28T14:05:00Z">
              <w:r>
                <w:rPr>
                  <w:b/>
                </w:rPr>
                <w:t>Units</w:t>
              </w:r>
            </w:ins>
          </w:p>
        </w:tc>
        <w:tc>
          <w:tcPr>
            <w:tcW w:w="2221" w:type="dxa"/>
          </w:tcPr>
          <w:p w14:paraId="1B5C7645" w14:textId="77777777" w:rsidR="002D6165" w:rsidRPr="00C604FB" w:rsidRDefault="002D6165" w:rsidP="00B14BB6">
            <w:pPr>
              <w:rPr>
                <w:ins w:id="2000" w:author="Josh Maximoff" w:date="2018-12-28T14:05:00Z"/>
                <w:b/>
              </w:rPr>
            </w:pPr>
            <w:ins w:id="2001" w:author="Josh Maximoff" w:date="2018-12-28T14:05:00Z">
              <w:r>
                <w:rPr>
                  <w:b/>
                </w:rPr>
                <w:t>Description</w:t>
              </w:r>
            </w:ins>
          </w:p>
        </w:tc>
      </w:tr>
      <w:tr w:rsidR="002D6165" w14:paraId="27FAD8D7" w14:textId="77777777" w:rsidTr="00B14BB6">
        <w:trPr>
          <w:ins w:id="2002" w:author="Josh Maximoff" w:date="2018-12-28T14:05:00Z"/>
        </w:trPr>
        <w:tc>
          <w:tcPr>
            <w:tcW w:w="1811" w:type="dxa"/>
          </w:tcPr>
          <w:p w14:paraId="2905F366" w14:textId="77777777" w:rsidR="002D6165" w:rsidRDefault="002D6165" w:rsidP="00B14BB6">
            <w:pPr>
              <w:rPr>
                <w:ins w:id="2003" w:author="Josh Maximoff" w:date="2018-12-28T14:05:00Z"/>
              </w:rPr>
            </w:pPr>
            <w:proofErr w:type="spellStart"/>
            <w:ins w:id="2004" w:author="Josh Maximoff" w:date="2018-12-28T14:05:00Z">
              <w:r>
                <w:t>mag_thresh_val</w:t>
              </w:r>
              <w:proofErr w:type="spellEnd"/>
            </w:ins>
          </w:p>
        </w:tc>
        <w:tc>
          <w:tcPr>
            <w:tcW w:w="1513" w:type="dxa"/>
          </w:tcPr>
          <w:p w14:paraId="64576060" w14:textId="77777777" w:rsidR="002D6165" w:rsidRDefault="002D6165" w:rsidP="00B14BB6">
            <w:pPr>
              <w:rPr>
                <w:ins w:id="2005" w:author="Josh Maximoff" w:date="2018-12-28T14:05:00Z"/>
              </w:rPr>
            </w:pPr>
            <w:ins w:id="2006" w:author="Josh Maximoff" w:date="2018-12-28T14:05:00Z">
              <w:r>
                <w:t>2</w:t>
              </w:r>
            </w:ins>
          </w:p>
        </w:tc>
        <w:tc>
          <w:tcPr>
            <w:tcW w:w="719" w:type="dxa"/>
          </w:tcPr>
          <w:p w14:paraId="0719384B" w14:textId="77777777" w:rsidR="002D6165" w:rsidRPr="00C604FB" w:rsidRDefault="002D6165" w:rsidP="00B14BB6">
            <w:pPr>
              <w:rPr>
                <w:ins w:id="2007" w:author="Josh Maximoff" w:date="2018-12-28T14:05:00Z"/>
              </w:rPr>
            </w:pPr>
            <w:ins w:id="2008" w:author="Josh Maximoff" w:date="2018-12-28T14:05:00Z">
              <w:r>
                <w:t>float</w:t>
              </w:r>
            </w:ins>
          </w:p>
        </w:tc>
        <w:tc>
          <w:tcPr>
            <w:tcW w:w="1583" w:type="dxa"/>
          </w:tcPr>
          <w:p w14:paraId="6D913A8F" w14:textId="77777777" w:rsidR="002D6165" w:rsidRDefault="002D6165" w:rsidP="00B14BB6">
            <w:pPr>
              <w:rPr>
                <w:ins w:id="2009" w:author="Josh Maximoff" w:date="2018-12-28T14:05:00Z"/>
              </w:rPr>
            </w:pPr>
            <w:ins w:id="2010" w:author="Josh Maximoff" w:date="2018-12-28T14:05:00Z">
              <w:r>
                <w:t>[0.0,float_max)</w:t>
              </w:r>
            </w:ins>
          </w:p>
        </w:tc>
        <w:tc>
          <w:tcPr>
            <w:tcW w:w="1503" w:type="dxa"/>
          </w:tcPr>
          <w:p w14:paraId="77806B52" w14:textId="77777777" w:rsidR="002D6165" w:rsidRDefault="002D6165" w:rsidP="00B14BB6">
            <w:pPr>
              <w:rPr>
                <w:ins w:id="2011" w:author="Josh Maximoff" w:date="2018-12-28T14:05:00Z"/>
              </w:rPr>
            </w:pPr>
            <w:ins w:id="2012" w:author="Josh Maximoff" w:date="2018-12-28T14:05:00Z">
              <w:r>
                <w:t>deg/s</w:t>
              </w:r>
            </w:ins>
          </w:p>
        </w:tc>
        <w:tc>
          <w:tcPr>
            <w:tcW w:w="2221" w:type="dxa"/>
          </w:tcPr>
          <w:p w14:paraId="14A20DDF" w14:textId="77777777" w:rsidR="002D6165" w:rsidRDefault="002D6165" w:rsidP="00B14BB6">
            <w:pPr>
              <w:rPr>
                <w:ins w:id="2013" w:author="Josh Maximoff" w:date="2018-12-28T14:05:00Z"/>
              </w:rPr>
            </w:pPr>
            <w:ins w:id="2014" w:author="Josh Maximoff" w:date="2018-12-28T14:05:00Z">
              <w:r>
                <w:t xml:space="preserve">Threshold magnitude to assert SmartTrigger. </w:t>
              </w:r>
            </w:ins>
          </w:p>
        </w:tc>
      </w:tr>
    </w:tbl>
    <w:p w14:paraId="4834A88D" w14:textId="77777777" w:rsidR="00A00E14" w:rsidRDefault="00A00E14">
      <w:pPr>
        <w:rPr>
          <w:ins w:id="2015" w:author="Josh Maximoff" w:date="2019-02-05T14:24:00Z"/>
        </w:rPr>
        <w:pPrChange w:id="2016" w:author="Josh Maximoff" w:date="2019-02-05T14:24:00Z">
          <w:pPr>
            <w:pStyle w:val="Heading3"/>
          </w:pPr>
        </w:pPrChange>
      </w:pPr>
    </w:p>
    <w:p w14:paraId="5E1F2544" w14:textId="50CC49B6" w:rsidR="002D6165" w:rsidRDefault="002D6165">
      <w:pPr>
        <w:pStyle w:val="Heading3"/>
        <w:rPr>
          <w:ins w:id="2017" w:author="Josh Maximoff" w:date="2018-12-28T14:05:00Z"/>
        </w:rPr>
        <w:pPrChange w:id="2018" w:author="Josh Maximoff" w:date="2018-12-28T14:06:00Z">
          <w:pPr>
            <w:pStyle w:val="Heading2"/>
          </w:pPr>
        </w:pPrChange>
      </w:pPr>
      <w:bookmarkStart w:id="2019" w:name="_Toc371434"/>
      <w:ins w:id="2020" w:author="Josh Maximoff" w:date="2018-12-28T14:05:00Z">
        <w:r>
          <w:t>Heading-Interval SmartTrigger Configuration</w:t>
        </w:r>
        <w:bookmarkEnd w:id="2019"/>
      </w:ins>
    </w:p>
    <w:p w14:paraId="6BE59637" w14:textId="4A7EC9F3" w:rsidR="002D6165" w:rsidRDefault="002D6165" w:rsidP="002D6165">
      <w:pPr>
        <w:rPr>
          <w:ins w:id="2021" w:author="Josh Maximoff" w:date="2018-12-28T14:05:00Z"/>
        </w:rPr>
      </w:pPr>
      <w:ins w:id="2022" w:author="Josh Maximoff" w:date="2018-12-28T14:05:00Z">
        <w:r>
          <w:t>The Heading-</w:t>
        </w:r>
      </w:ins>
      <w:ins w:id="2023" w:author="Josh Maximoff" w:date="2018-12-28T14:17:00Z">
        <w:r>
          <w:t>Interval</w:t>
        </w:r>
      </w:ins>
      <w:ins w:id="2024" w:author="Josh Maximoff" w:date="2018-12-28T14:05:00Z">
        <w:r>
          <w:t xml:space="preserve"> SmartTrigger provides a SmartTrigger based on the current heading of the SB2 as reported by the integrated magnetometer. The SmartTrigger is activated whenever the current heading falls within the specified range. It is re-armed whenever the heading falls outside the specified range for the specified quiescent period.</w:t>
        </w:r>
      </w:ins>
    </w:p>
    <w:tbl>
      <w:tblPr>
        <w:tblStyle w:val="TableGrid"/>
        <w:tblW w:w="0" w:type="auto"/>
        <w:tblLook w:val="04A0" w:firstRow="1" w:lastRow="0" w:firstColumn="1" w:lastColumn="0" w:noHBand="0" w:noVBand="1"/>
      </w:tblPr>
      <w:tblGrid>
        <w:gridCol w:w="1699"/>
        <w:gridCol w:w="1506"/>
        <w:gridCol w:w="682"/>
        <w:gridCol w:w="1597"/>
        <w:gridCol w:w="1562"/>
        <w:gridCol w:w="2304"/>
      </w:tblGrid>
      <w:tr w:rsidR="002D6165" w:rsidRPr="00C604FB" w14:paraId="7FFC333E" w14:textId="77777777" w:rsidTr="00B14BB6">
        <w:trPr>
          <w:ins w:id="2025" w:author="Josh Maximoff" w:date="2018-12-28T14:05:00Z"/>
        </w:trPr>
        <w:tc>
          <w:tcPr>
            <w:tcW w:w="1699" w:type="dxa"/>
          </w:tcPr>
          <w:p w14:paraId="61C0A720" w14:textId="77777777" w:rsidR="002D6165" w:rsidRPr="00C604FB" w:rsidRDefault="002D6165" w:rsidP="00B14BB6">
            <w:pPr>
              <w:rPr>
                <w:ins w:id="2026" w:author="Josh Maximoff" w:date="2018-12-28T14:05:00Z"/>
                <w:b/>
              </w:rPr>
            </w:pPr>
            <w:ins w:id="2027" w:author="Josh Maximoff" w:date="2018-12-28T14:05:00Z">
              <w:r>
                <w:rPr>
                  <w:b/>
                </w:rPr>
                <w:lastRenderedPageBreak/>
                <w:t>Param. Name</w:t>
              </w:r>
            </w:ins>
          </w:p>
        </w:tc>
        <w:tc>
          <w:tcPr>
            <w:tcW w:w="1506" w:type="dxa"/>
          </w:tcPr>
          <w:p w14:paraId="36D86D3D" w14:textId="77777777" w:rsidR="002D6165" w:rsidRPr="00C604FB" w:rsidRDefault="002D6165" w:rsidP="00B14BB6">
            <w:pPr>
              <w:rPr>
                <w:ins w:id="2028" w:author="Josh Maximoff" w:date="2018-12-28T14:05:00Z"/>
                <w:b/>
              </w:rPr>
            </w:pPr>
            <w:proofErr w:type="spellStart"/>
            <w:ins w:id="2029" w:author="Josh Maximoff" w:date="2018-12-28T14:05:00Z">
              <w:r w:rsidRPr="000214F5">
                <w:rPr>
                  <w:b/>
                  <w:i/>
                </w:rPr>
                <w:t>config_param</w:t>
              </w:r>
              <w:proofErr w:type="spellEnd"/>
              <w:r>
                <w:rPr>
                  <w:b/>
                </w:rPr>
                <w:t xml:space="preserve"> Enum Value</w:t>
              </w:r>
            </w:ins>
          </w:p>
        </w:tc>
        <w:tc>
          <w:tcPr>
            <w:tcW w:w="682" w:type="dxa"/>
          </w:tcPr>
          <w:p w14:paraId="27E3853E" w14:textId="77777777" w:rsidR="002D6165" w:rsidRPr="00C604FB" w:rsidRDefault="002D6165" w:rsidP="00B14BB6">
            <w:pPr>
              <w:rPr>
                <w:ins w:id="2030" w:author="Josh Maximoff" w:date="2018-12-28T14:05:00Z"/>
                <w:b/>
              </w:rPr>
            </w:pPr>
            <w:ins w:id="2031" w:author="Josh Maximoff" w:date="2018-12-28T14:05:00Z">
              <w:r>
                <w:rPr>
                  <w:b/>
                </w:rPr>
                <w:t>Type</w:t>
              </w:r>
            </w:ins>
          </w:p>
        </w:tc>
        <w:tc>
          <w:tcPr>
            <w:tcW w:w="1597" w:type="dxa"/>
          </w:tcPr>
          <w:p w14:paraId="5E7B6B52" w14:textId="77777777" w:rsidR="002D6165" w:rsidRPr="00C604FB" w:rsidRDefault="002D6165" w:rsidP="00B14BB6">
            <w:pPr>
              <w:rPr>
                <w:ins w:id="2032" w:author="Josh Maximoff" w:date="2018-12-28T14:05:00Z"/>
                <w:b/>
              </w:rPr>
            </w:pPr>
            <w:ins w:id="2033" w:author="Josh Maximoff" w:date="2018-12-28T14:05:00Z">
              <w:r w:rsidRPr="00C604FB">
                <w:rPr>
                  <w:b/>
                </w:rPr>
                <w:t>Value Range</w:t>
              </w:r>
            </w:ins>
          </w:p>
        </w:tc>
        <w:tc>
          <w:tcPr>
            <w:tcW w:w="1562" w:type="dxa"/>
          </w:tcPr>
          <w:p w14:paraId="3FD113C9" w14:textId="77777777" w:rsidR="002D6165" w:rsidRDefault="002D6165" w:rsidP="00B14BB6">
            <w:pPr>
              <w:rPr>
                <w:ins w:id="2034" w:author="Josh Maximoff" w:date="2018-12-28T14:05:00Z"/>
                <w:b/>
              </w:rPr>
            </w:pPr>
            <w:ins w:id="2035" w:author="Josh Maximoff" w:date="2018-12-28T14:05:00Z">
              <w:r>
                <w:rPr>
                  <w:b/>
                </w:rPr>
                <w:t>Units</w:t>
              </w:r>
            </w:ins>
          </w:p>
        </w:tc>
        <w:tc>
          <w:tcPr>
            <w:tcW w:w="2304" w:type="dxa"/>
          </w:tcPr>
          <w:p w14:paraId="52F0EE8B" w14:textId="77777777" w:rsidR="002D6165" w:rsidRPr="00C604FB" w:rsidRDefault="002D6165" w:rsidP="00B14BB6">
            <w:pPr>
              <w:rPr>
                <w:ins w:id="2036" w:author="Josh Maximoff" w:date="2018-12-28T14:05:00Z"/>
                <w:b/>
              </w:rPr>
            </w:pPr>
            <w:ins w:id="2037" w:author="Josh Maximoff" w:date="2018-12-28T14:05:00Z">
              <w:r>
                <w:rPr>
                  <w:b/>
                </w:rPr>
                <w:t>Description</w:t>
              </w:r>
            </w:ins>
          </w:p>
        </w:tc>
      </w:tr>
      <w:tr w:rsidR="002D6165" w14:paraId="3B7120CE" w14:textId="77777777" w:rsidTr="00B14BB6">
        <w:trPr>
          <w:ins w:id="2038" w:author="Josh Maximoff" w:date="2018-12-28T14:05:00Z"/>
        </w:trPr>
        <w:tc>
          <w:tcPr>
            <w:tcW w:w="1699" w:type="dxa"/>
          </w:tcPr>
          <w:p w14:paraId="0946CF2F" w14:textId="77777777" w:rsidR="002D6165" w:rsidRDefault="002D6165" w:rsidP="00B14BB6">
            <w:pPr>
              <w:rPr>
                <w:ins w:id="2039" w:author="Josh Maximoff" w:date="2018-12-28T14:05:00Z"/>
              </w:rPr>
            </w:pPr>
            <w:proofErr w:type="spellStart"/>
            <w:ins w:id="2040" w:author="Josh Maximoff" w:date="2018-12-28T14:05:00Z">
              <w:r>
                <w:t>heading_min</w:t>
              </w:r>
              <w:proofErr w:type="spellEnd"/>
            </w:ins>
          </w:p>
        </w:tc>
        <w:tc>
          <w:tcPr>
            <w:tcW w:w="1506" w:type="dxa"/>
          </w:tcPr>
          <w:p w14:paraId="7C86E2B6" w14:textId="77777777" w:rsidR="002D6165" w:rsidRDefault="002D6165" w:rsidP="00B14BB6">
            <w:pPr>
              <w:rPr>
                <w:ins w:id="2041" w:author="Josh Maximoff" w:date="2018-12-28T14:05:00Z"/>
              </w:rPr>
            </w:pPr>
            <w:ins w:id="2042" w:author="Josh Maximoff" w:date="2018-12-28T14:05:00Z">
              <w:r>
                <w:t>2</w:t>
              </w:r>
            </w:ins>
          </w:p>
        </w:tc>
        <w:tc>
          <w:tcPr>
            <w:tcW w:w="682" w:type="dxa"/>
          </w:tcPr>
          <w:p w14:paraId="5DB45980" w14:textId="77777777" w:rsidR="002D6165" w:rsidRPr="00C604FB" w:rsidRDefault="002D6165" w:rsidP="00B14BB6">
            <w:pPr>
              <w:rPr>
                <w:ins w:id="2043" w:author="Josh Maximoff" w:date="2018-12-28T14:05:00Z"/>
              </w:rPr>
            </w:pPr>
            <w:ins w:id="2044" w:author="Josh Maximoff" w:date="2018-12-28T14:05:00Z">
              <w:r>
                <w:t>float</w:t>
              </w:r>
            </w:ins>
          </w:p>
        </w:tc>
        <w:tc>
          <w:tcPr>
            <w:tcW w:w="1597" w:type="dxa"/>
          </w:tcPr>
          <w:p w14:paraId="6ADA673A" w14:textId="77777777" w:rsidR="002D6165" w:rsidRDefault="002D6165" w:rsidP="00B14BB6">
            <w:pPr>
              <w:rPr>
                <w:ins w:id="2045" w:author="Josh Maximoff" w:date="2018-12-28T14:05:00Z"/>
              </w:rPr>
            </w:pPr>
            <w:ins w:id="2046" w:author="Josh Maximoff" w:date="2018-12-28T14:05:00Z">
              <w:r>
                <w:t>[0.0,360.0)</w:t>
              </w:r>
            </w:ins>
          </w:p>
        </w:tc>
        <w:tc>
          <w:tcPr>
            <w:tcW w:w="1562" w:type="dxa"/>
          </w:tcPr>
          <w:p w14:paraId="57B71335" w14:textId="77777777" w:rsidR="002D6165" w:rsidRDefault="002D6165" w:rsidP="00B14BB6">
            <w:pPr>
              <w:rPr>
                <w:ins w:id="2047" w:author="Josh Maximoff" w:date="2018-12-28T14:05:00Z"/>
              </w:rPr>
            </w:pPr>
            <w:ins w:id="2048" w:author="Josh Maximoff" w:date="2018-12-28T14:05:00Z">
              <w:r>
                <w:t>deg. mag. north</w:t>
              </w:r>
            </w:ins>
          </w:p>
        </w:tc>
        <w:tc>
          <w:tcPr>
            <w:tcW w:w="2304" w:type="dxa"/>
          </w:tcPr>
          <w:p w14:paraId="2568AAE7" w14:textId="77777777" w:rsidR="002D6165" w:rsidRDefault="002D6165" w:rsidP="00B14BB6">
            <w:pPr>
              <w:rPr>
                <w:ins w:id="2049" w:author="Josh Maximoff" w:date="2018-12-28T14:05:00Z"/>
              </w:rPr>
            </w:pPr>
            <w:ins w:id="2050" w:author="Josh Maximoff" w:date="2018-12-28T14:05:00Z">
              <w:r>
                <w:t xml:space="preserve">Smaller heading in the wedge definition </w:t>
              </w:r>
            </w:ins>
          </w:p>
        </w:tc>
      </w:tr>
      <w:tr w:rsidR="002D6165" w14:paraId="7AA8D8EC" w14:textId="77777777" w:rsidTr="00B14BB6">
        <w:trPr>
          <w:ins w:id="2051" w:author="Josh Maximoff" w:date="2018-12-28T14:05:00Z"/>
        </w:trPr>
        <w:tc>
          <w:tcPr>
            <w:tcW w:w="1699" w:type="dxa"/>
          </w:tcPr>
          <w:p w14:paraId="7E046436" w14:textId="77777777" w:rsidR="002D6165" w:rsidRDefault="002D6165" w:rsidP="00B14BB6">
            <w:pPr>
              <w:rPr>
                <w:ins w:id="2052" w:author="Josh Maximoff" w:date="2018-12-28T14:05:00Z"/>
              </w:rPr>
            </w:pPr>
            <w:proofErr w:type="spellStart"/>
            <w:ins w:id="2053" w:author="Josh Maximoff" w:date="2018-12-28T14:05:00Z">
              <w:r>
                <w:t>heading_max</w:t>
              </w:r>
              <w:proofErr w:type="spellEnd"/>
            </w:ins>
          </w:p>
        </w:tc>
        <w:tc>
          <w:tcPr>
            <w:tcW w:w="1506" w:type="dxa"/>
          </w:tcPr>
          <w:p w14:paraId="0985629B" w14:textId="77777777" w:rsidR="002D6165" w:rsidRDefault="002D6165" w:rsidP="00B14BB6">
            <w:pPr>
              <w:rPr>
                <w:ins w:id="2054" w:author="Josh Maximoff" w:date="2018-12-28T14:05:00Z"/>
              </w:rPr>
            </w:pPr>
            <w:ins w:id="2055" w:author="Josh Maximoff" w:date="2018-12-28T14:05:00Z">
              <w:r>
                <w:t>3</w:t>
              </w:r>
            </w:ins>
          </w:p>
        </w:tc>
        <w:tc>
          <w:tcPr>
            <w:tcW w:w="682" w:type="dxa"/>
          </w:tcPr>
          <w:p w14:paraId="5D2498DE" w14:textId="77777777" w:rsidR="002D6165" w:rsidRDefault="002D6165" w:rsidP="00B14BB6">
            <w:pPr>
              <w:rPr>
                <w:ins w:id="2056" w:author="Josh Maximoff" w:date="2018-12-28T14:05:00Z"/>
              </w:rPr>
            </w:pPr>
            <w:ins w:id="2057" w:author="Josh Maximoff" w:date="2018-12-28T14:05:00Z">
              <w:r>
                <w:t>float</w:t>
              </w:r>
            </w:ins>
          </w:p>
        </w:tc>
        <w:tc>
          <w:tcPr>
            <w:tcW w:w="1597" w:type="dxa"/>
          </w:tcPr>
          <w:p w14:paraId="60095E34" w14:textId="77777777" w:rsidR="002D6165" w:rsidRDefault="002D6165" w:rsidP="00B14BB6">
            <w:pPr>
              <w:rPr>
                <w:ins w:id="2058" w:author="Josh Maximoff" w:date="2018-12-28T14:05:00Z"/>
              </w:rPr>
            </w:pPr>
            <w:ins w:id="2059" w:author="Josh Maximoff" w:date="2018-12-28T14:05:00Z">
              <w:r>
                <w:t>[0.0,360.0)</w:t>
              </w:r>
            </w:ins>
          </w:p>
        </w:tc>
        <w:tc>
          <w:tcPr>
            <w:tcW w:w="1562" w:type="dxa"/>
          </w:tcPr>
          <w:p w14:paraId="626FDDC2" w14:textId="77777777" w:rsidR="002D6165" w:rsidRDefault="002D6165" w:rsidP="00B14BB6">
            <w:pPr>
              <w:rPr>
                <w:ins w:id="2060" w:author="Josh Maximoff" w:date="2018-12-28T14:05:00Z"/>
              </w:rPr>
            </w:pPr>
            <w:ins w:id="2061" w:author="Josh Maximoff" w:date="2018-12-28T14:05:00Z">
              <w:r>
                <w:t>deg. mag. north</w:t>
              </w:r>
            </w:ins>
          </w:p>
        </w:tc>
        <w:tc>
          <w:tcPr>
            <w:tcW w:w="2304" w:type="dxa"/>
          </w:tcPr>
          <w:p w14:paraId="789B58C1" w14:textId="77777777" w:rsidR="002D6165" w:rsidRDefault="002D6165" w:rsidP="00B14BB6">
            <w:pPr>
              <w:rPr>
                <w:ins w:id="2062" w:author="Josh Maximoff" w:date="2018-12-28T14:05:00Z"/>
              </w:rPr>
            </w:pPr>
            <w:ins w:id="2063" w:author="Josh Maximoff" w:date="2018-12-28T14:05:00Z">
              <w:r>
                <w:t>Larger heading in the wedge definition</w:t>
              </w:r>
            </w:ins>
          </w:p>
        </w:tc>
      </w:tr>
    </w:tbl>
    <w:p w14:paraId="022E1B76" w14:textId="17E068CC" w:rsidR="00A00E14" w:rsidRDefault="00A00E14" w:rsidP="00A00E14">
      <w:pPr>
        <w:rPr>
          <w:ins w:id="2064" w:author="Josh Maximoff" w:date="2019-02-05T14:26:00Z"/>
        </w:rPr>
      </w:pPr>
      <w:bookmarkStart w:id="2065" w:name="_Ref534280646"/>
    </w:p>
    <w:p w14:paraId="6D20E1FC" w14:textId="77777777" w:rsidR="00A00E14" w:rsidRDefault="00A00E14">
      <w:pPr>
        <w:pStyle w:val="Heading3"/>
        <w:rPr>
          <w:ins w:id="2066" w:author="Josh Maximoff" w:date="2019-02-05T14:26:00Z"/>
        </w:rPr>
        <w:pPrChange w:id="2067" w:author="Josh Maximoff" w:date="2019-02-06T12:19:00Z">
          <w:pPr>
            <w:pStyle w:val="Heading2"/>
          </w:pPr>
        </w:pPrChange>
      </w:pPr>
      <w:bookmarkStart w:id="2068" w:name="_Toc536525229"/>
      <w:bookmarkStart w:id="2069" w:name="_Toc371435"/>
      <w:ins w:id="2070" w:author="Josh Maximoff" w:date="2019-02-05T14:26:00Z">
        <w:r>
          <w:t>Batt-Charge-Thresh SmartTrigger Configuration</w:t>
        </w:r>
        <w:bookmarkEnd w:id="2068"/>
        <w:bookmarkEnd w:id="2069"/>
      </w:ins>
    </w:p>
    <w:p w14:paraId="218A77E9" w14:textId="77777777" w:rsidR="00A00E14" w:rsidRDefault="00A00E14" w:rsidP="00A00E14">
      <w:pPr>
        <w:rPr>
          <w:ins w:id="2071" w:author="Josh Maximoff" w:date="2019-02-05T14:26:00Z"/>
        </w:rPr>
      </w:pPr>
      <w:ins w:id="2072" w:author="Josh Maximoff" w:date="2019-02-05T14:26:00Z">
        <w:r>
          <w:t>The Batt-Charge-Thresh SmartTrigger provides a means to identify a low charge state and take actions based on this recognition.</w:t>
        </w:r>
      </w:ins>
    </w:p>
    <w:p w14:paraId="5826E6C2" w14:textId="77777777" w:rsidR="00A00E14" w:rsidRDefault="00A00E14" w:rsidP="00A00E14">
      <w:pPr>
        <w:rPr>
          <w:ins w:id="2073" w:author="Josh Maximoff" w:date="2019-02-05T14:26:00Z"/>
        </w:rPr>
      </w:pPr>
      <w:ins w:id="2074" w:author="Josh Maximoff" w:date="2019-02-05T14:26:00Z">
        <w:r>
          <w:t>The configurable parameters are as follows:</w:t>
        </w:r>
      </w:ins>
    </w:p>
    <w:p w14:paraId="676F7465" w14:textId="3B4C4426" w:rsidR="00A00E14" w:rsidRDefault="00A00E14" w:rsidP="00A00E14">
      <w:pPr>
        <w:pStyle w:val="Caption"/>
        <w:keepNext/>
        <w:rPr>
          <w:ins w:id="2075" w:author="Josh Maximoff" w:date="2019-02-05T14:26:00Z"/>
        </w:rPr>
      </w:pPr>
      <w:ins w:id="2076" w:author="Josh Maximoff" w:date="2019-02-05T14:26:00Z">
        <w:r>
          <w:t xml:space="preserve">Table </w:t>
        </w:r>
        <w:r>
          <w:fldChar w:fldCharType="begin"/>
        </w:r>
        <w:r>
          <w:instrText xml:space="preserve"> SEQ Table \* ARABIC </w:instrText>
        </w:r>
        <w:r>
          <w:fldChar w:fldCharType="separate"/>
        </w:r>
      </w:ins>
      <w:ins w:id="2077" w:author="Josh Maximoff" w:date="2019-02-06T18:50:00Z">
        <w:r w:rsidR="00AD4D88">
          <w:rPr>
            <w:noProof/>
          </w:rPr>
          <w:t>16</w:t>
        </w:r>
      </w:ins>
      <w:ins w:id="2078" w:author="Josh Maximoff" w:date="2019-02-05T14:26:00Z">
        <w:r>
          <w:fldChar w:fldCharType="end"/>
        </w:r>
        <w:r>
          <w:t xml:space="preserve"> - Batt. Charge Configuration</w:t>
        </w:r>
      </w:ins>
    </w:p>
    <w:tbl>
      <w:tblPr>
        <w:tblStyle w:val="TableGrid"/>
        <w:tblW w:w="0" w:type="auto"/>
        <w:tblLook w:val="04A0" w:firstRow="1" w:lastRow="0" w:firstColumn="1" w:lastColumn="0" w:noHBand="0" w:noVBand="1"/>
      </w:tblPr>
      <w:tblGrid>
        <w:gridCol w:w="1699"/>
        <w:gridCol w:w="1506"/>
        <w:gridCol w:w="682"/>
        <w:gridCol w:w="1597"/>
        <w:gridCol w:w="1562"/>
        <w:gridCol w:w="2304"/>
      </w:tblGrid>
      <w:tr w:rsidR="00A00E14" w:rsidRPr="00C604FB" w14:paraId="3480B7FF" w14:textId="77777777" w:rsidTr="001D1055">
        <w:trPr>
          <w:ins w:id="2079" w:author="Josh Maximoff" w:date="2019-02-05T14:26:00Z"/>
        </w:trPr>
        <w:tc>
          <w:tcPr>
            <w:tcW w:w="1699" w:type="dxa"/>
          </w:tcPr>
          <w:p w14:paraId="39D13151" w14:textId="77777777" w:rsidR="00A00E14" w:rsidRPr="00C604FB" w:rsidRDefault="00A00E14" w:rsidP="001D1055">
            <w:pPr>
              <w:rPr>
                <w:ins w:id="2080" w:author="Josh Maximoff" w:date="2019-02-05T14:26:00Z"/>
                <w:b/>
              </w:rPr>
            </w:pPr>
            <w:ins w:id="2081" w:author="Josh Maximoff" w:date="2019-02-05T14:26:00Z">
              <w:r>
                <w:rPr>
                  <w:b/>
                </w:rPr>
                <w:t>Param. Name</w:t>
              </w:r>
            </w:ins>
          </w:p>
        </w:tc>
        <w:tc>
          <w:tcPr>
            <w:tcW w:w="1506" w:type="dxa"/>
          </w:tcPr>
          <w:p w14:paraId="295DB61C" w14:textId="77777777" w:rsidR="00A00E14" w:rsidRPr="00C604FB" w:rsidRDefault="00A00E14" w:rsidP="001D1055">
            <w:pPr>
              <w:rPr>
                <w:ins w:id="2082" w:author="Josh Maximoff" w:date="2019-02-05T14:26:00Z"/>
                <w:b/>
              </w:rPr>
            </w:pPr>
            <w:proofErr w:type="spellStart"/>
            <w:ins w:id="2083" w:author="Josh Maximoff" w:date="2019-02-05T14:26:00Z">
              <w:r w:rsidRPr="000214F5">
                <w:rPr>
                  <w:b/>
                  <w:i/>
                </w:rPr>
                <w:t>config_param</w:t>
              </w:r>
              <w:proofErr w:type="spellEnd"/>
              <w:r>
                <w:rPr>
                  <w:b/>
                </w:rPr>
                <w:t xml:space="preserve"> Enum Value</w:t>
              </w:r>
            </w:ins>
          </w:p>
        </w:tc>
        <w:tc>
          <w:tcPr>
            <w:tcW w:w="682" w:type="dxa"/>
          </w:tcPr>
          <w:p w14:paraId="0B20272B" w14:textId="77777777" w:rsidR="00A00E14" w:rsidRPr="00C604FB" w:rsidRDefault="00A00E14" w:rsidP="001D1055">
            <w:pPr>
              <w:rPr>
                <w:ins w:id="2084" w:author="Josh Maximoff" w:date="2019-02-05T14:26:00Z"/>
                <w:b/>
              </w:rPr>
            </w:pPr>
            <w:ins w:id="2085" w:author="Josh Maximoff" w:date="2019-02-05T14:26:00Z">
              <w:r>
                <w:rPr>
                  <w:b/>
                </w:rPr>
                <w:t>Type</w:t>
              </w:r>
            </w:ins>
          </w:p>
        </w:tc>
        <w:tc>
          <w:tcPr>
            <w:tcW w:w="1597" w:type="dxa"/>
          </w:tcPr>
          <w:p w14:paraId="6B8B4BAC" w14:textId="77777777" w:rsidR="00A00E14" w:rsidRPr="00C604FB" w:rsidRDefault="00A00E14" w:rsidP="001D1055">
            <w:pPr>
              <w:rPr>
                <w:ins w:id="2086" w:author="Josh Maximoff" w:date="2019-02-05T14:26:00Z"/>
                <w:b/>
              </w:rPr>
            </w:pPr>
            <w:ins w:id="2087" w:author="Josh Maximoff" w:date="2019-02-05T14:26:00Z">
              <w:r w:rsidRPr="00C604FB">
                <w:rPr>
                  <w:b/>
                </w:rPr>
                <w:t>Value Range</w:t>
              </w:r>
            </w:ins>
          </w:p>
        </w:tc>
        <w:tc>
          <w:tcPr>
            <w:tcW w:w="1562" w:type="dxa"/>
          </w:tcPr>
          <w:p w14:paraId="59E30862" w14:textId="77777777" w:rsidR="00A00E14" w:rsidRDefault="00A00E14" w:rsidP="001D1055">
            <w:pPr>
              <w:rPr>
                <w:ins w:id="2088" w:author="Josh Maximoff" w:date="2019-02-05T14:26:00Z"/>
                <w:b/>
              </w:rPr>
            </w:pPr>
            <w:ins w:id="2089" w:author="Josh Maximoff" w:date="2019-02-05T14:26:00Z">
              <w:r>
                <w:rPr>
                  <w:b/>
                </w:rPr>
                <w:t>Units</w:t>
              </w:r>
            </w:ins>
          </w:p>
        </w:tc>
        <w:tc>
          <w:tcPr>
            <w:tcW w:w="2304" w:type="dxa"/>
          </w:tcPr>
          <w:p w14:paraId="75C57E07" w14:textId="77777777" w:rsidR="00A00E14" w:rsidRPr="00C604FB" w:rsidRDefault="00A00E14" w:rsidP="001D1055">
            <w:pPr>
              <w:rPr>
                <w:ins w:id="2090" w:author="Josh Maximoff" w:date="2019-02-05T14:26:00Z"/>
                <w:b/>
              </w:rPr>
            </w:pPr>
            <w:ins w:id="2091" w:author="Josh Maximoff" w:date="2019-02-05T14:26:00Z">
              <w:r>
                <w:rPr>
                  <w:b/>
                </w:rPr>
                <w:t>Description</w:t>
              </w:r>
            </w:ins>
          </w:p>
        </w:tc>
      </w:tr>
      <w:tr w:rsidR="00A00E14" w14:paraId="2957C2D6" w14:textId="77777777" w:rsidTr="001D1055">
        <w:trPr>
          <w:ins w:id="2092" w:author="Josh Maximoff" w:date="2019-02-05T14:26:00Z"/>
        </w:trPr>
        <w:tc>
          <w:tcPr>
            <w:tcW w:w="1699" w:type="dxa"/>
          </w:tcPr>
          <w:p w14:paraId="491F8961" w14:textId="77777777" w:rsidR="00A00E14" w:rsidRDefault="00A00E14" w:rsidP="001D1055">
            <w:pPr>
              <w:rPr>
                <w:ins w:id="2093" w:author="Josh Maximoff" w:date="2019-02-05T14:26:00Z"/>
              </w:rPr>
            </w:pPr>
            <w:proofErr w:type="spellStart"/>
            <w:ins w:id="2094" w:author="Josh Maximoff" w:date="2019-02-05T14:26:00Z">
              <w:r>
                <w:t>low_thresh</w:t>
              </w:r>
              <w:proofErr w:type="spellEnd"/>
            </w:ins>
          </w:p>
        </w:tc>
        <w:tc>
          <w:tcPr>
            <w:tcW w:w="1506" w:type="dxa"/>
          </w:tcPr>
          <w:p w14:paraId="59E61C9D" w14:textId="77777777" w:rsidR="00A00E14" w:rsidRDefault="00A00E14" w:rsidP="001D1055">
            <w:pPr>
              <w:rPr>
                <w:ins w:id="2095" w:author="Josh Maximoff" w:date="2019-02-05T14:26:00Z"/>
              </w:rPr>
            </w:pPr>
            <w:ins w:id="2096" w:author="Josh Maximoff" w:date="2019-02-05T14:26:00Z">
              <w:r>
                <w:t>2</w:t>
              </w:r>
            </w:ins>
          </w:p>
        </w:tc>
        <w:tc>
          <w:tcPr>
            <w:tcW w:w="682" w:type="dxa"/>
          </w:tcPr>
          <w:p w14:paraId="6BE48CB9" w14:textId="77777777" w:rsidR="00A00E14" w:rsidRPr="00C604FB" w:rsidRDefault="00A00E14" w:rsidP="001D1055">
            <w:pPr>
              <w:rPr>
                <w:ins w:id="2097" w:author="Josh Maximoff" w:date="2019-02-05T14:26:00Z"/>
              </w:rPr>
            </w:pPr>
            <w:ins w:id="2098" w:author="Josh Maximoff" w:date="2019-02-05T14:26:00Z">
              <w:r>
                <w:t>float</w:t>
              </w:r>
            </w:ins>
          </w:p>
        </w:tc>
        <w:tc>
          <w:tcPr>
            <w:tcW w:w="1597" w:type="dxa"/>
          </w:tcPr>
          <w:p w14:paraId="39F77F4E" w14:textId="77777777" w:rsidR="00A00E14" w:rsidRDefault="00A00E14" w:rsidP="001D1055">
            <w:pPr>
              <w:rPr>
                <w:ins w:id="2099" w:author="Josh Maximoff" w:date="2019-02-05T14:26:00Z"/>
              </w:rPr>
            </w:pPr>
            <w:ins w:id="2100" w:author="Josh Maximoff" w:date="2019-02-05T14:26:00Z">
              <w:r>
                <w:t>[0.0,1.0)</w:t>
              </w:r>
            </w:ins>
          </w:p>
        </w:tc>
        <w:tc>
          <w:tcPr>
            <w:tcW w:w="1562" w:type="dxa"/>
          </w:tcPr>
          <w:p w14:paraId="66DBB4F7" w14:textId="77777777" w:rsidR="00A00E14" w:rsidRDefault="00A00E14" w:rsidP="001D1055">
            <w:pPr>
              <w:rPr>
                <w:ins w:id="2101" w:author="Josh Maximoff" w:date="2019-02-05T14:26:00Z"/>
              </w:rPr>
            </w:pPr>
            <w:ins w:id="2102" w:author="Josh Maximoff" w:date="2019-02-05T14:26:00Z">
              <w:r>
                <w:t>% of charge</w:t>
              </w:r>
            </w:ins>
          </w:p>
        </w:tc>
        <w:tc>
          <w:tcPr>
            <w:tcW w:w="2304" w:type="dxa"/>
          </w:tcPr>
          <w:p w14:paraId="15BA5B93" w14:textId="77777777" w:rsidR="00A00E14" w:rsidRDefault="00A00E14" w:rsidP="001D1055">
            <w:pPr>
              <w:rPr>
                <w:ins w:id="2103" w:author="Josh Maximoff" w:date="2019-02-05T14:26:00Z"/>
              </w:rPr>
            </w:pPr>
            <w:ins w:id="2104" w:author="Josh Maximoff" w:date="2019-02-05T14:26:00Z">
              <w:r>
                <w:t>Specifies the battery charge value below which this trigger is asserted.</w:t>
              </w:r>
            </w:ins>
          </w:p>
        </w:tc>
      </w:tr>
    </w:tbl>
    <w:p w14:paraId="30F22660" w14:textId="77777777" w:rsidR="00A00E14" w:rsidRDefault="00A00E14">
      <w:pPr>
        <w:rPr>
          <w:ins w:id="2105" w:author="Josh Maximoff" w:date="2019-02-05T14:26:00Z"/>
        </w:rPr>
        <w:pPrChange w:id="2106" w:author="Josh Maximoff" w:date="2019-02-05T14:26:00Z">
          <w:pPr>
            <w:pStyle w:val="Heading2"/>
          </w:pPr>
        </w:pPrChange>
      </w:pPr>
      <w:bookmarkStart w:id="2107" w:name="_Toc536525230"/>
    </w:p>
    <w:p w14:paraId="26DA5A92" w14:textId="5901B10D" w:rsidR="00A00E14" w:rsidRDefault="00A00E14">
      <w:pPr>
        <w:pStyle w:val="Heading3"/>
        <w:rPr>
          <w:ins w:id="2108" w:author="Josh Maximoff" w:date="2019-02-05T14:26:00Z"/>
        </w:rPr>
        <w:pPrChange w:id="2109" w:author="Josh Maximoff" w:date="2019-02-06T12:18:00Z">
          <w:pPr>
            <w:pStyle w:val="Heading2"/>
          </w:pPr>
        </w:pPrChange>
      </w:pPr>
      <w:bookmarkStart w:id="2110" w:name="_Toc371436"/>
      <w:ins w:id="2111" w:author="Josh Maximoff" w:date="2019-02-05T14:26:00Z">
        <w:r>
          <w:t>Geofence-</w:t>
        </w:r>
        <w:proofErr w:type="spellStart"/>
        <w:r>
          <w:t>Prox</w:t>
        </w:r>
        <w:proofErr w:type="spellEnd"/>
        <w:r>
          <w:t>-Thresh SmartTrigger Configuration</w:t>
        </w:r>
        <w:bookmarkEnd w:id="2107"/>
        <w:bookmarkEnd w:id="2110"/>
      </w:ins>
    </w:p>
    <w:p w14:paraId="21D149D0" w14:textId="209BD026" w:rsidR="00A00E14" w:rsidRDefault="00A00E14" w:rsidP="00A00E14">
      <w:pPr>
        <w:rPr>
          <w:ins w:id="2112" w:author="Josh Maximoff" w:date="2019-02-05T14:26:00Z"/>
          <w:color w:val="000000" w:themeColor="text1"/>
        </w:rPr>
      </w:pPr>
      <w:ins w:id="2113" w:author="Josh Maximoff" w:date="2019-02-05T14:26:00Z">
        <w:r>
          <w:t>The Geofence-</w:t>
        </w:r>
        <w:proofErr w:type="spellStart"/>
        <w:r>
          <w:t>Prox</w:t>
        </w:r>
        <w:proofErr w:type="spellEnd"/>
        <w:r>
          <w:t>-Thresh</w:t>
        </w:r>
        <w:r w:rsidDel="00327574">
          <w:rPr>
            <w:color w:val="FF0000"/>
          </w:rPr>
          <w:t xml:space="preserve"> </w:t>
        </w:r>
        <w:r>
          <w:rPr>
            <w:color w:val="000000" w:themeColor="text1"/>
          </w:rPr>
          <w:t>triggers whenever the LPP detects that it is within the threshold distance of the region(s).</w:t>
        </w:r>
      </w:ins>
    </w:p>
    <w:p w14:paraId="2FAC39BB" w14:textId="5615BA69" w:rsidR="00A00E14" w:rsidRDefault="00A00E14" w:rsidP="00A00E14">
      <w:pPr>
        <w:pStyle w:val="Caption"/>
        <w:keepNext/>
        <w:rPr>
          <w:ins w:id="2114" w:author="Josh Maximoff" w:date="2019-02-05T14:26:00Z"/>
        </w:rPr>
      </w:pPr>
      <w:ins w:id="2115" w:author="Josh Maximoff" w:date="2019-02-05T14:26:00Z">
        <w:r>
          <w:t xml:space="preserve">Table </w:t>
        </w:r>
        <w:r>
          <w:fldChar w:fldCharType="begin"/>
        </w:r>
        <w:r>
          <w:instrText xml:space="preserve"> SEQ Table \* ARABIC </w:instrText>
        </w:r>
        <w:r>
          <w:fldChar w:fldCharType="separate"/>
        </w:r>
      </w:ins>
      <w:ins w:id="2116" w:author="Josh Maximoff" w:date="2019-02-06T18:50:00Z">
        <w:r w:rsidR="00AD4D88">
          <w:rPr>
            <w:noProof/>
          </w:rPr>
          <w:t>17</w:t>
        </w:r>
      </w:ins>
      <w:ins w:id="2117" w:author="Josh Maximoff" w:date="2019-02-05T14:26:00Z">
        <w:r>
          <w:fldChar w:fldCharType="end"/>
        </w:r>
        <w:r>
          <w:t xml:space="preserve"> - Geofence Proximity Configuration</w:t>
        </w:r>
      </w:ins>
    </w:p>
    <w:tbl>
      <w:tblPr>
        <w:tblStyle w:val="TableGrid"/>
        <w:tblW w:w="0" w:type="auto"/>
        <w:tblLook w:val="04A0" w:firstRow="1" w:lastRow="0" w:firstColumn="1" w:lastColumn="0" w:noHBand="0" w:noVBand="1"/>
      </w:tblPr>
      <w:tblGrid>
        <w:gridCol w:w="1699"/>
        <w:gridCol w:w="1506"/>
        <w:gridCol w:w="682"/>
        <w:gridCol w:w="2228"/>
        <w:gridCol w:w="931"/>
        <w:gridCol w:w="2304"/>
      </w:tblGrid>
      <w:tr w:rsidR="00A00E14" w:rsidRPr="00C604FB" w14:paraId="41BAED82" w14:textId="77777777" w:rsidTr="001D1055">
        <w:trPr>
          <w:ins w:id="2118" w:author="Josh Maximoff" w:date="2019-02-05T14:26:00Z"/>
        </w:trPr>
        <w:tc>
          <w:tcPr>
            <w:tcW w:w="1699" w:type="dxa"/>
          </w:tcPr>
          <w:p w14:paraId="7D2F8CAD" w14:textId="77777777" w:rsidR="00A00E14" w:rsidRPr="00C604FB" w:rsidRDefault="00A00E14" w:rsidP="001D1055">
            <w:pPr>
              <w:rPr>
                <w:ins w:id="2119" w:author="Josh Maximoff" w:date="2019-02-05T14:26:00Z"/>
                <w:b/>
              </w:rPr>
            </w:pPr>
            <w:ins w:id="2120" w:author="Josh Maximoff" w:date="2019-02-05T14:26:00Z">
              <w:r>
                <w:rPr>
                  <w:b/>
                </w:rPr>
                <w:t>Param. Name</w:t>
              </w:r>
            </w:ins>
          </w:p>
        </w:tc>
        <w:tc>
          <w:tcPr>
            <w:tcW w:w="1506" w:type="dxa"/>
          </w:tcPr>
          <w:p w14:paraId="2434CF92" w14:textId="77777777" w:rsidR="00A00E14" w:rsidRPr="00C604FB" w:rsidRDefault="00A00E14" w:rsidP="001D1055">
            <w:pPr>
              <w:rPr>
                <w:ins w:id="2121" w:author="Josh Maximoff" w:date="2019-02-05T14:26:00Z"/>
                <w:b/>
              </w:rPr>
            </w:pPr>
            <w:proofErr w:type="spellStart"/>
            <w:ins w:id="2122" w:author="Josh Maximoff" w:date="2019-02-05T14:26:00Z">
              <w:r w:rsidRPr="000214F5">
                <w:rPr>
                  <w:b/>
                  <w:i/>
                </w:rPr>
                <w:t>config_param</w:t>
              </w:r>
              <w:proofErr w:type="spellEnd"/>
              <w:r>
                <w:rPr>
                  <w:b/>
                </w:rPr>
                <w:t xml:space="preserve"> Enum Value</w:t>
              </w:r>
            </w:ins>
          </w:p>
        </w:tc>
        <w:tc>
          <w:tcPr>
            <w:tcW w:w="682" w:type="dxa"/>
          </w:tcPr>
          <w:p w14:paraId="190BDE4C" w14:textId="77777777" w:rsidR="00A00E14" w:rsidRPr="00C604FB" w:rsidRDefault="00A00E14" w:rsidP="001D1055">
            <w:pPr>
              <w:rPr>
                <w:ins w:id="2123" w:author="Josh Maximoff" w:date="2019-02-05T14:26:00Z"/>
                <w:b/>
              </w:rPr>
            </w:pPr>
            <w:ins w:id="2124" w:author="Josh Maximoff" w:date="2019-02-05T14:26:00Z">
              <w:r>
                <w:rPr>
                  <w:b/>
                </w:rPr>
                <w:t>Type</w:t>
              </w:r>
            </w:ins>
          </w:p>
        </w:tc>
        <w:tc>
          <w:tcPr>
            <w:tcW w:w="2228" w:type="dxa"/>
          </w:tcPr>
          <w:p w14:paraId="775BBD4F" w14:textId="77777777" w:rsidR="00A00E14" w:rsidRPr="00C604FB" w:rsidRDefault="00A00E14" w:rsidP="001D1055">
            <w:pPr>
              <w:rPr>
                <w:ins w:id="2125" w:author="Josh Maximoff" w:date="2019-02-05T14:26:00Z"/>
                <w:b/>
              </w:rPr>
            </w:pPr>
            <w:ins w:id="2126" w:author="Josh Maximoff" w:date="2019-02-05T14:26:00Z">
              <w:r w:rsidRPr="00C604FB">
                <w:rPr>
                  <w:b/>
                </w:rPr>
                <w:t>Value Range</w:t>
              </w:r>
            </w:ins>
          </w:p>
        </w:tc>
        <w:tc>
          <w:tcPr>
            <w:tcW w:w="931" w:type="dxa"/>
          </w:tcPr>
          <w:p w14:paraId="157A6647" w14:textId="77777777" w:rsidR="00A00E14" w:rsidRDefault="00A00E14" w:rsidP="001D1055">
            <w:pPr>
              <w:rPr>
                <w:ins w:id="2127" w:author="Josh Maximoff" w:date="2019-02-05T14:26:00Z"/>
                <w:b/>
              </w:rPr>
            </w:pPr>
            <w:ins w:id="2128" w:author="Josh Maximoff" w:date="2019-02-05T14:26:00Z">
              <w:r>
                <w:rPr>
                  <w:b/>
                </w:rPr>
                <w:t>Units</w:t>
              </w:r>
            </w:ins>
          </w:p>
        </w:tc>
        <w:tc>
          <w:tcPr>
            <w:tcW w:w="2304" w:type="dxa"/>
          </w:tcPr>
          <w:p w14:paraId="13B27EE6" w14:textId="77777777" w:rsidR="00A00E14" w:rsidRPr="00C604FB" w:rsidRDefault="00A00E14" w:rsidP="001D1055">
            <w:pPr>
              <w:rPr>
                <w:ins w:id="2129" w:author="Josh Maximoff" w:date="2019-02-05T14:26:00Z"/>
                <w:b/>
              </w:rPr>
            </w:pPr>
            <w:ins w:id="2130" w:author="Josh Maximoff" w:date="2019-02-05T14:26:00Z">
              <w:r>
                <w:rPr>
                  <w:b/>
                </w:rPr>
                <w:t>Description</w:t>
              </w:r>
            </w:ins>
          </w:p>
        </w:tc>
      </w:tr>
      <w:tr w:rsidR="00A00E14" w14:paraId="72C6ABAC" w14:textId="77777777" w:rsidTr="001D1055">
        <w:trPr>
          <w:ins w:id="2131" w:author="Josh Maximoff" w:date="2019-02-05T14:26:00Z"/>
        </w:trPr>
        <w:tc>
          <w:tcPr>
            <w:tcW w:w="1699" w:type="dxa"/>
          </w:tcPr>
          <w:p w14:paraId="3B3677A8" w14:textId="77777777" w:rsidR="00A00E14" w:rsidRDefault="00A00E14" w:rsidP="001D1055">
            <w:pPr>
              <w:rPr>
                <w:ins w:id="2132" w:author="Josh Maximoff" w:date="2019-02-05T14:26:00Z"/>
              </w:rPr>
            </w:pPr>
            <w:proofErr w:type="spellStart"/>
            <w:ins w:id="2133" w:author="Josh Maximoff" w:date="2019-02-05T14:26:00Z">
              <w:r>
                <w:t>low_thresh</w:t>
              </w:r>
              <w:proofErr w:type="spellEnd"/>
            </w:ins>
          </w:p>
        </w:tc>
        <w:tc>
          <w:tcPr>
            <w:tcW w:w="1506" w:type="dxa"/>
          </w:tcPr>
          <w:p w14:paraId="3399434C" w14:textId="77777777" w:rsidR="00A00E14" w:rsidRDefault="00A00E14" w:rsidP="001D1055">
            <w:pPr>
              <w:rPr>
                <w:ins w:id="2134" w:author="Josh Maximoff" w:date="2019-02-05T14:26:00Z"/>
              </w:rPr>
            </w:pPr>
            <w:ins w:id="2135" w:author="Josh Maximoff" w:date="2019-02-05T14:26:00Z">
              <w:r>
                <w:t>2</w:t>
              </w:r>
            </w:ins>
          </w:p>
        </w:tc>
        <w:tc>
          <w:tcPr>
            <w:tcW w:w="682" w:type="dxa"/>
          </w:tcPr>
          <w:p w14:paraId="19B7773B" w14:textId="77777777" w:rsidR="00A00E14" w:rsidRPr="00C604FB" w:rsidRDefault="00A00E14" w:rsidP="001D1055">
            <w:pPr>
              <w:rPr>
                <w:ins w:id="2136" w:author="Josh Maximoff" w:date="2019-02-05T14:26:00Z"/>
              </w:rPr>
            </w:pPr>
            <w:ins w:id="2137" w:author="Josh Maximoff" w:date="2019-02-05T14:26:00Z">
              <w:r>
                <w:t>float</w:t>
              </w:r>
            </w:ins>
          </w:p>
        </w:tc>
        <w:tc>
          <w:tcPr>
            <w:tcW w:w="2228" w:type="dxa"/>
          </w:tcPr>
          <w:p w14:paraId="2E65C3E3" w14:textId="77777777" w:rsidR="00A00E14" w:rsidRDefault="00A00E14" w:rsidP="001D1055">
            <w:pPr>
              <w:rPr>
                <w:ins w:id="2138" w:author="Josh Maximoff" w:date="2019-02-05T14:26:00Z"/>
              </w:rPr>
            </w:pPr>
            <w:ins w:id="2139" w:author="Josh Maximoff" w:date="2019-02-05T14:26:00Z">
              <w:r>
                <w:t>[0.0,inf)</w:t>
              </w:r>
            </w:ins>
          </w:p>
        </w:tc>
        <w:tc>
          <w:tcPr>
            <w:tcW w:w="931" w:type="dxa"/>
          </w:tcPr>
          <w:p w14:paraId="1118B0D0" w14:textId="77777777" w:rsidR="00A00E14" w:rsidRDefault="00A00E14" w:rsidP="001D1055">
            <w:pPr>
              <w:rPr>
                <w:ins w:id="2140" w:author="Josh Maximoff" w:date="2019-02-05T14:26:00Z"/>
              </w:rPr>
            </w:pPr>
            <w:ins w:id="2141" w:author="Josh Maximoff" w:date="2019-02-05T14:26:00Z">
              <w:r>
                <w:t>m</w:t>
              </w:r>
            </w:ins>
          </w:p>
        </w:tc>
        <w:tc>
          <w:tcPr>
            <w:tcW w:w="2304" w:type="dxa"/>
          </w:tcPr>
          <w:p w14:paraId="7B43CAC4" w14:textId="77777777" w:rsidR="00A00E14" w:rsidRDefault="00A00E14" w:rsidP="001D1055">
            <w:pPr>
              <w:rPr>
                <w:ins w:id="2142" w:author="Josh Maximoff" w:date="2019-02-05T14:26:00Z"/>
              </w:rPr>
            </w:pPr>
            <w:ins w:id="2143" w:author="Josh Maximoff" w:date="2019-02-05T14:26:00Z">
              <w:r>
                <w:t>Distance below which this trigger is asserted</w:t>
              </w:r>
            </w:ins>
          </w:p>
        </w:tc>
      </w:tr>
      <w:tr w:rsidR="00A00E14" w14:paraId="31A64260" w14:textId="77777777" w:rsidTr="001D1055">
        <w:trPr>
          <w:ins w:id="2144" w:author="Josh Maximoff" w:date="2019-02-05T14:26:00Z"/>
        </w:trPr>
        <w:tc>
          <w:tcPr>
            <w:tcW w:w="1699" w:type="dxa"/>
          </w:tcPr>
          <w:p w14:paraId="4AB4EA08" w14:textId="77777777" w:rsidR="00A00E14" w:rsidRDefault="00A00E14" w:rsidP="001D1055">
            <w:pPr>
              <w:rPr>
                <w:ins w:id="2145" w:author="Josh Maximoff" w:date="2019-02-05T14:26:00Z"/>
              </w:rPr>
            </w:pPr>
            <w:proofErr w:type="spellStart"/>
            <w:ins w:id="2146" w:author="Josh Maximoff" w:date="2019-02-05T14:26:00Z">
              <w:r>
                <w:t>polygon_id</w:t>
              </w:r>
              <w:proofErr w:type="spellEnd"/>
            </w:ins>
          </w:p>
        </w:tc>
        <w:tc>
          <w:tcPr>
            <w:tcW w:w="1506" w:type="dxa"/>
          </w:tcPr>
          <w:p w14:paraId="19831B30" w14:textId="77777777" w:rsidR="00A00E14" w:rsidRDefault="00A00E14" w:rsidP="001D1055">
            <w:pPr>
              <w:rPr>
                <w:ins w:id="2147" w:author="Josh Maximoff" w:date="2019-02-05T14:26:00Z"/>
              </w:rPr>
            </w:pPr>
            <w:ins w:id="2148" w:author="Josh Maximoff" w:date="2019-02-05T14:26:00Z">
              <w:r>
                <w:t>3</w:t>
              </w:r>
            </w:ins>
          </w:p>
        </w:tc>
        <w:tc>
          <w:tcPr>
            <w:tcW w:w="682" w:type="dxa"/>
          </w:tcPr>
          <w:p w14:paraId="55B6B197" w14:textId="77777777" w:rsidR="00A00E14" w:rsidRDefault="00A00E14" w:rsidP="001D1055">
            <w:pPr>
              <w:rPr>
                <w:ins w:id="2149" w:author="Josh Maximoff" w:date="2019-02-05T14:26:00Z"/>
              </w:rPr>
            </w:pPr>
            <w:proofErr w:type="spellStart"/>
            <w:ins w:id="2150" w:author="Josh Maximoff" w:date="2019-02-05T14:26:00Z">
              <w:r>
                <w:t>uint</w:t>
              </w:r>
              <w:proofErr w:type="spellEnd"/>
            </w:ins>
          </w:p>
        </w:tc>
        <w:tc>
          <w:tcPr>
            <w:tcW w:w="2228" w:type="dxa"/>
          </w:tcPr>
          <w:p w14:paraId="5CC7CDB0" w14:textId="77777777" w:rsidR="00A00E14" w:rsidRDefault="00A00E14" w:rsidP="001D1055">
            <w:pPr>
              <w:rPr>
                <w:ins w:id="2151" w:author="Josh Maximoff" w:date="2019-02-05T14:26:00Z"/>
              </w:rPr>
            </w:pPr>
            <w:ins w:id="2152" w:author="Josh Maximoff" w:date="2019-02-05T14:26:00Z">
              <w:r>
                <w:t>[0,15]: individual polygons,</w:t>
              </w:r>
              <w:r>
                <w:br/>
                <w:t>255: Entire geofence region (union of polygons)</w:t>
              </w:r>
            </w:ins>
          </w:p>
        </w:tc>
        <w:tc>
          <w:tcPr>
            <w:tcW w:w="931" w:type="dxa"/>
          </w:tcPr>
          <w:p w14:paraId="782ABEFD" w14:textId="77777777" w:rsidR="00A00E14" w:rsidRDefault="00A00E14" w:rsidP="001D1055">
            <w:pPr>
              <w:rPr>
                <w:ins w:id="2153" w:author="Josh Maximoff" w:date="2019-02-05T14:26:00Z"/>
              </w:rPr>
            </w:pPr>
            <w:ins w:id="2154" w:author="Josh Maximoff" w:date="2019-02-05T14:26:00Z">
              <w:r>
                <w:t>index</w:t>
              </w:r>
            </w:ins>
          </w:p>
        </w:tc>
        <w:tc>
          <w:tcPr>
            <w:tcW w:w="2304" w:type="dxa"/>
          </w:tcPr>
          <w:p w14:paraId="1AEDD8E3" w14:textId="77777777" w:rsidR="00A00E14" w:rsidRDefault="00A00E14" w:rsidP="001D1055">
            <w:pPr>
              <w:rPr>
                <w:ins w:id="2155" w:author="Josh Maximoff" w:date="2019-02-05T14:26:00Z"/>
              </w:rPr>
            </w:pPr>
            <w:ins w:id="2156" w:author="Josh Maximoff" w:date="2019-02-05T14:26:00Z">
              <w:r>
                <w:t>Polygon of interest, 255 for all.</w:t>
              </w:r>
            </w:ins>
          </w:p>
        </w:tc>
      </w:tr>
    </w:tbl>
    <w:p w14:paraId="50A49BA1" w14:textId="77777777" w:rsidR="00A175CD" w:rsidRDefault="00A175CD">
      <w:pPr>
        <w:rPr>
          <w:ins w:id="2157" w:author="Josh Maximoff" w:date="2019-02-06T12:17:00Z"/>
        </w:rPr>
        <w:pPrChange w:id="2158" w:author="Josh Maximoff" w:date="2019-02-06T12:17:00Z">
          <w:pPr>
            <w:pStyle w:val="Heading2"/>
          </w:pPr>
        </w:pPrChange>
      </w:pPr>
    </w:p>
    <w:p w14:paraId="6427A982" w14:textId="23199BC8" w:rsidR="005618F5" w:rsidRDefault="007C02E1" w:rsidP="002D6165">
      <w:pPr>
        <w:pStyle w:val="Heading2"/>
        <w:rPr>
          <w:ins w:id="2159" w:author="Josh Maximoff" w:date="2019-01-02T10:47:00Z"/>
        </w:rPr>
      </w:pPr>
      <w:bookmarkStart w:id="2160" w:name="_Ref349146"/>
      <w:bookmarkStart w:id="2161" w:name="_Toc371437"/>
      <w:proofErr w:type="spellStart"/>
      <w:ins w:id="2162" w:author="Josh Maximoff" w:date="2019-02-06T11:32:00Z">
        <w:r>
          <w:t>s</w:t>
        </w:r>
      </w:ins>
      <w:ins w:id="2163" w:author="Josh Maximoff" w:date="2019-02-06T11:29:00Z">
        <w:r w:rsidR="00986041">
          <w:t>ensor</w:t>
        </w:r>
      </w:ins>
      <w:ins w:id="2164" w:author="Josh Maximoff" w:date="2019-02-06T11:32:00Z">
        <w:r>
          <w:t>_c</w:t>
        </w:r>
      </w:ins>
      <w:ins w:id="2165" w:author="Josh Maximoff" w:date="2019-02-06T11:29:00Z">
        <w:r w:rsidR="00986041">
          <w:t>fg</w:t>
        </w:r>
      </w:ins>
      <w:proofErr w:type="spellEnd"/>
      <w:ins w:id="2166" w:author="Josh Maximoff" w:date="2019-01-02T10:46:00Z">
        <w:r w:rsidR="005618F5">
          <w:t>_&lt;</w:t>
        </w:r>
      </w:ins>
      <w:ins w:id="2167" w:author="Josh Maximoff" w:date="2019-01-02T10:47:00Z">
        <w:r w:rsidR="005618F5">
          <w:t>INDEX&gt;.json</w:t>
        </w:r>
        <w:bookmarkEnd w:id="2065"/>
        <w:bookmarkEnd w:id="2160"/>
        <w:bookmarkEnd w:id="2161"/>
      </w:ins>
    </w:p>
    <w:p w14:paraId="575394A6" w14:textId="53163E83" w:rsidR="005618F5" w:rsidRDefault="005618F5" w:rsidP="005618F5">
      <w:pPr>
        <w:rPr>
          <w:ins w:id="2168" w:author="Josh Maximoff" w:date="2019-01-02T10:48:00Z"/>
        </w:rPr>
      </w:pPr>
      <w:ins w:id="2169" w:author="Josh Maximoff" w:date="2019-01-02T10:47:00Z">
        <w:r>
          <w:t>Some system sensors have configurable para</w:t>
        </w:r>
      </w:ins>
      <w:ins w:id="2170" w:author="Josh Maximoff" w:date="2019-01-02T10:48:00Z">
        <w:r>
          <w:t xml:space="preserve">meters. These are modified through </w:t>
        </w:r>
      </w:ins>
      <w:ins w:id="2171" w:author="Josh Maximoff" w:date="2019-01-03T12:27:00Z">
        <w:r w:rsidR="00D65C05">
          <w:t>sensor c</w:t>
        </w:r>
      </w:ins>
      <w:ins w:id="2172" w:author="Josh Maximoff" w:date="2019-01-03T12:44:00Z">
        <w:r w:rsidR="00254218">
          <w:t>on</w:t>
        </w:r>
      </w:ins>
      <w:ins w:id="2173" w:author="Josh Maximoff" w:date="2019-01-03T12:27:00Z">
        <w:r w:rsidR="00D65C05">
          <w:t>f</w:t>
        </w:r>
      </w:ins>
      <w:ins w:id="2174" w:author="Josh Maximoff" w:date="2019-01-03T12:44:00Z">
        <w:r w:rsidR="00254218">
          <w:t>iguration</w:t>
        </w:r>
      </w:ins>
      <w:ins w:id="2175" w:author="Josh Maximoff" w:date="2019-01-02T10:48:00Z">
        <w:r>
          <w:t xml:space="preserve"> files, which specify updates to one or more sensor parameters.</w:t>
        </w:r>
      </w:ins>
      <w:ins w:id="2176" w:author="Josh Maximoff" w:date="2019-01-03T12:27:00Z">
        <w:r w:rsidR="00D65C05">
          <w:t xml:space="preserve"> The sensor to be configured is identified by the filename through its sensor id (See </w:t>
        </w:r>
      </w:ins>
      <w:ins w:id="2177" w:author="Josh Maximoff" w:date="2019-01-03T12:28:00Z">
        <w:r w:rsidR="00D65C05">
          <w:fldChar w:fldCharType="begin"/>
        </w:r>
        <w:r w:rsidR="00D65C05">
          <w:instrText xml:space="preserve"> REF _Ref534189721 \h </w:instrText>
        </w:r>
      </w:ins>
      <w:r w:rsidR="00D65C05">
        <w:fldChar w:fldCharType="separate"/>
      </w:r>
      <w:ins w:id="2178" w:author="Josh Maximoff" w:date="2019-02-06T18:50:00Z">
        <w:r w:rsidR="00AD4D88">
          <w:t xml:space="preserve">Table </w:t>
        </w:r>
        <w:r w:rsidR="00AD4D88">
          <w:rPr>
            <w:noProof/>
          </w:rPr>
          <w:t>20</w:t>
        </w:r>
        <w:r w:rsidR="00AD4D88">
          <w:t xml:space="preserve"> - Sensor IDs</w:t>
        </w:r>
      </w:ins>
      <w:ins w:id="2179" w:author="Josh Maximoff" w:date="2019-01-03T12:28:00Z">
        <w:r w:rsidR="00D65C05">
          <w:fldChar w:fldCharType="end"/>
        </w:r>
        <w:r w:rsidR="00D65C05">
          <w:t>).</w:t>
        </w:r>
      </w:ins>
    </w:p>
    <w:p w14:paraId="17B2C6B1" w14:textId="103FE90A" w:rsidR="005618F5" w:rsidRDefault="005618F5">
      <w:pPr>
        <w:pStyle w:val="Caption"/>
        <w:keepNext/>
        <w:rPr>
          <w:ins w:id="2180" w:author="Josh Maximoff" w:date="2019-01-02T10:50:00Z"/>
        </w:rPr>
        <w:pPrChange w:id="2181" w:author="Josh Maximoff" w:date="2019-01-02T10:50:00Z">
          <w:pPr/>
        </w:pPrChange>
      </w:pPr>
      <w:ins w:id="2182" w:author="Josh Maximoff" w:date="2019-01-02T10:50:00Z">
        <w:r>
          <w:t xml:space="preserve">Table </w:t>
        </w:r>
        <w:r>
          <w:fldChar w:fldCharType="begin"/>
        </w:r>
        <w:r>
          <w:instrText xml:space="preserve"> SEQ Table \* ARABIC </w:instrText>
        </w:r>
      </w:ins>
      <w:r>
        <w:fldChar w:fldCharType="separate"/>
      </w:r>
      <w:ins w:id="2183" w:author="Josh Maximoff" w:date="2019-02-06T18:50:00Z">
        <w:r w:rsidR="00AD4D88">
          <w:rPr>
            <w:noProof/>
          </w:rPr>
          <w:t>18</w:t>
        </w:r>
      </w:ins>
      <w:ins w:id="2184" w:author="Josh Maximoff" w:date="2019-01-02T10:50:00Z">
        <w:r>
          <w:fldChar w:fldCharType="end"/>
        </w:r>
        <w:r>
          <w:t xml:space="preserve"> - Generic </w:t>
        </w:r>
        <w:proofErr w:type="spellStart"/>
        <w:r>
          <w:t>sensor_cfg</w:t>
        </w:r>
        <w:proofErr w:type="spellEnd"/>
        <w:r>
          <w:t xml:space="preserve"> format</w:t>
        </w:r>
      </w:ins>
    </w:p>
    <w:tbl>
      <w:tblPr>
        <w:tblStyle w:val="TableGrid"/>
        <w:tblW w:w="9541" w:type="dxa"/>
        <w:tblLook w:val="04A0" w:firstRow="1" w:lastRow="0" w:firstColumn="1" w:lastColumn="0" w:noHBand="0" w:noVBand="1"/>
        <w:tblPrChange w:id="2185" w:author="Josh Maximoff" w:date="2019-02-06T13:12:00Z">
          <w:tblPr>
            <w:tblStyle w:val="TableGrid"/>
            <w:tblW w:w="9355" w:type="dxa"/>
            <w:tblLook w:val="04A0" w:firstRow="1" w:lastRow="0" w:firstColumn="1" w:lastColumn="0" w:noHBand="0" w:noVBand="1"/>
          </w:tblPr>
        </w:tblPrChange>
      </w:tblPr>
      <w:tblGrid>
        <w:gridCol w:w="2605"/>
        <w:gridCol w:w="1083"/>
        <w:gridCol w:w="1243"/>
        <w:gridCol w:w="1811"/>
        <w:gridCol w:w="2799"/>
        <w:tblGridChange w:id="2186">
          <w:tblGrid>
            <w:gridCol w:w="1117"/>
            <w:gridCol w:w="1117"/>
            <w:gridCol w:w="101"/>
            <w:gridCol w:w="1530"/>
            <w:gridCol w:w="661"/>
            <w:gridCol w:w="1769"/>
            <w:gridCol w:w="93"/>
            <w:gridCol w:w="2967"/>
          </w:tblGrid>
        </w:tblGridChange>
      </w:tblGrid>
      <w:tr w:rsidR="005618F5" w14:paraId="74436CAE" w14:textId="77777777" w:rsidTr="00083742">
        <w:trPr>
          <w:ins w:id="2187" w:author="Josh Maximoff" w:date="2019-01-02T10:49:00Z"/>
        </w:trPr>
        <w:tc>
          <w:tcPr>
            <w:tcW w:w="3688" w:type="dxa"/>
            <w:gridSpan w:val="2"/>
            <w:tcPrChange w:id="2188" w:author="Josh Maximoff" w:date="2019-02-06T13:12:00Z">
              <w:tcPr>
                <w:tcW w:w="2335" w:type="dxa"/>
                <w:gridSpan w:val="3"/>
              </w:tcPr>
            </w:tcPrChange>
          </w:tcPr>
          <w:p w14:paraId="3D130873" w14:textId="77777777" w:rsidR="005618F5" w:rsidRPr="00FF3FDC" w:rsidRDefault="005618F5" w:rsidP="00B14BB6">
            <w:pPr>
              <w:rPr>
                <w:ins w:id="2189" w:author="Josh Maximoff" w:date="2019-01-02T10:49:00Z"/>
                <w:b/>
              </w:rPr>
            </w:pPr>
            <w:ins w:id="2190" w:author="Josh Maximoff" w:date="2019-01-02T10:49:00Z">
              <w:r w:rsidRPr="00FF3FDC">
                <w:rPr>
                  <w:b/>
                </w:rPr>
                <w:t>Element</w:t>
              </w:r>
              <w:r>
                <w:rPr>
                  <w:b/>
                </w:rPr>
                <w:t xml:space="preserve"> Name</w:t>
              </w:r>
            </w:ins>
          </w:p>
        </w:tc>
        <w:tc>
          <w:tcPr>
            <w:tcW w:w="1243" w:type="dxa"/>
            <w:tcPrChange w:id="2191" w:author="Josh Maximoff" w:date="2019-02-06T13:12:00Z">
              <w:tcPr>
                <w:tcW w:w="1530" w:type="dxa"/>
              </w:tcPr>
            </w:tcPrChange>
          </w:tcPr>
          <w:p w14:paraId="1E380855" w14:textId="77777777" w:rsidR="005618F5" w:rsidRPr="00FF3FDC" w:rsidRDefault="005618F5" w:rsidP="00B14BB6">
            <w:pPr>
              <w:rPr>
                <w:ins w:id="2192" w:author="Josh Maximoff" w:date="2019-01-02T10:49:00Z"/>
                <w:b/>
              </w:rPr>
            </w:pPr>
            <w:ins w:id="2193" w:author="Josh Maximoff" w:date="2019-01-02T10:49:00Z">
              <w:r>
                <w:rPr>
                  <w:b/>
                </w:rPr>
                <w:t xml:space="preserve">JSON </w:t>
              </w:r>
              <w:r w:rsidRPr="00FF3FDC">
                <w:rPr>
                  <w:b/>
                </w:rPr>
                <w:t>Type</w:t>
              </w:r>
            </w:ins>
          </w:p>
        </w:tc>
        <w:tc>
          <w:tcPr>
            <w:tcW w:w="1811" w:type="dxa"/>
            <w:tcPrChange w:id="2194" w:author="Josh Maximoff" w:date="2019-02-06T13:12:00Z">
              <w:tcPr>
                <w:tcW w:w="2430" w:type="dxa"/>
                <w:gridSpan w:val="2"/>
              </w:tcPr>
            </w:tcPrChange>
          </w:tcPr>
          <w:p w14:paraId="66A47593" w14:textId="77777777" w:rsidR="005618F5" w:rsidRDefault="005618F5" w:rsidP="00B14BB6">
            <w:pPr>
              <w:rPr>
                <w:ins w:id="2195" w:author="Josh Maximoff" w:date="2019-01-02T10:49:00Z"/>
                <w:b/>
              </w:rPr>
            </w:pPr>
            <w:ins w:id="2196" w:author="Josh Maximoff" w:date="2019-01-02T10:49:00Z">
              <w:r>
                <w:rPr>
                  <w:b/>
                </w:rPr>
                <w:t>Range/Format</w:t>
              </w:r>
            </w:ins>
          </w:p>
        </w:tc>
        <w:tc>
          <w:tcPr>
            <w:tcW w:w="2799" w:type="dxa"/>
            <w:tcPrChange w:id="2197" w:author="Josh Maximoff" w:date="2019-02-06T13:12:00Z">
              <w:tcPr>
                <w:tcW w:w="3060" w:type="dxa"/>
                <w:gridSpan w:val="2"/>
              </w:tcPr>
            </w:tcPrChange>
          </w:tcPr>
          <w:p w14:paraId="4E3F7A4B" w14:textId="77777777" w:rsidR="005618F5" w:rsidRDefault="005618F5" w:rsidP="00B14BB6">
            <w:pPr>
              <w:rPr>
                <w:ins w:id="2198" w:author="Josh Maximoff" w:date="2019-01-02T10:49:00Z"/>
                <w:b/>
              </w:rPr>
            </w:pPr>
            <w:ins w:id="2199" w:author="Josh Maximoff" w:date="2019-01-02T10:49:00Z">
              <w:r w:rsidRPr="00FF3FDC">
                <w:rPr>
                  <w:b/>
                </w:rPr>
                <w:t>Description</w:t>
              </w:r>
              <w:r>
                <w:rPr>
                  <w:b/>
                </w:rPr>
                <w:t>/Notes</w:t>
              </w:r>
            </w:ins>
          </w:p>
        </w:tc>
      </w:tr>
      <w:tr w:rsidR="00986041" w14:paraId="43ABBD8D" w14:textId="77777777" w:rsidTr="00083742">
        <w:trPr>
          <w:ins w:id="2200" w:author="Josh Maximoff" w:date="2019-02-06T11:29:00Z"/>
        </w:trPr>
        <w:tc>
          <w:tcPr>
            <w:tcW w:w="3688" w:type="dxa"/>
            <w:gridSpan w:val="2"/>
            <w:tcPrChange w:id="2201" w:author="Josh Maximoff" w:date="2019-02-06T13:12:00Z">
              <w:tcPr>
                <w:tcW w:w="2335" w:type="dxa"/>
                <w:gridSpan w:val="3"/>
              </w:tcPr>
            </w:tcPrChange>
          </w:tcPr>
          <w:p w14:paraId="1E44026B" w14:textId="43D0E938" w:rsidR="00986041" w:rsidRDefault="00986041" w:rsidP="00B14BB6">
            <w:pPr>
              <w:rPr>
                <w:ins w:id="2202" w:author="Josh Maximoff" w:date="2019-02-06T11:29:00Z"/>
                <w:i/>
              </w:rPr>
            </w:pPr>
            <w:proofErr w:type="spellStart"/>
            <w:ins w:id="2203" w:author="Josh Maximoff" w:date="2019-02-06T11:29:00Z">
              <w:r>
                <w:rPr>
                  <w:i/>
                </w:rPr>
                <w:lastRenderedPageBreak/>
                <w:t>sensor_id</w:t>
              </w:r>
              <w:proofErr w:type="spellEnd"/>
            </w:ins>
          </w:p>
        </w:tc>
        <w:tc>
          <w:tcPr>
            <w:tcW w:w="1243" w:type="dxa"/>
            <w:tcPrChange w:id="2204" w:author="Josh Maximoff" w:date="2019-02-06T13:12:00Z">
              <w:tcPr>
                <w:tcW w:w="1530" w:type="dxa"/>
              </w:tcPr>
            </w:tcPrChange>
          </w:tcPr>
          <w:p w14:paraId="321D91C6" w14:textId="5F97B742" w:rsidR="00986041" w:rsidRDefault="00986041" w:rsidP="00B14BB6">
            <w:pPr>
              <w:rPr>
                <w:ins w:id="2205" w:author="Josh Maximoff" w:date="2019-02-06T11:29:00Z"/>
              </w:rPr>
            </w:pPr>
            <w:ins w:id="2206" w:author="Josh Maximoff" w:date="2019-02-06T11:29:00Z">
              <w:r>
                <w:t>number</w:t>
              </w:r>
            </w:ins>
          </w:p>
        </w:tc>
        <w:tc>
          <w:tcPr>
            <w:tcW w:w="1811" w:type="dxa"/>
            <w:tcPrChange w:id="2207" w:author="Josh Maximoff" w:date="2019-02-06T13:12:00Z">
              <w:tcPr>
                <w:tcW w:w="2430" w:type="dxa"/>
                <w:gridSpan w:val="2"/>
              </w:tcPr>
            </w:tcPrChange>
          </w:tcPr>
          <w:p w14:paraId="336E16AC" w14:textId="70616A53" w:rsidR="00986041" w:rsidRDefault="00986041" w:rsidP="00B14BB6">
            <w:pPr>
              <w:rPr>
                <w:ins w:id="2208" w:author="Josh Maximoff" w:date="2019-02-06T11:29:00Z"/>
              </w:rPr>
            </w:pPr>
            <w:ins w:id="2209" w:author="Josh Maximoff" w:date="2019-02-06T11:29:00Z">
              <w:r>
                <w:t xml:space="preserve">Enum: See </w:t>
              </w:r>
              <w:r>
                <w:fldChar w:fldCharType="begin"/>
              </w:r>
              <w:r>
                <w:instrText xml:space="preserve"> REF _Ref534189721 \h </w:instrText>
              </w:r>
            </w:ins>
            <w:r>
              <w:fldChar w:fldCharType="separate"/>
            </w:r>
            <w:ins w:id="2210" w:author="Josh Maximoff" w:date="2019-02-06T18:50:00Z">
              <w:r w:rsidR="00AD4D88">
                <w:t xml:space="preserve">Table </w:t>
              </w:r>
              <w:r w:rsidR="00AD4D88">
                <w:rPr>
                  <w:noProof/>
                </w:rPr>
                <w:t>20</w:t>
              </w:r>
              <w:r w:rsidR="00AD4D88">
                <w:t xml:space="preserve"> - Sensor IDs</w:t>
              </w:r>
            </w:ins>
            <w:ins w:id="2211" w:author="Josh Maximoff" w:date="2019-02-06T11:29:00Z">
              <w:r>
                <w:fldChar w:fldCharType="end"/>
              </w:r>
            </w:ins>
          </w:p>
        </w:tc>
        <w:tc>
          <w:tcPr>
            <w:tcW w:w="2799" w:type="dxa"/>
            <w:tcPrChange w:id="2212" w:author="Josh Maximoff" w:date="2019-02-06T13:12:00Z">
              <w:tcPr>
                <w:tcW w:w="3060" w:type="dxa"/>
                <w:gridSpan w:val="2"/>
              </w:tcPr>
            </w:tcPrChange>
          </w:tcPr>
          <w:p w14:paraId="216891BD" w14:textId="4C018A5E" w:rsidR="00986041" w:rsidRDefault="00986041" w:rsidP="00B14BB6">
            <w:pPr>
              <w:rPr>
                <w:ins w:id="2213" w:author="Josh Maximoff" w:date="2019-02-06T11:29:00Z"/>
              </w:rPr>
            </w:pPr>
            <w:ins w:id="2214" w:author="Josh Maximoff" w:date="2019-02-06T11:30:00Z">
              <w:r>
                <w:t>Specifies which sensor this configures.</w:t>
              </w:r>
            </w:ins>
          </w:p>
        </w:tc>
      </w:tr>
      <w:tr w:rsidR="00B260C7" w14:paraId="7D63E4F1" w14:textId="77777777" w:rsidTr="00083742">
        <w:trPr>
          <w:trHeight w:val="405"/>
          <w:ins w:id="2215" w:author="Josh Maximoff" w:date="2019-02-06T13:08:00Z"/>
          <w:trPrChange w:id="2216" w:author="Josh Maximoff" w:date="2019-02-06T13:12:00Z">
            <w:trPr>
              <w:trHeight w:val="405"/>
            </w:trPr>
          </w:trPrChange>
        </w:trPr>
        <w:tc>
          <w:tcPr>
            <w:tcW w:w="2605" w:type="dxa"/>
            <w:vMerge w:val="restart"/>
            <w:tcPrChange w:id="2217" w:author="Josh Maximoff" w:date="2019-02-06T13:12:00Z">
              <w:tcPr>
                <w:tcW w:w="1117" w:type="dxa"/>
                <w:vMerge w:val="restart"/>
              </w:tcPr>
            </w:tcPrChange>
          </w:tcPr>
          <w:p w14:paraId="21C951E6" w14:textId="77777777" w:rsidR="00B260C7" w:rsidRDefault="00B260C7" w:rsidP="00B260C7">
            <w:pPr>
              <w:rPr>
                <w:ins w:id="2218" w:author="Josh Maximoff" w:date="2019-02-06T13:11:00Z"/>
                <w:i/>
              </w:rPr>
            </w:pPr>
            <w:ins w:id="2219" w:author="Josh Maximoff" w:date="2019-02-06T13:11:00Z">
              <w:r>
                <w:rPr>
                  <w:i/>
                </w:rPr>
                <w:t>params</w:t>
              </w:r>
            </w:ins>
          </w:p>
          <w:p w14:paraId="4357AB10" w14:textId="77777777" w:rsidR="00B260C7" w:rsidRDefault="00B260C7" w:rsidP="00B260C7">
            <w:pPr>
              <w:rPr>
                <w:ins w:id="2220" w:author="Josh Maximoff" w:date="2019-02-06T13:11:00Z"/>
                <w:i/>
              </w:rPr>
            </w:pPr>
          </w:p>
          <w:p w14:paraId="6B6D3149" w14:textId="154A5BBB" w:rsidR="00B260C7" w:rsidRDefault="00B260C7" w:rsidP="00B260C7">
            <w:pPr>
              <w:rPr>
                <w:ins w:id="2221" w:author="Josh Maximoff" w:date="2019-02-06T13:08:00Z"/>
                <w:i/>
              </w:rPr>
            </w:pPr>
            <w:ins w:id="2222" w:author="Josh Maximoff" w:date="2019-02-06T13:11:00Z">
              <w:r w:rsidRPr="005B3D47">
                <w:t xml:space="preserve">(JSON array of </w:t>
              </w:r>
              <w:r>
                <w:t xml:space="preserve">param </w:t>
              </w:r>
              <w:r>
                <w:rPr>
                  <w:i/>
                </w:rPr>
                <w:t xml:space="preserve">objects. </w:t>
              </w:r>
              <w:r w:rsidRPr="005B3D47">
                <w:t>Max array size is sensor-dependent. See individual tables below</w:t>
              </w:r>
              <w:r>
                <w:t>)</w:t>
              </w:r>
            </w:ins>
          </w:p>
        </w:tc>
        <w:tc>
          <w:tcPr>
            <w:tcW w:w="1083" w:type="dxa"/>
            <w:tcPrChange w:id="2223" w:author="Josh Maximoff" w:date="2019-02-06T13:12:00Z">
              <w:tcPr>
                <w:tcW w:w="1117" w:type="dxa"/>
              </w:tcPr>
            </w:tcPrChange>
          </w:tcPr>
          <w:p w14:paraId="53B37036" w14:textId="09F90743" w:rsidR="00B260C7" w:rsidRDefault="00B260C7" w:rsidP="00B260C7">
            <w:pPr>
              <w:rPr>
                <w:ins w:id="2224" w:author="Josh Maximoff" w:date="2019-02-06T13:08:00Z"/>
                <w:i/>
              </w:rPr>
            </w:pPr>
            <w:proofErr w:type="spellStart"/>
            <w:ins w:id="2225" w:author="Josh Maximoff" w:date="2019-02-06T13:11:00Z">
              <w:r>
                <w:rPr>
                  <w:i/>
                </w:rPr>
                <w:t>param_id</w:t>
              </w:r>
            </w:ins>
            <w:proofErr w:type="spellEnd"/>
          </w:p>
        </w:tc>
        <w:tc>
          <w:tcPr>
            <w:tcW w:w="1243" w:type="dxa"/>
            <w:tcPrChange w:id="2226" w:author="Josh Maximoff" w:date="2019-02-06T13:12:00Z">
              <w:tcPr>
                <w:tcW w:w="2292" w:type="dxa"/>
                <w:gridSpan w:val="3"/>
              </w:tcPr>
            </w:tcPrChange>
          </w:tcPr>
          <w:p w14:paraId="4EE1F960" w14:textId="3BFFF6A6" w:rsidR="00B260C7" w:rsidRDefault="00B260C7" w:rsidP="00B260C7">
            <w:pPr>
              <w:rPr>
                <w:ins w:id="2227" w:author="Josh Maximoff" w:date="2019-02-06T13:08:00Z"/>
                <w:b/>
              </w:rPr>
            </w:pPr>
            <w:ins w:id="2228" w:author="Josh Maximoff" w:date="2019-02-06T13:11:00Z">
              <w:r>
                <w:t>number</w:t>
              </w:r>
            </w:ins>
          </w:p>
        </w:tc>
        <w:tc>
          <w:tcPr>
            <w:tcW w:w="1811" w:type="dxa"/>
            <w:tcPrChange w:id="2229" w:author="Josh Maximoff" w:date="2019-02-06T13:12:00Z">
              <w:tcPr>
                <w:tcW w:w="1862" w:type="dxa"/>
                <w:gridSpan w:val="2"/>
              </w:tcPr>
            </w:tcPrChange>
          </w:tcPr>
          <w:p w14:paraId="4E28AA98" w14:textId="65A60842" w:rsidR="00B260C7" w:rsidRDefault="00B260C7" w:rsidP="00B260C7">
            <w:pPr>
              <w:rPr>
                <w:ins w:id="2230" w:author="Josh Maximoff" w:date="2019-02-06T13:08:00Z"/>
                <w:b/>
              </w:rPr>
            </w:pPr>
            <w:ins w:id="2231" w:author="Josh Maximoff" w:date="2019-02-06T13:11:00Z">
              <w:r>
                <w:t>Enum - See individual param tables below</w:t>
              </w:r>
            </w:ins>
          </w:p>
        </w:tc>
        <w:tc>
          <w:tcPr>
            <w:tcW w:w="2799" w:type="dxa"/>
            <w:tcPrChange w:id="2232" w:author="Josh Maximoff" w:date="2019-02-06T13:12:00Z">
              <w:tcPr>
                <w:tcW w:w="2967" w:type="dxa"/>
              </w:tcPr>
            </w:tcPrChange>
          </w:tcPr>
          <w:p w14:paraId="09257771" w14:textId="2D97B088" w:rsidR="00B260C7" w:rsidRDefault="00B260C7" w:rsidP="00B260C7">
            <w:pPr>
              <w:rPr>
                <w:ins w:id="2233" w:author="Josh Maximoff" w:date="2019-02-06T13:08:00Z"/>
              </w:rPr>
            </w:pPr>
            <w:ins w:id="2234" w:author="Josh Maximoff" w:date="2019-02-06T13:11:00Z">
              <w:r>
                <w:t xml:space="preserve">Specifies which (sensor-dependent) </w:t>
              </w:r>
              <w:proofErr w:type="spellStart"/>
              <w:r>
                <w:t>param_id</w:t>
              </w:r>
              <w:proofErr w:type="spellEnd"/>
              <w:r>
                <w:t xml:space="preserve"> is addressed by this object</w:t>
              </w:r>
            </w:ins>
          </w:p>
        </w:tc>
      </w:tr>
      <w:tr w:rsidR="00B260C7" w14:paraId="1E783410" w14:textId="77777777" w:rsidTr="00083742">
        <w:trPr>
          <w:trHeight w:val="405"/>
          <w:ins w:id="2235" w:author="Josh Maximoff" w:date="2019-02-06T13:08:00Z"/>
          <w:trPrChange w:id="2236" w:author="Josh Maximoff" w:date="2019-02-06T13:12:00Z">
            <w:trPr>
              <w:trHeight w:val="405"/>
            </w:trPr>
          </w:trPrChange>
        </w:trPr>
        <w:tc>
          <w:tcPr>
            <w:tcW w:w="2605" w:type="dxa"/>
            <w:vMerge/>
            <w:tcPrChange w:id="2237" w:author="Josh Maximoff" w:date="2019-02-06T13:12:00Z">
              <w:tcPr>
                <w:tcW w:w="1117" w:type="dxa"/>
                <w:vMerge/>
              </w:tcPr>
            </w:tcPrChange>
          </w:tcPr>
          <w:p w14:paraId="7B1C9B21" w14:textId="77777777" w:rsidR="00B260C7" w:rsidRDefault="00B260C7" w:rsidP="00B260C7">
            <w:pPr>
              <w:rPr>
                <w:ins w:id="2238" w:author="Josh Maximoff" w:date="2019-02-06T13:09:00Z"/>
                <w:i/>
              </w:rPr>
            </w:pPr>
          </w:p>
        </w:tc>
        <w:tc>
          <w:tcPr>
            <w:tcW w:w="1083" w:type="dxa"/>
            <w:tcPrChange w:id="2239" w:author="Josh Maximoff" w:date="2019-02-06T13:12:00Z">
              <w:tcPr>
                <w:tcW w:w="1117" w:type="dxa"/>
              </w:tcPr>
            </w:tcPrChange>
          </w:tcPr>
          <w:p w14:paraId="137844F1" w14:textId="7C953155" w:rsidR="00B260C7" w:rsidRDefault="00B260C7" w:rsidP="00B260C7">
            <w:pPr>
              <w:rPr>
                <w:ins w:id="2240" w:author="Josh Maximoff" w:date="2019-02-06T13:08:00Z"/>
                <w:i/>
              </w:rPr>
            </w:pPr>
            <w:ins w:id="2241" w:author="Josh Maximoff" w:date="2019-02-06T13:11:00Z">
              <w:r>
                <w:rPr>
                  <w:i/>
                </w:rPr>
                <w:t>value</w:t>
              </w:r>
            </w:ins>
          </w:p>
        </w:tc>
        <w:tc>
          <w:tcPr>
            <w:tcW w:w="1243" w:type="dxa"/>
            <w:tcPrChange w:id="2242" w:author="Josh Maximoff" w:date="2019-02-06T13:12:00Z">
              <w:tcPr>
                <w:tcW w:w="2292" w:type="dxa"/>
                <w:gridSpan w:val="3"/>
              </w:tcPr>
            </w:tcPrChange>
          </w:tcPr>
          <w:p w14:paraId="09B377C1" w14:textId="4B52132B" w:rsidR="00B260C7" w:rsidRDefault="00B260C7" w:rsidP="00B260C7">
            <w:pPr>
              <w:rPr>
                <w:ins w:id="2243" w:author="Josh Maximoff" w:date="2019-02-06T13:08:00Z"/>
                <w:b/>
              </w:rPr>
            </w:pPr>
            <w:ins w:id="2244" w:author="Josh Maximoff" w:date="2019-02-06T13:11:00Z">
              <w:r>
                <w:t>number</w:t>
              </w:r>
            </w:ins>
          </w:p>
        </w:tc>
        <w:tc>
          <w:tcPr>
            <w:tcW w:w="1811" w:type="dxa"/>
            <w:tcPrChange w:id="2245" w:author="Josh Maximoff" w:date="2019-02-06T13:12:00Z">
              <w:tcPr>
                <w:tcW w:w="1862" w:type="dxa"/>
                <w:gridSpan w:val="2"/>
              </w:tcPr>
            </w:tcPrChange>
          </w:tcPr>
          <w:p w14:paraId="4505DD96" w14:textId="26B632FD" w:rsidR="00B260C7" w:rsidRDefault="00B260C7" w:rsidP="00B260C7">
            <w:pPr>
              <w:rPr>
                <w:ins w:id="2246" w:author="Josh Maximoff" w:date="2019-02-06T13:08:00Z"/>
                <w:b/>
              </w:rPr>
            </w:pPr>
            <w:ins w:id="2247" w:author="Josh Maximoff" w:date="2019-02-06T13:11:00Z">
              <w:r>
                <w:t>See individual param tables below</w:t>
              </w:r>
            </w:ins>
          </w:p>
        </w:tc>
        <w:tc>
          <w:tcPr>
            <w:tcW w:w="2799" w:type="dxa"/>
            <w:tcPrChange w:id="2248" w:author="Josh Maximoff" w:date="2019-02-06T13:12:00Z">
              <w:tcPr>
                <w:tcW w:w="2967" w:type="dxa"/>
              </w:tcPr>
            </w:tcPrChange>
          </w:tcPr>
          <w:p w14:paraId="0D129F5C" w14:textId="36CEE0A3" w:rsidR="00B260C7" w:rsidRDefault="00B260C7" w:rsidP="00B260C7">
            <w:pPr>
              <w:rPr>
                <w:ins w:id="2249" w:author="Josh Maximoff" w:date="2019-02-06T13:08:00Z"/>
              </w:rPr>
            </w:pPr>
            <w:ins w:id="2250" w:author="Josh Maximoff" w:date="2019-02-06T13:11:00Z">
              <w:r>
                <w:t xml:space="preserve">Value to set for this </w:t>
              </w:r>
              <w:proofErr w:type="spellStart"/>
              <w:r>
                <w:t>param_id</w:t>
              </w:r>
            </w:ins>
            <w:proofErr w:type="spellEnd"/>
          </w:p>
        </w:tc>
      </w:tr>
    </w:tbl>
    <w:p w14:paraId="4C476831" w14:textId="7C7A8B06" w:rsidR="005618F5" w:rsidRDefault="005618F5" w:rsidP="005618F5">
      <w:pPr>
        <w:rPr>
          <w:ins w:id="2251" w:author="Josh Maximoff" w:date="2019-02-06T17:25:00Z"/>
        </w:rPr>
      </w:pPr>
    </w:p>
    <w:p w14:paraId="04346829" w14:textId="43FD9EE7" w:rsidR="008128D8" w:rsidRDefault="008128D8" w:rsidP="005618F5">
      <w:pPr>
        <w:rPr>
          <w:ins w:id="2252" w:author="Josh Maximoff" w:date="2019-02-06T17:17:00Z"/>
        </w:rPr>
      </w:pPr>
      <w:ins w:id="2253" w:author="Josh Maximoff" w:date="2019-02-06T17:25:00Z">
        <w:r>
          <w:t xml:space="preserve">The following example file sets the </w:t>
        </w:r>
      </w:ins>
      <w:ins w:id="2254" w:author="Josh Maximoff" w:date="2019-02-06T17:26:00Z">
        <w:r>
          <w:t>Hotel-Mic adjustable gain to 20dBm.</w:t>
        </w:r>
      </w:ins>
    </w:p>
    <w:p w14:paraId="04D64D64" w14:textId="3D5421E6" w:rsidR="008128D8" w:rsidRDefault="008128D8">
      <w:pPr>
        <w:pStyle w:val="Caption"/>
        <w:keepNext/>
        <w:rPr>
          <w:ins w:id="2255" w:author="Josh Maximoff" w:date="2019-02-06T17:25:00Z"/>
        </w:rPr>
        <w:pPrChange w:id="2256" w:author="Josh Maximoff" w:date="2019-02-06T17:25:00Z">
          <w:pPr/>
        </w:pPrChange>
      </w:pPr>
      <w:ins w:id="2257" w:author="Josh Maximoff" w:date="2019-02-06T17:25:00Z">
        <w:r>
          <w:t xml:space="preserve">Table </w:t>
        </w:r>
        <w:r>
          <w:fldChar w:fldCharType="begin"/>
        </w:r>
        <w:r>
          <w:instrText xml:space="preserve"> SEQ Table \* ARABIC </w:instrText>
        </w:r>
      </w:ins>
      <w:r>
        <w:fldChar w:fldCharType="separate"/>
      </w:r>
      <w:ins w:id="2258" w:author="Josh Maximoff" w:date="2019-02-06T18:50:00Z">
        <w:r w:rsidR="00AD4D88">
          <w:rPr>
            <w:noProof/>
          </w:rPr>
          <w:t>19</w:t>
        </w:r>
      </w:ins>
      <w:ins w:id="2259" w:author="Josh Maximoff" w:date="2019-02-06T17:25:00Z">
        <w:r>
          <w:fldChar w:fldCharType="end"/>
        </w:r>
        <w:r>
          <w:t xml:space="preserve"> - Example </w:t>
        </w:r>
        <w:proofErr w:type="spellStart"/>
        <w:r>
          <w:t>sensor_cfg</w:t>
        </w:r>
        <w:proofErr w:type="spellEnd"/>
        <w:r>
          <w:t>_&lt;INDEX&gt;.json</w:t>
        </w:r>
      </w:ins>
    </w:p>
    <w:tbl>
      <w:tblPr>
        <w:tblStyle w:val="TableGrid"/>
        <w:tblW w:w="0" w:type="auto"/>
        <w:tblLook w:val="04A0" w:firstRow="1" w:lastRow="0" w:firstColumn="1" w:lastColumn="0" w:noHBand="0" w:noVBand="1"/>
        <w:tblPrChange w:id="2260" w:author="Josh Maximoff" w:date="2019-02-06T17:22:00Z">
          <w:tblPr>
            <w:tblStyle w:val="TableGrid"/>
            <w:tblW w:w="0" w:type="auto"/>
            <w:tblLook w:val="04A0" w:firstRow="1" w:lastRow="0" w:firstColumn="1" w:lastColumn="0" w:noHBand="0" w:noVBand="1"/>
          </w:tblPr>
        </w:tblPrChange>
      </w:tblPr>
      <w:tblGrid>
        <w:gridCol w:w="9350"/>
        <w:tblGridChange w:id="2261">
          <w:tblGrid>
            <w:gridCol w:w="9350"/>
          </w:tblGrid>
        </w:tblGridChange>
      </w:tblGrid>
      <w:tr w:rsidR="00A175CD" w14:paraId="0977835D" w14:textId="77777777" w:rsidTr="008128D8">
        <w:trPr>
          <w:ins w:id="2262" w:author="Josh Maximoff" w:date="2019-02-06T17:17:00Z"/>
        </w:trPr>
        <w:tc>
          <w:tcPr>
            <w:tcW w:w="9350" w:type="dxa"/>
            <w:shd w:val="clear" w:color="auto" w:fill="E7E6E6" w:themeFill="background2"/>
            <w:tcPrChange w:id="2263" w:author="Josh Maximoff" w:date="2019-02-06T17:22:00Z">
              <w:tcPr>
                <w:tcW w:w="9350" w:type="dxa"/>
              </w:tcPr>
            </w:tcPrChange>
          </w:tcPr>
          <w:p w14:paraId="39E3EBF1" w14:textId="77777777" w:rsidR="008128D8" w:rsidRDefault="008128D8" w:rsidP="008128D8">
            <w:pPr>
              <w:rPr>
                <w:ins w:id="2264" w:author="Josh Maximoff" w:date="2019-02-06T17:25:00Z"/>
              </w:rPr>
            </w:pPr>
            <w:ins w:id="2265" w:author="Josh Maximoff" w:date="2019-02-06T17:25:00Z">
              <w:r>
                <w:t>{</w:t>
              </w:r>
            </w:ins>
          </w:p>
          <w:p w14:paraId="77DF4E98" w14:textId="77777777" w:rsidR="008128D8" w:rsidRDefault="008128D8" w:rsidP="008128D8">
            <w:pPr>
              <w:rPr>
                <w:ins w:id="2266" w:author="Josh Maximoff" w:date="2019-02-06T17:25:00Z"/>
              </w:rPr>
            </w:pPr>
            <w:ins w:id="2267" w:author="Josh Maximoff" w:date="2019-02-06T17:25:00Z">
              <w:r>
                <w:tab/>
                <w:t>"</w:t>
              </w:r>
              <w:proofErr w:type="spellStart"/>
              <w:r>
                <w:t>sensor_id</w:t>
              </w:r>
              <w:proofErr w:type="spellEnd"/>
              <w:r>
                <w:t>": 3,</w:t>
              </w:r>
            </w:ins>
          </w:p>
          <w:p w14:paraId="4CD71973" w14:textId="77777777" w:rsidR="008128D8" w:rsidRDefault="008128D8" w:rsidP="008128D8">
            <w:pPr>
              <w:rPr>
                <w:ins w:id="2268" w:author="Josh Maximoff" w:date="2019-02-06T17:25:00Z"/>
              </w:rPr>
            </w:pPr>
            <w:ins w:id="2269" w:author="Josh Maximoff" w:date="2019-02-06T17:25:00Z">
              <w:r>
                <w:tab/>
                <w:t>"params": [{</w:t>
              </w:r>
            </w:ins>
          </w:p>
          <w:p w14:paraId="72F830E8" w14:textId="77777777" w:rsidR="008128D8" w:rsidRDefault="008128D8" w:rsidP="008128D8">
            <w:pPr>
              <w:rPr>
                <w:ins w:id="2270" w:author="Josh Maximoff" w:date="2019-02-06T17:25:00Z"/>
              </w:rPr>
            </w:pPr>
            <w:ins w:id="2271" w:author="Josh Maximoff" w:date="2019-02-06T17:25:00Z">
              <w:r>
                <w:tab/>
              </w:r>
              <w:r>
                <w:tab/>
                <w:t>"</w:t>
              </w:r>
              <w:proofErr w:type="spellStart"/>
              <w:r>
                <w:t>param_id</w:t>
              </w:r>
              <w:proofErr w:type="spellEnd"/>
              <w:r>
                <w:t>": 2,</w:t>
              </w:r>
            </w:ins>
          </w:p>
          <w:p w14:paraId="36793635" w14:textId="77777777" w:rsidR="008128D8" w:rsidRDefault="008128D8" w:rsidP="008128D8">
            <w:pPr>
              <w:rPr>
                <w:ins w:id="2272" w:author="Josh Maximoff" w:date="2019-02-06T17:25:00Z"/>
              </w:rPr>
            </w:pPr>
            <w:ins w:id="2273" w:author="Josh Maximoff" w:date="2019-02-06T17:25:00Z">
              <w:r>
                <w:tab/>
              </w:r>
              <w:r>
                <w:tab/>
                <w:t>"value": 20</w:t>
              </w:r>
            </w:ins>
          </w:p>
          <w:p w14:paraId="632167E4" w14:textId="77777777" w:rsidR="008128D8" w:rsidRDefault="008128D8" w:rsidP="008128D8">
            <w:pPr>
              <w:rPr>
                <w:ins w:id="2274" w:author="Josh Maximoff" w:date="2019-02-06T17:25:00Z"/>
              </w:rPr>
            </w:pPr>
            <w:ins w:id="2275" w:author="Josh Maximoff" w:date="2019-02-06T17:25:00Z">
              <w:r>
                <w:tab/>
                <w:t>}]</w:t>
              </w:r>
            </w:ins>
          </w:p>
          <w:p w14:paraId="1CC6960F" w14:textId="139B9176" w:rsidR="00A175CD" w:rsidRDefault="008128D8" w:rsidP="008128D8">
            <w:pPr>
              <w:rPr>
                <w:ins w:id="2276" w:author="Josh Maximoff" w:date="2019-02-06T17:17:00Z"/>
              </w:rPr>
            </w:pPr>
            <w:ins w:id="2277" w:author="Josh Maximoff" w:date="2019-02-06T17:25:00Z">
              <w:r>
                <w:t>}</w:t>
              </w:r>
            </w:ins>
          </w:p>
        </w:tc>
      </w:tr>
    </w:tbl>
    <w:p w14:paraId="45F4B193" w14:textId="77777777" w:rsidR="00A175CD" w:rsidRDefault="00A175CD" w:rsidP="005618F5">
      <w:pPr>
        <w:rPr>
          <w:ins w:id="2278" w:author="Josh Maximoff" w:date="2019-01-02T10:49:00Z"/>
        </w:rPr>
      </w:pPr>
    </w:p>
    <w:p w14:paraId="2F2C9A72" w14:textId="1F81E8D1" w:rsidR="005618F5" w:rsidRDefault="005618F5">
      <w:pPr>
        <w:pStyle w:val="Caption"/>
        <w:keepNext/>
        <w:rPr>
          <w:ins w:id="2279" w:author="Josh Maximoff" w:date="2019-01-02T10:50:00Z"/>
        </w:rPr>
        <w:pPrChange w:id="2280" w:author="Josh Maximoff" w:date="2019-01-02T10:50:00Z">
          <w:pPr/>
        </w:pPrChange>
      </w:pPr>
      <w:bookmarkStart w:id="2281" w:name="_Ref534189721"/>
      <w:ins w:id="2282" w:author="Josh Maximoff" w:date="2019-01-02T10:50:00Z">
        <w:r>
          <w:t xml:space="preserve">Table </w:t>
        </w:r>
        <w:r>
          <w:fldChar w:fldCharType="begin"/>
        </w:r>
        <w:r>
          <w:instrText xml:space="preserve"> SEQ Table \* ARABIC </w:instrText>
        </w:r>
      </w:ins>
      <w:r>
        <w:fldChar w:fldCharType="separate"/>
      </w:r>
      <w:ins w:id="2283" w:author="Josh Maximoff" w:date="2019-02-06T18:50:00Z">
        <w:r w:rsidR="00AD4D88">
          <w:rPr>
            <w:noProof/>
          </w:rPr>
          <w:t>20</w:t>
        </w:r>
      </w:ins>
      <w:ins w:id="2284" w:author="Josh Maximoff" w:date="2019-01-02T10:50:00Z">
        <w:r>
          <w:fldChar w:fldCharType="end"/>
        </w:r>
        <w:r>
          <w:t xml:space="preserve"> - Sensor IDs</w:t>
        </w:r>
        <w:bookmarkEnd w:id="2281"/>
      </w:ins>
    </w:p>
    <w:tbl>
      <w:tblPr>
        <w:tblStyle w:val="TableGrid"/>
        <w:tblW w:w="0" w:type="auto"/>
        <w:tblLook w:val="04A0" w:firstRow="1" w:lastRow="0" w:firstColumn="1" w:lastColumn="0" w:noHBand="0" w:noVBand="1"/>
      </w:tblPr>
      <w:tblGrid>
        <w:gridCol w:w="3116"/>
        <w:gridCol w:w="1379"/>
        <w:gridCol w:w="4855"/>
      </w:tblGrid>
      <w:tr w:rsidR="005618F5" w:rsidRPr="007102AC" w14:paraId="3B16EDD2" w14:textId="77777777" w:rsidTr="00B14BB6">
        <w:trPr>
          <w:ins w:id="2285" w:author="Josh Maximoff" w:date="2019-01-02T10:49:00Z"/>
        </w:trPr>
        <w:tc>
          <w:tcPr>
            <w:tcW w:w="3116" w:type="dxa"/>
          </w:tcPr>
          <w:p w14:paraId="12DF080C" w14:textId="77777777" w:rsidR="005618F5" w:rsidRPr="007102AC" w:rsidRDefault="005618F5" w:rsidP="00B14BB6">
            <w:pPr>
              <w:rPr>
                <w:ins w:id="2286" w:author="Josh Maximoff" w:date="2019-01-02T10:49:00Z"/>
                <w:b/>
              </w:rPr>
            </w:pPr>
            <w:ins w:id="2287" w:author="Josh Maximoff" w:date="2019-01-02T10:49:00Z">
              <w:r>
                <w:rPr>
                  <w:b/>
                </w:rPr>
                <w:t>Sensor</w:t>
              </w:r>
              <w:r w:rsidRPr="007102AC">
                <w:rPr>
                  <w:b/>
                </w:rPr>
                <w:t xml:space="preserve"> Name</w:t>
              </w:r>
            </w:ins>
          </w:p>
        </w:tc>
        <w:tc>
          <w:tcPr>
            <w:tcW w:w="1379" w:type="dxa"/>
          </w:tcPr>
          <w:p w14:paraId="11446943" w14:textId="77777777" w:rsidR="005618F5" w:rsidRPr="007102AC" w:rsidRDefault="005618F5" w:rsidP="00B14BB6">
            <w:pPr>
              <w:rPr>
                <w:ins w:id="2288" w:author="Josh Maximoff" w:date="2019-01-02T10:49:00Z"/>
                <w:b/>
              </w:rPr>
            </w:pPr>
            <w:ins w:id="2289" w:author="Josh Maximoff" w:date="2019-01-02T10:49:00Z">
              <w:r w:rsidRPr="007102AC">
                <w:rPr>
                  <w:b/>
                </w:rPr>
                <w:t>Enum Value</w:t>
              </w:r>
            </w:ins>
          </w:p>
        </w:tc>
        <w:tc>
          <w:tcPr>
            <w:tcW w:w="4855" w:type="dxa"/>
          </w:tcPr>
          <w:p w14:paraId="0886EBF6" w14:textId="77777777" w:rsidR="005618F5" w:rsidRPr="007102AC" w:rsidRDefault="005618F5" w:rsidP="00B14BB6">
            <w:pPr>
              <w:rPr>
                <w:ins w:id="2290" w:author="Josh Maximoff" w:date="2019-01-02T10:49:00Z"/>
                <w:b/>
              </w:rPr>
            </w:pPr>
            <w:ins w:id="2291" w:author="Josh Maximoff" w:date="2019-01-02T10:49:00Z">
              <w:r w:rsidRPr="007102AC">
                <w:rPr>
                  <w:b/>
                </w:rPr>
                <w:t>Description</w:t>
              </w:r>
            </w:ins>
          </w:p>
        </w:tc>
      </w:tr>
      <w:tr w:rsidR="005618F5" w14:paraId="0C9D0ED3" w14:textId="77777777" w:rsidTr="00B14BB6">
        <w:trPr>
          <w:ins w:id="2292" w:author="Josh Maximoff" w:date="2019-01-02T10:49:00Z"/>
        </w:trPr>
        <w:tc>
          <w:tcPr>
            <w:tcW w:w="3116" w:type="dxa"/>
          </w:tcPr>
          <w:p w14:paraId="79AE66A1" w14:textId="77777777" w:rsidR="005618F5" w:rsidRDefault="005618F5" w:rsidP="00B14BB6">
            <w:pPr>
              <w:rPr>
                <w:ins w:id="2293" w:author="Josh Maximoff" w:date="2019-01-02T10:49:00Z"/>
              </w:rPr>
            </w:pPr>
            <w:ins w:id="2294" w:author="Josh Maximoff" w:date="2019-01-02T10:49:00Z">
              <w:r>
                <w:t>Accelerometer</w:t>
              </w:r>
            </w:ins>
          </w:p>
        </w:tc>
        <w:tc>
          <w:tcPr>
            <w:tcW w:w="1379" w:type="dxa"/>
          </w:tcPr>
          <w:p w14:paraId="32A42A6C" w14:textId="77777777" w:rsidR="005618F5" w:rsidRDefault="005618F5" w:rsidP="00B14BB6">
            <w:pPr>
              <w:rPr>
                <w:ins w:id="2295" w:author="Josh Maximoff" w:date="2019-01-02T10:49:00Z"/>
              </w:rPr>
            </w:pPr>
            <w:ins w:id="2296" w:author="Josh Maximoff" w:date="2019-01-02T10:49:00Z">
              <w:r>
                <w:t>0</w:t>
              </w:r>
            </w:ins>
          </w:p>
        </w:tc>
        <w:tc>
          <w:tcPr>
            <w:tcW w:w="4855" w:type="dxa"/>
          </w:tcPr>
          <w:p w14:paraId="5EFC357E" w14:textId="77777777" w:rsidR="005618F5" w:rsidRDefault="005618F5" w:rsidP="00B14BB6">
            <w:pPr>
              <w:rPr>
                <w:ins w:id="2297" w:author="Josh Maximoff" w:date="2019-01-02T10:49:00Z"/>
              </w:rPr>
            </w:pPr>
            <w:ins w:id="2298" w:author="Josh Maximoff" w:date="2019-01-02T10:49:00Z">
              <w:r>
                <w:t>3-axis accelerometer (linear acceleration)</w:t>
              </w:r>
            </w:ins>
          </w:p>
        </w:tc>
      </w:tr>
      <w:tr w:rsidR="005618F5" w14:paraId="7AEE32EC" w14:textId="77777777" w:rsidTr="00B14BB6">
        <w:trPr>
          <w:ins w:id="2299" w:author="Josh Maximoff" w:date="2019-01-02T10:49:00Z"/>
        </w:trPr>
        <w:tc>
          <w:tcPr>
            <w:tcW w:w="3116" w:type="dxa"/>
          </w:tcPr>
          <w:p w14:paraId="004E6549" w14:textId="77777777" w:rsidR="005618F5" w:rsidRDefault="005618F5" w:rsidP="00B14BB6">
            <w:pPr>
              <w:rPr>
                <w:ins w:id="2300" w:author="Josh Maximoff" w:date="2019-01-02T10:49:00Z"/>
              </w:rPr>
            </w:pPr>
            <w:ins w:id="2301" w:author="Josh Maximoff" w:date="2019-01-02T10:49:00Z">
              <w:r>
                <w:t>Gyroscope</w:t>
              </w:r>
            </w:ins>
          </w:p>
        </w:tc>
        <w:tc>
          <w:tcPr>
            <w:tcW w:w="1379" w:type="dxa"/>
          </w:tcPr>
          <w:p w14:paraId="5A905093" w14:textId="77777777" w:rsidR="005618F5" w:rsidRDefault="005618F5" w:rsidP="00B14BB6">
            <w:pPr>
              <w:rPr>
                <w:ins w:id="2302" w:author="Josh Maximoff" w:date="2019-01-02T10:49:00Z"/>
              </w:rPr>
            </w:pPr>
            <w:ins w:id="2303" w:author="Josh Maximoff" w:date="2019-01-02T10:49:00Z">
              <w:r>
                <w:t>1</w:t>
              </w:r>
            </w:ins>
          </w:p>
        </w:tc>
        <w:tc>
          <w:tcPr>
            <w:tcW w:w="4855" w:type="dxa"/>
          </w:tcPr>
          <w:p w14:paraId="6D6FF3F0" w14:textId="77777777" w:rsidR="005618F5" w:rsidRDefault="005618F5" w:rsidP="00B14BB6">
            <w:pPr>
              <w:rPr>
                <w:ins w:id="2304" w:author="Josh Maximoff" w:date="2019-01-02T10:49:00Z"/>
              </w:rPr>
            </w:pPr>
            <w:ins w:id="2305" w:author="Josh Maximoff" w:date="2019-01-02T10:49:00Z">
              <w:r>
                <w:t>3-axis gyroscope (rotational rate)</w:t>
              </w:r>
            </w:ins>
          </w:p>
        </w:tc>
      </w:tr>
      <w:tr w:rsidR="005618F5" w14:paraId="352DCD2E" w14:textId="77777777" w:rsidTr="00B14BB6">
        <w:trPr>
          <w:ins w:id="2306" w:author="Josh Maximoff" w:date="2019-01-02T10:49:00Z"/>
        </w:trPr>
        <w:tc>
          <w:tcPr>
            <w:tcW w:w="3116" w:type="dxa"/>
          </w:tcPr>
          <w:p w14:paraId="1F2487F0" w14:textId="77777777" w:rsidR="005618F5" w:rsidRDefault="005618F5" w:rsidP="00B14BB6">
            <w:pPr>
              <w:rPr>
                <w:ins w:id="2307" w:author="Josh Maximoff" w:date="2019-01-02T10:49:00Z"/>
              </w:rPr>
            </w:pPr>
            <w:ins w:id="2308" w:author="Josh Maximoff" w:date="2019-01-02T10:49:00Z">
              <w:r>
                <w:t>Magnetometer</w:t>
              </w:r>
            </w:ins>
          </w:p>
        </w:tc>
        <w:tc>
          <w:tcPr>
            <w:tcW w:w="1379" w:type="dxa"/>
          </w:tcPr>
          <w:p w14:paraId="577FD3EF" w14:textId="77777777" w:rsidR="005618F5" w:rsidRDefault="005618F5" w:rsidP="00B14BB6">
            <w:pPr>
              <w:rPr>
                <w:ins w:id="2309" w:author="Josh Maximoff" w:date="2019-01-02T10:49:00Z"/>
              </w:rPr>
            </w:pPr>
            <w:ins w:id="2310" w:author="Josh Maximoff" w:date="2019-01-02T10:49:00Z">
              <w:r>
                <w:t>2</w:t>
              </w:r>
            </w:ins>
          </w:p>
        </w:tc>
        <w:tc>
          <w:tcPr>
            <w:tcW w:w="4855" w:type="dxa"/>
          </w:tcPr>
          <w:p w14:paraId="5DF2582E" w14:textId="77777777" w:rsidR="005618F5" w:rsidRDefault="005618F5" w:rsidP="00B14BB6">
            <w:pPr>
              <w:rPr>
                <w:ins w:id="2311" w:author="Josh Maximoff" w:date="2019-01-02T10:49:00Z"/>
              </w:rPr>
            </w:pPr>
            <w:ins w:id="2312" w:author="Josh Maximoff" w:date="2019-01-02T10:49:00Z">
              <w:r>
                <w:t>3-axis magnetometer</w:t>
              </w:r>
            </w:ins>
          </w:p>
        </w:tc>
      </w:tr>
      <w:tr w:rsidR="005618F5" w14:paraId="10F72440" w14:textId="77777777" w:rsidTr="00B14BB6">
        <w:trPr>
          <w:ins w:id="2313" w:author="Josh Maximoff" w:date="2019-01-02T10:49:00Z"/>
        </w:trPr>
        <w:tc>
          <w:tcPr>
            <w:tcW w:w="3116" w:type="dxa"/>
          </w:tcPr>
          <w:p w14:paraId="392529D7" w14:textId="4B0EA3AC" w:rsidR="005618F5" w:rsidRDefault="005618F5" w:rsidP="00B14BB6">
            <w:pPr>
              <w:rPr>
                <w:ins w:id="2314" w:author="Josh Maximoff" w:date="2019-01-02T10:49:00Z"/>
              </w:rPr>
            </w:pPr>
            <w:ins w:id="2315" w:author="Josh Maximoff" w:date="2019-01-02T10:49:00Z">
              <w:r>
                <w:t>Hotel-Mic</w:t>
              </w:r>
            </w:ins>
          </w:p>
        </w:tc>
        <w:tc>
          <w:tcPr>
            <w:tcW w:w="1379" w:type="dxa"/>
          </w:tcPr>
          <w:p w14:paraId="61C2E58F" w14:textId="77777777" w:rsidR="005618F5" w:rsidRDefault="005618F5" w:rsidP="00B14BB6">
            <w:pPr>
              <w:rPr>
                <w:ins w:id="2316" w:author="Josh Maximoff" w:date="2019-01-02T10:49:00Z"/>
              </w:rPr>
            </w:pPr>
            <w:ins w:id="2317" w:author="Josh Maximoff" w:date="2019-01-02T10:49:00Z">
              <w:r>
                <w:t>3</w:t>
              </w:r>
            </w:ins>
          </w:p>
        </w:tc>
        <w:tc>
          <w:tcPr>
            <w:tcW w:w="4855" w:type="dxa"/>
          </w:tcPr>
          <w:p w14:paraId="0CED9198" w14:textId="77777777" w:rsidR="005618F5" w:rsidRDefault="005618F5" w:rsidP="00B14BB6">
            <w:pPr>
              <w:rPr>
                <w:ins w:id="2318" w:author="Josh Maximoff" w:date="2019-01-02T10:49:00Z"/>
              </w:rPr>
            </w:pPr>
            <w:ins w:id="2319" w:author="Josh Maximoff" w:date="2019-01-02T10:49:00Z">
              <w:r>
                <w:t>Microphone with adjustable gain stage and threshold detection circuit</w:t>
              </w:r>
            </w:ins>
          </w:p>
        </w:tc>
      </w:tr>
      <w:tr w:rsidR="005618F5" w14:paraId="397081EA" w14:textId="77777777" w:rsidTr="00B14BB6">
        <w:trPr>
          <w:ins w:id="2320" w:author="Josh Maximoff" w:date="2019-01-02T10:49:00Z"/>
        </w:trPr>
        <w:tc>
          <w:tcPr>
            <w:tcW w:w="3116" w:type="dxa"/>
          </w:tcPr>
          <w:p w14:paraId="74366F48" w14:textId="1EB2C160" w:rsidR="005618F5" w:rsidRDefault="005618F5" w:rsidP="00B14BB6">
            <w:pPr>
              <w:rPr>
                <w:ins w:id="2321" w:author="Josh Maximoff" w:date="2019-01-02T10:49:00Z"/>
              </w:rPr>
            </w:pPr>
            <w:proofErr w:type="spellStart"/>
            <w:ins w:id="2322" w:author="Josh Maximoff" w:date="2019-01-02T10:49:00Z">
              <w:r>
                <w:t>Txdr</w:t>
              </w:r>
              <w:proofErr w:type="spellEnd"/>
            </w:ins>
          </w:p>
        </w:tc>
        <w:tc>
          <w:tcPr>
            <w:tcW w:w="1379" w:type="dxa"/>
          </w:tcPr>
          <w:p w14:paraId="67581AA9" w14:textId="77777777" w:rsidR="005618F5" w:rsidRDefault="005618F5" w:rsidP="00B14BB6">
            <w:pPr>
              <w:rPr>
                <w:ins w:id="2323" w:author="Josh Maximoff" w:date="2019-01-02T10:49:00Z"/>
              </w:rPr>
            </w:pPr>
            <w:ins w:id="2324" w:author="Josh Maximoff" w:date="2019-01-02T10:49:00Z">
              <w:r>
                <w:t>4</w:t>
              </w:r>
            </w:ins>
          </w:p>
        </w:tc>
        <w:tc>
          <w:tcPr>
            <w:tcW w:w="4855" w:type="dxa"/>
          </w:tcPr>
          <w:p w14:paraId="3A03A8D3" w14:textId="77777777" w:rsidR="005618F5" w:rsidRDefault="005618F5" w:rsidP="00B14BB6">
            <w:pPr>
              <w:rPr>
                <w:ins w:id="2325" w:author="Josh Maximoff" w:date="2019-01-02T10:49:00Z"/>
              </w:rPr>
            </w:pPr>
            <w:ins w:id="2326" w:author="Josh Maximoff" w:date="2019-01-02T10:49:00Z">
              <w:r>
                <w:t>OoT Transducer Mission Sensor with adjustable gain stage and threshold detection circuit</w:t>
              </w:r>
            </w:ins>
          </w:p>
        </w:tc>
      </w:tr>
      <w:tr w:rsidR="005618F5" w14:paraId="658FE393" w14:textId="77777777" w:rsidTr="00B14BB6">
        <w:trPr>
          <w:ins w:id="2327" w:author="Josh Maximoff" w:date="2019-01-02T10:49:00Z"/>
        </w:trPr>
        <w:tc>
          <w:tcPr>
            <w:tcW w:w="3116" w:type="dxa"/>
          </w:tcPr>
          <w:p w14:paraId="2C34D0FD" w14:textId="498F03C8" w:rsidR="005618F5" w:rsidRDefault="005618F5" w:rsidP="00B14BB6">
            <w:pPr>
              <w:rPr>
                <w:ins w:id="2328" w:author="Josh Maximoff" w:date="2019-01-02T10:49:00Z"/>
              </w:rPr>
            </w:pPr>
            <w:proofErr w:type="spellStart"/>
            <w:ins w:id="2329" w:author="Josh Maximoff" w:date="2019-01-02T10:49:00Z">
              <w:r>
                <w:t>SBand</w:t>
              </w:r>
            </w:ins>
            <w:proofErr w:type="spellEnd"/>
            <w:ins w:id="2330" w:author="Josh Maximoff" w:date="2019-02-06T18:20:00Z">
              <w:r w:rsidR="00E47D0B">
                <w:t>-</w:t>
              </w:r>
              <w:r w:rsidR="001C71CE">
                <w:t>Radar</w:t>
              </w:r>
            </w:ins>
          </w:p>
        </w:tc>
        <w:tc>
          <w:tcPr>
            <w:tcW w:w="1379" w:type="dxa"/>
          </w:tcPr>
          <w:p w14:paraId="014251BB" w14:textId="77777777" w:rsidR="005618F5" w:rsidRDefault="005618F5" w:rsidP="00B14BB6">
            <w:pPr>
              <w:rPr>
                <w:ins w:id="2331" w:author="Josh Maximoff" w:date="2019-01-02T10:49:00Z"/>
              </w:rPr>
            </w:pPr>
            <w:ins w:id="2332" w:author="Josh Maximoff" w:date="2019-01-02T10:49:00Z">
              <w:r>
                <w:t>5</w:t>
              </w:r>
            </w:ins>
          </w:p>
        </w:tc>
        <w:tc>
          <w:tcPr>
            <w:tcW w:w="4855" w:type="dxa"/>
          </w:tcPr>
          <w:p w14:paraId="684621E9" w14:textId="77777777" w:rsidR="005618F5" w:rsidRDefault="005618F5" w:rsidP="00B14BB6">
            <w:pPr>
              <w:rPr>
                <w:ins w:id="2333" w:author="Josh Maximoff" w:date="2019-01-02T10:49:00Z"/>
              </w:rPr>
            </w:pPr>
            <w:ins w:id="2334" w:author="Josh Maximoff" w:date="2019-01-02T10:49:00Z">
              <w:r>
                <w:t xml:space="preserve">Threshold trigger for the OoT </w:t>
              </w:r>
              <w:proofErr w:type="spellStart"/>
              <w:r>
                <w:t>SBand</w:t>
              </w:r>
              <w:proofErr w:type="spellEnd"/>
              <w:r>
                <w:t xml:space="preserve"> RF receiver. Threshold value not configurable, implemented in hardware.</w:t>
              </w:r>
            </w:ins>
          </w:p>
        </w:tc>
      </w:tr>
      <w:tr w:rsidR="00195413" w14:paraId="68B6E948" w14:textId="77777777" w:rsidTr="00B14BB6">
        <w:trPr>
          <w:ins w:id="2335" w:author="Josh Maximoff" w:date="2019-02-06T11:27:00Z"/>
        </w:trPr>
        <w:tc>
          <w:tcPr>
            <w:tcW w:w="3116" w:type="dxa"/>
          </w:tcPr>
          <w:p w14:paraId="3C4328DA" w14:textId="050B9DAB" w:rsidR="00195413" w:rsidRDefault="00195413" w:rsidP="00B14BB6">
            <w:pPr>
              <w:rPr>
                <w:ins w:id="2336" w:author="Josh Maximoff" w:date="2019-02-06T11:27:00Z"/>
              </w:rPr>
            </w:pPr>
            <w:ins w:id="2337" w:author="Josh Maximoff" w:date="2019-02-06T11:27:00Z">
              <w:r>
                <w:t>GPS</w:t>
              </w:r>
            </w:ins>
          </w:p>
        </w:tc>
        <w:tc>
          <w:tcPr>
            <w:tcW w:w="1379" w:type="dxa"/>
          </w:tcPr>
          <w:p w14:paraId="77830D7B" w14:textId="29AC6F41" w:rsidR="00195413" w:rsidRDefault="00195413" w:rsidP="00B14BB6">
            <w:pPr>
              <w:rPr>
                <w:ins w:id="2338" w:author="Josh Maximoff" w:date="2019-02-06T11:27:00Z"/>
              </w:rPr>
            </w:pPr>
            <w:ins w:id="2339" w:author="Josh Maximoff" w:date="2019-02-06T11:27:00Z">
              <w:r>
                <w:t>6</w:t>
              </w:r>
            </w:ins>
          </w:p>
        </w:tc>
        <w:tc>
          <w:tcPr>
            <w:tcW w:w="4855" w:type="dxa"/>
          </w:tcPr>
          <w:p w14:paraId="79A9232A" w14:textId="76570C12" w:rsidR="00195413" w:rsidRDefault="00195413" w:rsidP="00B14BB6">
            <w:pPr>
              <w:rPr>
                <w:ins w:id="2340" w:author="Josh Maximoff" w:date="2019-02-06T11:27:00Z"/>
              </w:rPr>
            </w:pPr>
            <w:ins w:id="2341" w:author="Josh Maximoff" w:date="2019-02-06T11:27:00Z">
              <w:r>
                <w:t>System GPS</w:t>
              </w:r>
            </w:ins>
          </w:p>
        </w:tc>
      </w:tr>
      <w:tr w:rsidR="00DA5642" w14:paraId="12077DA6" w14:textId="77777777" w:rsidTr="00B14BB6">
        <w:trPr>
          <w:ins w:id="2342" w:author="Josh Maximoff" w:date="2019-01-02T13:50:00Z"/>
        </w:trPr>
        <w:tc>
          <w:tcPr>
            <w:tcW w:w="3116" w:type="dxa"/>
          </w:tcPr>
          <w:p w14:paraId="24E9D5A2" w14:textId="644CBA54" w:rsidR="00DA5642" w:rsidRDefault="00DA5642" w:rsidP="00B14BB6">
            <w:pPr>
              <w:rPr>
                <w:ins w:id="2343" w:author="Josh Maximoff" w:date="2019-01-02T13:50:00Z"/>
              </w:rPr>
            </w:pPr>
            <w:ins w:id="2344" w:author="Josh Maximoff" w:date="2019-01-02T13:51:00Z">
              <w:r>
                <w:t>Battery-</w:t>
              </w:r>
            </w:ins>
            <w:ins w:id="2345" w:author="Josh Maximoff" w:date="2019-02-06T11:27:00Z">
              <w:r w:rsidR="00195413">
                <w:t>Charge</w:t>
              </w:r>
            </w:ins>
          </w:p>
        </w:tc>
        <w:tc>
          <w:tcPr>
            <w:tcW w:w="1379" w:type="dxa"/>
          </w:tcPr>
          <w:p w14:paraId="39B5666B" w14:textId="645E1949" w:rsidR="00DA5642" w:rsidRDefault="00195413" w:rsidP="00B14BB6">
            <w:pPr>
              <w:rPr>
                <w:ins w:id="2346" w:author="Josh Maximoff" w:date="2019-01-02T13:50:00Z"/>
              </w:rPr>
            </w:pPr>
            <w:ins w:id="2347" w:author="Josh Maximoff" w:date="2019-02-06T11:28:00Z">
              <w:r>
                <w:t>7</w:t>
              </w:r>
            </w:ins>
          </w:p>
        </w:tc>
        <w:tc>
          <w:tcPr>
            <w:tcW w:w="4855" w:type="dxa"/>
          </w:tcPr>
          <w:p w14:paraId="7F26E40B" w14:textId="6082D431" w:rsidR="00DA5642" w:rsidRDefault="00DA5642" w:rsidP="00B14BB6">
            <w:pPr>
              <w:rPr>
                <w:ins w:id="2348" w:author="Josh Maximoff" w:date="2019-01-02T13:50:00Z"/>
              </w:rPr>
            </w:pPr>
            <w:ins w:id="2349" w:author="Josh Maximoff" w:date="2019-01-02T13:51:00Z">
              <w:r>
                <w:t>Battery level sensor</w:t>
              </w:r>
            </w:ins>
          </w:p>
        </w:tc>
      </w:tr>
      <w:tr w:rsidR="00195413" w14:paraId="6CF30BF8" w14:textId="77777777" w:rsidTr="00B14BB6">
        <w:trPr>
          <w:ins w:id="2350" w:author="Josh Maximoff" w:date="2019-02-06T11:28:00Z"/>
        </w:trPr>
        <w:tc>
          <w:tcPr>
            <w:tcW w:w="3116" w:type="dxa"/>
          </w:tcPr>
          <w:p w14:paraId="4B4E6C53" w14:textId="72A0E035" w:rsidR="00195413" w:rsidRDefault="00195413" w:rsidP="00B14BB6">
            <w:pPr>
              <w:rPr>
                <w:ins w:id="2351" w:author="Josh Maximoff" w:date="2019-02-06T11:28:00Z"/>
              </w:rPr>
            </w:pPr>
            <w:ins w:id="2352" w:author="Josh Maximoff" w:date="2019-02-06T11:28:00Z">
              <w:r>
                <w:t>Temperature</w:t>
              </w:r>
            </w:ins>
          </w:p>
        </w:tc>
        <w:tc>
          <w:tcPr>
            <w:tcW w:w="1379" w:type="dxa"/>
          </w:tcPr>
          <w:p w14:paraId="1A9E816C" w14:textId="20C63B94" w:rsidR="00195413" w:rsidRDefault="00195413" w:rsidP="00B14BB6">
            <w:pPr>
              <w:rPr>
                <w:ins w:id="2353" w:author="Josh Maximoff" w:date="2019-02-06T11:28:00Z"/>
              </w:rPr>
            </w:pPr>
            <w:ins w:id="2354" w:author="Josh Maximoff" w:date="2019-02-06T11:28:00Z">
              <w:r>
                <w:t>8</w:t>
              </w:r>
            </w:ins>
          </w:p>
        </w:tc>
        <w:tc>
          <w:tcPr>
            <w:tcW w:w="4855" w:type="dxa"/>
          </w:tcPr>
          <w:p w14:paraId="4DD7DAD5" w14:textId="4C3DBD22" w:rsidR="00195413" w:rsidRDefault="00195413" w:rsidP="00B14BB6">
            <w:pPr>
              <w:rPr>
                <w:ins w:id="2355" w:author="Josh Maximoff" w:date="2019-02-06T11:28:00Z"/>
              </w:rPr>
            </w:pPr>
            <w:ins w:id="2356" w:author="Josh Maximoff" w:date="2019-02-06T11:28:00Z">
              <w:r>
                <w:t>System temperature sensor</w:t>
              </w:r>
            </w:ins>
          </w:p>
        </w:tc>
      </w:tr>
    </w:tbl>
    <w:p w14:paraId="0A5C7F8B" w14:textId="1AE67031" w:rsidR="00FD7DB2" w:rsidRDefault="00FD7DB2" w:rsidP="00FD7DB2">
      <w:pPr>
        <w:rPr>
          <w:ins w:id="2357" w:author="Josh Maximoff" w:date="2019-01-03T12:15:00Z"/>
        </w:rPr>
      </w:pPr>
    </w:p>
    <w:p w14:paraId="58B5F6B2" w14:textId="6B2237AE" w:rsidR="00FD7DB2" w:rsidRDefault="00FD7DB2">
      <w:pPr>
        <w:pStyle w:val="Caption"/>
        <w:keepNext/>
        <w:rPr>
          <w:ins w:id="2358" w:author="Josh Maximoff" w:date="2019-01-02T13:20:00Z"/>
        </w:rPr>
        <w:pPrChange w:id="2359" w:author="Josh Maximoff" w:date="2019-01-02T13:20:00Z">
          <w:pPr/>
        </w:pPrChange>
      </w:pPr>
      <w:ins w:id="2360" w:author="Josh Maximoff" w:date="2019-01-02T13:20:00Z">
        <w:r>
          <w:t xml:space="preserve">Table </w:t>
        </w:r>
        <w:r>
          <w:fldChar w:fldCharType="begin"/>
        </w:r>
        <w:r>
          <w:instrText xml:space="preserve"> SEQ Table \* ARABIC </w:instrText>
        </w:r>
      </w:ins>
      <w:r>
        <w:fldChar w:fldCharType="separate"/>
      </w:r>
      <w:ins w:id="2361" w:author="Josh Maximoff" w:date="2019-02-06T18:50:00Z">
        <w:r w:rsidR="00AD4D88">
          <w:rPr>
            <w:noProof/>
          </w:rPr>
          <w:t>21</w:t>
        </w:r>
      </w:ins>
      <w:ins w:id="2362" w:author="Josh Maximoff" w:date="2019-01-02T13:20:00Z">
        <w:r>
          <w:fldChar w:fldCharType="end"/>
        </w:r>
        <w:r>
          <w:t xml:space="preserve"> </w:t>
        </w:r>
      </w:ins>
      <w:ins w:id="2363" w:author="Josh Maximoff" w:date="2019-01-02T13:21:00Z">
        <w:r>
          <w:t>–</w:t>
        </w:r>
      </w:ins>
      <w:ins w:id="2364" w:author="Josh Maximoff" w:date="2019-01-02T13:20:00Z">
        <w:r>
          <w:t xml:space="preserve"> </w:t>
        </w:r>
      </w:ins>
      <w:ins w:id="2365" w:author="Josh Maximoff" w:date="2019-01-02T13:21:00Z">
        <w:r>
          <w:t>Generic Sensor Settings</w:t>
        </w:r>
      </w:ins>
    </w:p>
    <w:tbl>
      <w:tblPr>
        <w:tblStyle w:val="TableGrid"/>
        <w:tblW w:w="0" w:type="auto"/>
        <w:tblLook w:val="04A0" w:firstRow="1" w:lastRow="0" w:firstColumn="1" w:lastColumn="0" w:noHBand="0" w:noVBand="1"/>
      </w:tblPr>
      <w:tblGrid>
        <w:gridCol w:w="1649"/>
        <w:gridCol w:w="1505"/>
        <w:gridCol w:w="952"/>
        <w:gridCol w:w="1558"/>
        <w:gridCol w:w="1480"/>
        <w:gridCol w:w="2206"/>
      </w:tblGrid>
      <w:tr w:rsidR="00FD7DB2" w:rsidRPr="00C604FB" w14:paraId="14797A8F" w14:textId="77777777" w:rsidTr="00FD7DB2">
        <w:trPr>
          <w:ins w:id="2366" w:author="Josh Maximoff" w:date="2019-01-02T13:18:00Z"/>
        </w:trPr>
        <w:tc>
          <w:tcPr>
            <w:tcW w:w="1649" w:type="dxa"/>
          </w:tcPr>
          <w:p w14:paraId="6A9CA302" w14:textId="77777777" w:rsidR="00FD7DB2" w:rsidRPr="00C604FB" w:rsidRDefault="00FD7DB2" w:rsidP="00B14BB6">
            <w:pPr>
              <w:rPr>
                <w:ins w:id="2367" w:author="Josh Maximoff" w:date="2019-01-02T13:18:00Z"/>
                <w:b/>
              </w:rPr>
            </w:pPr>
            <w:ins w:id="2368" w:author="Josh Maximoff" w:date="2019-01-02T13:18:00Z">
              <w:r>
                <w:rPr>
                  <w:b/>
                </w:rPr>
                <w:t>Param. Name</w:t>
              </w:r>
            </w:ins>
          </w:p>
        </w:tc>
        <w:tc>
          <w:tcPr>
            <w:tcW w:w="1505" w:type="dxa"/>
          </w:tcPr>
          <w:p w14:paraId="162682F5" w14:textId="77777777" w:rsidR="00FD7DB2" w:rsidRPr="00C604FB" w:rsidRDefault="00FD7DB2" w:rsidP="00B14BB6">
            <w:pPr>
              <w:rPr>
                <w:ins w:id="2369" w:author="Josh Maximoff" w:date="2019-01-02T13:18:00Z"/>
                <w:b/>
              </w:rPr>
            </w:pPr>
            <w:proofErr w:type="spellStart"/>
            <w:ins w:id="2370" w:author="Josh Maximoff" w:date="2019-01-02T13:18:00Z">
              <w:r w:rsidRPr="000214F5">
                <w:rPr>
                  <w:b/>
                  <w:i/>
                </w:rPr>
                <w:t>config_param</w:t>
              </w:r>
              <w:proofErr w:type="spellEnd"/>
              <w:r>
                <w:rPr>
                  <w:b/>
                </w:rPr>
                <w:t xml:space="preserve"> Enum Value</w:t>
              </w:r>
            </w:ins>
          </w:p>
        </w:tc>
        <w:tc>
          <w:tcPr>
            <w:tcW w:w="952" w:type="dxa"/>
          </w:tcPr>
          <w:p w14:paraId="5E7AB4D0" w14:textId="7C81251B" w:rsidR="00FD7DB2" w:rsidRPr="00C604FB" w:rsidRDefault="00FD7DB2" w:rsidP="00B14BB6">
            <w:pPr>
              <w:rPr>
                <w:ins w:id="2371" w:author="Josh Maximoff" w:date="2019-01-02T13:18:00Z"/>
                <w:b/>
              </w:rPr>
            </w:pPr>
            <w:ins w:id="2372" w:author="Josh Maximoff" w:date="2019-01-02T13:25:00Z">
              <w:r>
                <w:rPr>
                  <w:b/>
                </w:rPr>
                <w:t xml:space="preserve">JSON </w:t>
              </w:r>
            </w:ins>
            <w:ins w:id="2373" w:author="Josh Maximoff" w:date="2019-01-02T13:18:00Z">
              <w:r>
                <w:rPr>
                  <w:b/>
                </w:rPr>
                <w:t>Type</w:t>
              </w:r>
            </w:ins>
          </w:p>
        </w:tc>
        <w:tc>
          <w:tcPr>
            <w:tcW w:w="1558" w:type="dxa"/>
          </w:tcPr>
          <w:p w14:paraId="2477782A" w14:textId="77777777" w:rsidR="00FD7DB2" w:rsidRPr="00C604FB" w:rsidRDefault="00FD7DB2" w:rsidP="00B14BB6">
            <w:pPr>
              <w:rPr>
                <w:ins w:id="2374" w:author="Josh Maximoff" w:date="2019-01-02T13:18:00Z"/>
                <w:b/>
              </w:rPr>
            </w:pPr>
            <w:ins w:id="2375" w:author="Josh Maximoff" w:date="2019-01-02T13:18:00Z">
              <w:r w:rsidRPr="00C604FB">
                <w:rPr>
                  <w:b/>
                </w:rPr>
                <w:t>Value Range</w:t>
              </w:r>
            </w:ins>
          </w:p>
        </w:tc>
        <w:tc>
          <w:tcPr>
            <w:tcW w:w="1480" w:type="dxa"/>
          </w:tcPr>
          <w:p w14:paraId="1649AC9E" w14:textId="77777777" w:rsidR="00FD7DB2" w:rsidRDefault="00FD7DB2" w:rsidP="00B14BB6">
            <w:pPr>
              <w:rPr>
                <w:ins w:id="2376" w:author="Josh Maximoff" w:date="2019-01-02T13:18:00Z"/>
                <w:b/>
              </w:rPr>
            </w:pPr>
            <w:ins w:id="2377" w:author="Josh Maximoff" w:date="2019-01-02T13:18:00Z">
              <w:r>
                <w:rPr>
                  <w:b/>
                </w:rPr>
                <w:t>Units</w:t>
              </w:r>
            </w:ins>
          </w:p>
        </w:tc>
        <w:tc>
          <w:tcPr>
            <w:tcW w:w="2206" w:type="dxa"/>
          </w:tcPr>
          <w:p w14:paraId="236FD635" w14:textId="77777777" w:rsidR="00FD7DB2" w:rsidRPr="00C604FB" w:rsidRDefault="00FD7DB2" w:rsidP="00B14BB6">
            <w:pPr>
              <w:rPr>
                <w:ins w:id="2378" w:author="Josh Maximoff" w:date="2019-01-02T13:18:00Z"/>
                <w:b/>
              </w:rPr>
            </w:pPr>
            <w:ins w:id="2379" w:author="Josh Maximoff" w:date="2019-01-02T13:18:00Z">
              <w:r>
                <w:rPr>
                  <w:b/>
                </w:rPr>
                <w:t>Description</w:t>
              </w:r>
            </w:ins>
          </w:p>
        </w:tc>
      </w:tr>
      <w:tr w:rsidR="00FD7DB2" w14:paraId="427C96A9" w14:textId="77777777" w:rsidTr="00FD7DB2">
        <w:trPr>
          <w:ins w:id="2380" w:author="Josh Maximoff" w:date="2019-01-02T13:22:00Z"/>
        </w:trPr>
        <w:tc>
          <w:tcPr>
            <w:tcW w:w="1649" w:type="dxa"/>
          </w:tcPr>
          <w:p w14:paraId="4F2ED534" w14:textId="62485FA1" w:rsidR="00FD7DB2" w:rsidRDefault="00FD7DB2" w:rsidP="00FD7DB2">
            <w:pPr>
              <w:rPr>
                <w:ins w:id="2381" w:author="Josh Maximoff" w:date="2019-01-02T13:22:00Z"/>
              </w:rPr>
            </w:pPr>
            <w:ins w:id="2382" w:author="Josh Maximoff" w:date="2019-01-02T13:23:00Z">
              <w:r>
                <w:t>enabled</w:t>
              </w:r>
            </w:ins>
          </w:p>
        </w:tc>
        <w:tc>
          <w:tcPr>
            <w:tcW w:w="1505" w:type="dxa"/>
          </w:tcPr>
          <w:p w14:paraId="52B612EB" w14:textId="6FB66462" w:rsidR="00FD7DB2" w:rsidRDefault="00FD7DB2" w:rsidP="00FD7DB2">
            <w:pPr>
              <w:rPr>
                <w:ins w:id="2383" w:author="Josh Maximoff" w:date="2019-01-02T13:22:00Z"/>
              </w:rPr>
            </w:pPr>
            <w:ins w:id="2384" w:author="Josh Maximoff" w:date="2019-01-02T13:23:00Z">
              <w:r>
                <w:t>0</w:t>
              </w:r>
            </w:ins>
          </w:p>
        </w:tc>
        <w:tc>
          <w:tcPr>
            <w:tcW w:w="952" w:type="dxa"/>
          </w:tcPr>
          <w:p w14:paraId="2E0091D8" w14:textId="1571C9C6" w:rsidR="00FD7DB2" w:rsidRDefault="00FD7DB2" w:rsidP="00FD7DB2">
            <w:pPr>
              <w:rPr>
                <w:ins w:id="2385" w:author="Josh Maximoff" w:date="2019-01-02T13:22:00Z"/>
              </w:rPr>
            </w:pPr>
            <w:ins w:id="2386" w:author="Josh Maximoff" w:date="2019-01-02T13:25:00Z">
              <w:r>
                <w:t>Number</w:t>
              </w:r>
            </w:ins>
          </w:p>
        </w:tc>
        <w:tc>
          <w:tcPr>
            <w:tcW w:w="1558" w:type="dxa"/>
          </w:tcPr>
          <w:p w14:paraId="66E7E874" w14:textId="06855252" w:rsidR="00FD7DB2" w:rsidRDefault="00FD7DB2" w:rsidP="00FD7DB2">
            <w:pPr>
              <w:rPr>
                <w:ins w:id="2387" w:author="Josh Maximoff" w:date="2019-01-02T13:22:00Z"/>
              </w:rPr>
            </w:pPr>
            <w:ins w:id="2388" w:author="Josh Maximoff" w:date="2019-01-02T13:23:00Z">
              <w:r>
                <w:t>0 or 1</w:t>
              </w:r>
            </w:ins>
          </w:p>
        </w:tc>
        <w:tc>
          <w:tcPr>
            <w:tcW w:w="1480" w:type="dxa"/>
          </w:tcPr>
          <w:p w14:paraId="69CD93F0" w14:textId="43B3B5CE" w:rsidR="00FD7DB2" w:rsidRDefault="00FD7DB2" w:rsidP="00FD7DB2">
            <w:pPr>
              <w:rPr>
                <w:ins w:id="2389" w:author="Josh Maximoff" w:date="2019-01-02T13:22:00Z"/>
              </w:rPr>
            </w:pPr>
            <w:ins w:id="2390" w:author="Josh Maximoff" w:date="2019-01-02T13:23:00Z">
              <w:r>
                <w:t>N/A</w:t>
              </w:r>
            </w:ins>
          </w:p>
        </w:tc>
        <w:tc>
          <w:tcPr>
            <w:tcW w:w="2206" w:type="dxa"/>
          </w:tcPr>
          <w:p w14:paraId="0EB14A50" w14:textId="41096F56" w:rsidR="00FD7DB2" w:rsidRDefault="00FD7DB2" w:rsidP="00FD7DB2">
            <w:pPr>
              <w:rPr>
                <w:ins w:id="2391" w:author="Josh Maximoff" w:date="2019-01-02T13:22:00Z"/>
              </w:rPr>
            </w:pPr>
            <w:ins w:id="2392" w:author="Josh Maximoff" w:date="2019-01-02T13:23:00Z">
              <w:r>
                <w:t xml:space="preserve">If 0 (disabled), this sensor will not be powered </w:t>
              </w:r>
            </w:ins>
            <w:ins w:id="2393" w:author="Josh Maximoff" w:date="2019-01-02T13:24:00Z">
              <w:r>
                <w:t xml:space="preserve">(if on switched power), no data will be sampled, </w:t>
              </w:r>
            </w:ins>
            <w:ins w:id="2394" w:author="Josh Maximoff" w:date="2019-01-02T13:23:00Z">
              <w:r>
                <w:lastRenderedPageBreak/>
                <w:t xml:space="preserve">and no </w:t>
              </w:r>
            </w:ins>
            <w:proofErr w:type="spellStart"/>
            <w:ins w:id="2395" w:author="Josh Maximoff" w:date="2019-01-02T13:24:00Z">
              <w:r>
                <w:t>SmartTriggers</w:t>
              </w:r>
              <w:proofErr w:type="spellEnd"/>
              <w:r>
                <w:t xml:space="preserve"> derived from this sensor’s outputs can be activated.</w:t>
              </w:r>
            </w:ins>
          </w:p>
        </w:tc>
      </w:tr>
      <w:tr w:rsidR="00FD7DB2" w14:paraId="0B55C95F" w14:textId="77777777" w:rsidTr="00FD7DB2">
        <w:trPr>
          <w:ins w:id="2396" w:author="Josh Maximoff" w:date="2019-01-02T13:18:00Z"/>
        </w:trPr>
        <w:tc>
          <w:tcPr>
            <w:tcW w:w="1649" w:type="dxa"/>
          </w:tcPr>
          <w:p w14:paraId="135F887C" w14:textId="51F65F43" w:rsidR="00FD7DB2" w:rsidRDefault="00FD7DB2" w:rsidP="00B14BB6">
            <w:pPr>
              <w:rPr>
                <w:ins w:id="2397" w:author="Josh Maximoff" w:date="2019-01-02T13:18:00Z"/>
              </w:rPr>
            </w:pPr>
            <w:proofErr w:type="spellStart"/>
            <w:ins w:id="2398" w:author="Josh Maximoff" w:date="2019-01-02T13:20:00Z">
              <w:r>
                <w:lastRenderedPageBreak/>
                <w:t>samp_</w:t>
              </w:r>
            </w:ins>
            <w:ins w:id="2399" w:author="Josh Maximoff" w:date="2019-02-06T12:33:00Z">
              <w:r w:rsidR="004B4BFB">
                <w:t>period</w:t>
              </w:r>
            </w:ins>
            <w:proofErr w:type="spellEnd"/>
          </w:p>
        </w:tc>
        <w:tc>
          <w:tcPr>
            <w:tcW w:w="1505" w:type="dxa"/>
          </w:tcPr>
          <w:p w14:paraId="5303A9EE" w14:textId="5AA88C9A" w:rsidR="00FD7DB2" w:rsidRDefault="00FD7DB2" w:rsidP="00B14BB6">
            <w:pPr>
              <w:rPr>
                <w:ins w:id="2400" w:author="Josh Maximoff" w:date="2019-01-02T13:18:00Z"/>
              </w:rPr>
            </w:pPr>
            <w:ins w:id="2401" w:author="Josh Maximoff" w:date="2019-01-02T13:25:00Z">
              <w:r>
                <w:t>1</w:t>
              </w:r>
            </w:ins>
          </w:p>
        </w:tc>
        <w:tc>
          <w:tcPr>
            <w:tcW w:w="952" w:type="dxa"/>
          </w:tcPr>
          <w:p w14:paraId="4E9AE1BB" w14:textId="2117EA3C" w:rsidR="00FD7DB2" w:rsidRDefault="00FD7DB2" w:rsidP="00B14BB6">
            <w:pPr>
              <w:rPr>
                <w:ins w:id="2402" w:author="Josh Maximoff" w:date="2019-01-02T13:18:00Z"/>
              </w:rPr>
            </w:pPr>
            <w:ins w:id="2403" w:author="Josh Maximoff" w:date="2019-01-02T13:21:00Z">
              <w:r>
                <w:t>Number</w:t>
              </w:r>
            </w:ins>
          </w:p>
        </w:tc>
        <w:tc>
          <w:tcPr>
            <w:tcW w:w="1558" w:type="dxa"/>
          </w:tcPr>
          <w:p w14:paraId="26D2ADB5" w14:textId="03087C35" w:rsidR="00FD7DB2" w:rsidRDefault="00FD7DB2" w:rsidP="00B14BB6">
            <w:pPr>
              <w:rPr>
                <w:ins w:id="2404" w:author="Josh Maximoff" w:date="2019-01-02T13:18:00Z"/>
              </w:rPr>
            </w:pPr>
            <w:ins w:id="2405" w:author="Josh Maximoff" w:date="2019-01-02T13:21:00Z">
              <w:r>
                <w:t>[</w:t>
              </w:r>
            </w:ins>
            <w:proofErr w:type="spellStart"/>
            <w:ins w:id="2406" w:author="Josh Maximoff" w:date="2019-02-06T12:33:00Z">
              <w:r w:rsidR="004B4BFB">
                <w:t>sensor_min</w:t>
              </w:r>
            </w:ins>
            <w:proofErr w:type="spellEnd"/>
            <w:ins w:id="2407" w:author="Josh Maximoff" w:date="2019-01-02T13:21:00Z">
              <w:r>
                <w:t xml:space="preserve"> – </w:t>
              </w:r>
              <w:proofErr w:type="spellStart"/>
              <w:r>
                <w:t>float_max</w:t>
              </w:r>
              <w:proofErr w:type="spellEnd"/>
              <w:r>
                <w:t>)</w:t>
              </w:r>
            </w:ins>
          </w:p>
        </w:tc>
        <w:tc>
          <w:tcPr>
            <w:tcW w:w="1480" w:type="dxa"/>
          </w:tcPr>
          <w:p w14:paraId="7B5ECC5F" w14:textId="3AAB4F92" w:rsidR="00FD7DB2" w:rsidRDefault="00FD7DB2" w:rsidP="00B14BB6">
            <w:pPr>
              <w:rPr>
                <w:ins w:id="2408" w:author="Josh Maximoff" w:date="2019-01-02T13:18:00Z"/>
              </w:rPr>
            </w:pPr>
            <w:ins w:id="2409" w:author="Josh Maximoff" w:date="2019-01-02T13:21:00Z">
              <w:r>
                <w:t>Hz</w:t>
              </w:r>
            </w:ins>
          </w:p>
        </w:tc>
        <w:tc>
          <w:tcPr>
            <w:tcW w:w="2206" w:type="dxa"/>
          </w:tcPr>
          <w:p w14:paraId="7ED34D9F" w14:textId="34C1B948" w:rsidR="00FD7DB2" w:rsidRDefault="004B4BFB" w:rsidP="00B14BB6">
            <w:pPr>
              <w:rPr>
                <w:ins w:id="2410" w:author="Josh Maximoff" w:date="2019-01-02T13:18:00Z"/>
              </w:rPr>
            </w:pPr>
            <w:ins w:id="2411" w:author="Josh Maximoff" w:date="2019-02-06T12:33:00Z">
              <w:r>
                <w:t xml:space="preserve">Sampling period for the sensor input in seconds. This may be either direct sensor data or the sensor </w:t>
              </w:r>
              <w:proofErr w:type="gramStart"/>
              <w:r>
                <w:t>trigger</w:t>
              </w:r>
              <w:proofErr w:type="gramEnd"/>
              <w:r>
                <w:t xml:space="preserve"> output depending on sensor.</w:t>
              </w:r>
            </w:ins>
          </w:p>
        </w:tc>
      </w:tr>
    </w:tbl>
    <w:p w14:paraId="428290EC" w14:textId="4F640E26" w:rsidR="002D6165" w:rsidDel="00BE39C0" w:rsidRDefault="002D6165" w:rsidP="00E35F75">
      <w:pPr>
        <w:pStyle w:val="Heading2"/>
        <w:rPr>
          <w:del w:id="2412" w:author="Josh Maximoff" w:date="2018-12-28T14:11:00Z"/>
        </w:rPr>
      </w:pPr>
      <w:bookmarkStart w:id="2413" w:name="_Toc534281042"/>
      <w:bookmarkStart w:id="2414" w:name="_Toc534281093"/>
      <w:bookmarkStart w:id="2415" w:name="_Toc534281463"/>
      <w:bookmarkStart w:id="2416" w:name="_Toc534281724"/>
      <w:bookmarkStart w:id="2417" w:name="_Toc534281776"/>
      <w:bookmarkStart w:id="2418" w:name="_Toc534281915"/>
      <w:bookmarkStart w:id="2419" w:name="_Toc534282037"/>
      <w:bookmarkStart w:id="2420" w:name="_Toc534282091"/>
      <w:bookmarkEnd w:id="2413"/>
      <w:bookmarkEnd w:id="2414"/>
      <w:bookmarkEnd w:id="2415"/>
      <w:bookmarkEnd w:id="2416"/>
      <w:bookmarkEnd w:id="2417"/>
      <w:bookmarkEnd w:id="2418"/>
      <w:bookmarkEnd w:id="2419"/>
      <w:bookmarkEnd w:id="2420"/>
    </w:p>
    <w:p w14:paraId="5601B8C7" w14:textId="77777777" w:rsidR="00BE39C0" w:rsidRDefault="00BE39C0" w:rsidP="00BE39C0">
      <w:pPr>
        <w:pStyle w:val="Heading3"/>
        <w:rPr>
          <w:ins w:id="2421" w:author="Josh Maximoff" w:date="2019-01-03T12:18:00Z"/>
        </w:rPr>
      </w:pPr>
      <w:bookmarkStart w:id="2422" w:name="_Toc371438"/>
      <w:ins w:id="2423" w:author="Josh Maximoff" w:date="2019-01-03T12:18:00Z">
        <w:r>
          <w:t>Configurable Sensor Gain</w:t>
        </w:r>
        <w:bookmarkEnd w:id="2422"/>
      </w:ins>
    </w:p>
    <w:p w14:paraId="1B1A9418" w14:textId="0624B959" w:rsidR="00BE39C0" w:rsidRPr="00DC3341" w:rsidRDefault="00BE39C0" w:rsidP="00BE39C0">
      <w:pPr>
        <w:rPr>
          <w:ins w:id="2424" w:author="Josh Maximoff" w:date="2019-01-03T12:18:00Z"/>
        </w:rPr>
      </w:pPr>
      <w:ins w:id="2425" w:author="Josh Maximoff" w:date="2019-01-03T12:18:00Z">
        <w:r>
          <w:t xml:space="preserve">A subset of sensors includes the ability to configure the sensor gain stage. This collection, namely the </w:t>
        </w:r>
        <w:r>
          <w:rPr>
            <w:i/>
          </w:rPr>
          <w:t>Hotel-Mic</w:t>
        </w:r>
        <w:r>
          <w:t xml:space="preserve">, </w:t>
        </w:r>
        <w:r>
          <w:rPr>
            <w:i/>
          </w:rPr>
          <w:t>OoT-</w:t>
        </w:r>
        <w:proofErr w:type="spellStart"/>
        <w:r>
          <w:rPr>
            <w:i/>
          </w:rPr>
          <w:t>Txdr</w:t>
        </w:r>
        <w:proofErr w:type="spellEnd"/>
        <w:r>
          <w:rPr>
            <w:i/>
          </w:rPr>
          <w:t xml:space="preserve">, </w:t>
        </w:r>
        <w:r>
          <w:t xml:space="preserve">and </w:t>
        </w:r>
        <w:r>
          <w:rPr>
            <w:i/>
          </w:rPr>
          <w:t>OoT-</w:t>
        </w:r>
        <w:proofErr w:type="spellStart"/>
        <w:r>
          <w:rPr>
            <w:i/>
          </w:rPr>
          <w:t>SBand</w:t>
        </w:r>
        <w:proofErr w:type="spellEnd"/>
        <w:r>
          <w:t xml:space="preserve"> sensors can be configured according to the following table</w:t>
        </w:r>
      </w:ins>
    </w:p>
    <w:tbl>
      <w:tblPr>
        <w:tblStyle w:val="TableGrid"/>
        <w:tblW w:w="0" w:type="auto"/>
        <w:tblLook w:val="04A0" w:firstRow="1" w:lastRow="0" w:firstColumn="1" w:lastColumn="0" w:noHBand="0" w:noVBand="1"/>
      </w:tblPr>
      <w:tblGrid>
        <w:gridCol w:w="1649"/>
        <w:gridCol w:w="1505"/>
        <w:gridCol w:w="952"/>
        <w:gridCol w:w="1558"/>
        <w:gridCol w:w="1480"/>
        <w:gridCol w:w="2206"/>
      </w:tblGrid>
      <w:tr w:rsidR="00BE39C0" w:rsidRPr="00C604FB" w14:paraId="702238C5" w14:textId="77777777" w:rsidTr="00047A45">
        <w:trPr>
          <w:ins w:id="2426" w:author="Josh Maximoff" w:date="2019-01-03T12:18:00Z"/>
        </w:trPr>
        <w:tc>
          <w:tcPr>
            <w:tcW w:w="1649" w:type="dxa"/>
          </w:tcPr>
          <w:p w14:paraId="2AC55589" w14:textId="77777777" w:rsidR="00BE39C0" w:rsidRPr="00C604FB" w:rsidRDefault="00BE39C0" w:rsidP="00047A45">
            <w:pPr>
              <w:rPr>
                <w:ins w:id="2427" w:author="Josh Maximoff" w:date="2019-01-03T12:18:00Z"/>
                <w:b/>
              </w:rPr>
            </w:pPr>
            <w:ins w:id="2428" w:author="Josh Maximoff" w:date="2019-01-03T12:18:00Z">
              <w:r>
                <w:rPr>
                  <w:b/>
                </w:rPr>
                <w:t>Param. Name</w:t>
              </w:r>
            </w:ins>
          </w:p>
        </w:tc>
        <w:tc>
          <w:tcPr>
            <w:tcW w:w="1505" w:type="dxa"/>
          </w:tcPr>
          <w:p w14:paraId="6F6F3EB6" w14:textId="77777777" w:rsidR="00BE39C0" w:rsidRPr="00C604FB" w:rsidRDefault="00BE39C0" w:rsidP="00047A45">
            <w:pPr>
              <w:rPr>
                <w:ins w:id="2429" w:author="Josh Maximoff" w:date="2019-01-03T12:18:00Z"/>
                <w:b/>
              </w:rPr>
            </w:pPr>
            <w:proofErr w:type="spellStart"/>
            <w:ins w:id="2430" w:author="Josh Maximoff" w:date="2019-01-03T12:18:00Z">
              <w:r w:rsidRPr="000214F5">
                <w:rPr>
                  <w:b/>
                  <w:i/>
                </w:rPr>
                <w:t>config_param</w:t>
              </w:r>
              <w:proofErr w:type="spellEnd"/>
              <w:r>
                <w:rPr>
                  <w:b/>
                </w:rPr>
                <w:t xml:space="preserve"> Enum Value</w:t>
              </w:r>
            </w:ins>
          </w:p>
        </w:tc>
        <w:tc>
          <w:tcPr>
            <w:tcW w:w="952" w:type="dxa"/>
          </w:tcPr>
          <w:p w14:paraId="19C5B312" w14:textId="77777777" w:rsidR="00BE39C0" w:rsidRPr="00C604FB" w:rsidRDefault="00BE39C0" w:rsidP="00047A45">
            <w:pPr>
              <w:rPr>
                <w:ins w:id="2431" w:author="Josh Maximoff" w:date="2019-01-03T12:18:00Z"/>
                <w:b/>
              </w:rPr>
            </w:pPr>
            <w:ins w:id="2432" w:author="Josh Maximoff" w:date="2019-01-03T12:18:00Z">
              <w:r>
                <w:rPr>
                  <w:b/>
                </w:rPr>
                <w:t>JSON Type</w:t>
              </w:r>
            </w:ins>
          </w:p>
        </w:tc>
        <w:tc>
          <w:tcPr>
            <w:tcW w:w="1558" w:type="dxa"/>
          </w:tcPr>
          <w:p w14:paraId="50738331" w14:textId="77777777" w:rsidR="00BE39C0" w:rsidRPr="00C604FB" w:rsidRDefault="00BE39C0" w:rsidP="00047A45">
            <w:pPr>
              <w:rPr>
                <w:ins w:id="2433" w:author="Josh Maximoff" w:date="2019-01-03T12:18:00Z"/>
                <w:b/>
              </w:rPr>
            </w:pPr>
            <w:ins w:id="2434" w:author="Josh Maximoff" w:date="2019-01-03T12:18:00Z">
              <w:r w:rsidRPr="00C604FB">
                <w:rPr>
                  <w:b/>
                </w:rPr>
                <w:t>Value Range</w:t>
              </w:r>
            </w:ins>
          </w:p>
        </w:tc>
        <w:tc>
          <w:tcPr>
            <w:tcW w:w="1480" w:type="dxa"/>
          </w:tcPr>
          <w:p w14:paraId="7A7CDDD7" w14:textId="77777777" w:rsidR="00BE39C0" w:rsidRDefault="00BE39C0" w:rsidP="00047A45">
            <w:pPr>
              <w:rPr>
                <w:ins w:id="2435" w:author="Josh Maximoff" w:date="2019-01-03T12:18:00Z"/>
                <w:b/>
              </w:rPr>
            </w:pPr>
            <w:ins w:id="2436" w:author="Josh Maximoff" w:date="2019-01-03T12:18:00Z">
              <w:r>
                <w:rPr>
                  <w:b/>
                </w:rPr>
                <w:t>Units</w:t>
              </w:r>
            </w:ins>
          </w:p>
        </w:tc>
        <w:tc>
          <w:tcPr>
            <w:tcW w:w="2206" w:type="dxa"/>
          </w:tcPr>
          <w:p w14:paraId="235788A7" w14:textId="77777777" w:rsidR="00BE39C0" w:rsidRPr="00C604FB" w:rsidRDefault="00BE39C0" w:rsidP="00047A45">
            <w:pPr>
              <w:rPr>
                <w:ins w:id="2437" w:author="Josh Maximoff" w:date="2019-01-03T12:18:00Z"/>
                <w:b/>
              </w:rPr>
            </w:pPr>
            <w:ins w:id="2438" w:author="Josh Maximoff" w:date="2019-01-03T12:18:00Z">
              <w:r>
                <w:rPr>
                  <w:b/>
                </w:rPr>
                <w:t>Description</w:t>
              </w:r>
            </w:ins>
          </w:p>
        </w:tc>
      </w:tr>
      <w:tr w:rsidR="00BE39C0" w14:paraId="04720F5F" w14:textId="77777777" w:rsidTr="00047A45">
        <w:trPr>
          <w:ins w:id="2439" w:author="Josh Maximoff" w:date="2019-01-03T12:18:00Z"/>
        </w:trPr>
        <w:tc>
          <w:tcPr>
            <w:tcW w:w="1649" w:type="dxa"/>
          </w:tcPr>
          <w:p w14:paraId="6BE8D00E" w14:textId="5B4E7515" w:rsidR="00BE39C0" w:rsidRDefault="00BE39C0" w:rsidP="00047A45">
            <w:pPr>
              <w:rPr>
                <w:ins w:id="2440" w:author="Josh Maximoff" w:date="2019-01-03T12:18:00Z"/>
              </w:rPr>
            </w:pPr>
            <w:ins w:id="2441" w:author="Josh Maximoff" w:date="2019-01-03T12:19:00Z">
              <w:r>
                <w:t>gain</w:t>
              </w:r>
            </w:ins>
          </w:p>
        </w:tc>
        <w:tc>
          <w:tcPr>
            <w:tcW w:w="1505" w:type="dxa"/>
          </w:tcPr>
          <w:p w14:paraId="5D8297E7" w14:textId="1CE3AFF7" w:rsidR="00BE39C0" w:rsidRDefault="00BE39C0" w:rsidP="00047A45">
            <w:pPr>
              <w:rPr>
                <w:ins w:id="2442" w:author="Josh Maximoff" w:date="2019-01-03T12:18:00Z"/>
              </w:rPr>
            </w:pPr>
            <w:ins w:id="2443" w:author="Josh Maximoff" w:date="2019-01-03T12:21:00Z">
              <w:r>
                <w:t>2</w:t>
              </w:r>
            </w:ins>
          </w:p>
        </w:tc>
        <w:tc>
          <w:tcPr>
            <w:tcW w:w="952" w:type="dxa"/>
          </w:tcPr>
          <w:p w14:paraId="760A6BA1" w14:textId="77777777" w:rsidR="00BE39C0" w:rsidRDefault="00BE39C0" w:rsidP="00047A45">
            <w:pPr>
              <w:rPr>
                <w:ins w:id="2444" w:author="Josh Maximoff" w:date="2019-01-03T12:18:00Z"/>
              </w:rPr>
            </w:pPr>
            <w:ins w:id="2445" w:author="Josh Maximoff" w:date="2019-01-03T12:18:00Z">
              <w:r>
                <w:t>Number</w:t>
              </w:r>
            </w:ins>
          </w:p>
        </w:tc>
        <w:tc>
          <w:tcPr>
            <w:tcW w:w="1558" w:type="dxa"/>
          </w:tcPr>
          <w:p w14:paraId="08D00337" w14:textId="523B26CE" w:rsidR="00BE39C0" w:rsidRDefault="00BE39C0" w:rsidP="00047A45">
            <w:pPr>
              <w:rPr>
                <w:ins w:id="2446" w:author="Josh Maximoff" w:date="2019-01-03T12:18:00Z"/>
              </w:rPr>
            </w:pPr>
            <w:ins w:id="2447" w:author="Josh Maximoff" w:date="2019-01-03T12:20:00Z">
              <w:r>
                <w:t>20,</w:t>
              </w:r>
              <w:r>
                <w:br/>
                <w:t>30,</w:t>
              </w:r>
              <w:r>
                <w:br/>
                <w:t>40</w:t>
              </w:r>
            </w:ins>
          </w:p>
        </w:tc>
        <w:tc>
          <w:tcPr>
            <w:tcW w:w="1480" w:type="dxa"/>
          </w:tcPr>
          <w:p w14:paraId="2F18150C" w14:textId="4CF97A5E" w:rsidR="00BE39C0" w:rsidRDefault="00BE39C0" w:rsidP="00047A45">
            <w:pPr>
              <w:rPr>
                <w:ins w:id="2448" w:author="Josh Maximoff" w:date="2019-01-03T12:18:00Z"/>
              </w:rPr>
            </w:pPr>
            <w:ins w:id="2449" w:author="Josh Maximoff" w:date="2019-01-03T12:20:00Z">
              <w:r>
                <w:t>dB</w:t>
              </w:r>
            </w:ins>
          </w:p>
        </w:tc>
        <w:tc>
          <w:tcPr>
            <w:tcW w:w="2206" w:type="dxa"/>
          </w:tcPr>
          <w:p w14:paraId="49EC2C73" w14:textId="74E0476D" w:rsidR="00BE39C0" w:rsidRDefault="00BE39C0" w:rsidP="00047A45">
            <w:pPr>
              <w:rPr>
                <w:ins w:id="2450" w:author="Josh Maximoff" w:date="2019-01-03T12:18:00Z"/>
              </w:rPr>
            </w:pPr>
            <w:ins w:id="2451" w:author="Josh Maximoff" w:date="2019-01-03T12:20:00Z">
              <w:r>
                <w:t>Gain is selected from this small discrete set. Value</w:t>
              </w:r>
            </w:ins>
            <w:ins w:id="2452" w:author="Josh Maximoff" w:date="2019-01-03T12:21:00Z">
              <w:r>
                <w:t>s outside this set will be rejected.</w:t>
              </w:r>
            </w:ins>
          </w:p>
        </w:tc>
      </w:tr>
    </w:tbl>
    <w:p w14:paraId="4C7F9847" w14:textId="17E157AE" w:rsidR="00BE39C0" w:rsidRDefault="00BE39C0">
      <w:pPr>
        <w:rPr>
          <w:ins w:id="2453" w:author="Josh Maximoff" w:date="2019-02-06T12:34:00Z"/>
        </w:rPr>
      </w:pPr>
    </w:p>
    <w:p w14:paraId="3AED7B2A" w14:textId="7C0DDE8C" w:rsidR="004B4BFB" w:rsidRDefault="004B4BFB" w:rsidP="004B4BFB">
      <w:pPr>
        <w:pStyle w:val="Heading3"/>
        <w:rPr>
          <w:ins w:id="2454" w:author="Josh Maximoff" w:date="2019-02-06T12:34:00Z"/>
        </w:rPr>
      </w:pPr>
      <w:bookmarkStart w:id="2455" w:name="_Toc371439"/>
      <w:ins w:id="2456" w:author="Josh Maximoff" w:date="2019-02-06T12:34:00Z">
        <w:r>
          <w:t>GPS Config Params</w:t>
        </w:r>
        <w:bookmarkEnd w:id="2455"/>
      </w:ins>
    </w:p>
    <w:p w14:paraId="3B1FA290" w14:textId="43E71E0F" w:rsidR="004B4BFB" w:rsidRDefault="004B4BFB" w:rsidP="004B4BFB">
      <w:pPr>
        <w:rPr>
          <w:ins w:id="2457" w:author="Josh Maximoff" w:date="2019-02-06T12:34:00Z"/>
        </w:rPr>
      </w:pPr>
      <w:ins w:id="2458" w:author="Josh Maximoff" w:date="2019-02-06T12:34:00Z">
        <w:r>
          <w:t>The GPS sensor includes configurable params as described below</w:t>
        </w:r>
      </w:ins>
    </w:p>
    <w:tbl>
      <w:tblPr>
        <w:tblStyle w:val="TableGrid"/>
        <w:tblW w:w="0" w:type="auto"/>
        <w:tblLayout w:type="fixed"/>
        <w:tblLook w:val="04A0" w:firstRow="1" w:lastRow="0" w:firstColumn="1" w:lastColumn="0" w:noHBand="0" w:noVBand="1"/>
        <w:tblPrChange w:id="2459" w:author="Josh Maximoff" w:date="2019-02-06T12:35:00Z">
          <w:tblPr>
            <w:tblStyle w:val="TableGrid"/>
            <w:tblW w:w="0" w:type="auto"/>
            <w:tblLook w:val="04A0" w:firstRow="1" w:lastRow="0" w:firstColumn="1" w:lastColumn="0" w:noHBand="0" w:noVBand="1"/>
          </w:tblPr>
        </w:tblPrChange>
      </w:tblPr>
      <w:tblGrid>
        <w:gridCol w:w="1705"/>
        <w:gridCol w:w="1880"/>
        <w:gridCol w:w="952"/>
        <w:gridCol w:w="1320"/>
        <w:gridCol w:w="1235"/>
        <w:gridCol w:w="2258"/>
        <w:tblGridChange w:id="2460">
          <w:tblGrid>
            <w:gridCol w:w="2086"/>
            <w:gridCol w:w="1499"/>
            <w:gridCol w:w="952"/>
            <w:gridCol w:w="1320"/>
            <w:gridCol w:w="1235"/>
            <w:gridCol w:w="2258"/>
          </w:tblGrid>
        </w:tblGridChange>
      </w:tblGrid>
      <w:tr w:rsidR="004B4BFB" w:rsidRPr="00C604FB" w14:paraId="69E5B58B" w14:textId="77777777" w:rsidTr="004B4BFB">
        <w:trPr>
          <w:ins w:id="2461" w:author="Josh Maximoff" w:date="2019-02-06T12:34:00Z"/>
        </w:trPr>
        <w:tc>
          <w:tcPr>
            <w:tcW w:w="1705" w:type="dxa"/>
            <w:tcPrChange w:id="2462" w:author="Josh Maximoff" w:date="2019-02-06T12:35:00Z">
              <w:tcPr>
                <w:tcW w:w="1410" w:type="dxa"/>
              </w:tcPr>
            </w:tcPrChange>
          </w:tcPr>
          <w:p w14:paraId="010EC9C0" w14:textId="77777777" w:rsidR="004B4BFB" w:rsidRPr="00C604FB" w:rsidRDefault="004B4BFB" w:rsidP="001C0C50">
            <w:pPr>
              <w:rPr>
                <w:ins w:id="2463" w:author="Josh Maximoff" w:date="2019-02-06T12:34:00Z"/>
                <w:b/>
              </w:rPr>
            </w:pPr>
            <w:ins w:id="2464" w:author="Josh Maximoff" w:date="2019-02-06T12:34:00Z">
              <w:r>
                <w:rPr>
                  <w:b/>
                </w:rPr>
                <w:t>Param. Name</w:t>
              </w:r>
            </w:ins>
          </w:p>
        </w:tc>
        <w:tc>
          <w:tcPr>
            <w:tcW w:w="1880" w:type="dxa"/>
            <w:tcPrChange w:id="2465" w:author="Josh Maximoff" w:date="2019-02-06T12:35:00Z">
              <w:tcPr>
                <w:tcW w:w="1507" w:type="dxa"/>
              </w:tcPr>
            </w:tcPrChange>
          </w:tcPr>
          <w:p w14:paraId="2F5E6A72" w14:textId="77777777" w:rsidR="004B4BFB" w:rsidRPr="00C604FB" w:rsidRDefault="004B4BFB" w:rsidP="001C0C50">
            <w:pPr>
              <w:rPr>
                <w:ins w:id="2466" w:author="Josh Maximoff" w:date="2019-02-06T12:34:00Z"/>
                <w:b/>
              </w:rPr>
            </w:pPr>
            <w:proofErr w:type="spellStart"/>
            <w:ins w:id="2467" w:author="Josh Maximoff" w:date="2019-02-06T12:34:00Z">
              <w:r w:rsidRPr="000214F5">
                <w:rPr>
                  <w:b/>
                  <w:i/>
                </w:rPr>
                <w:t>config_param</w:t>
              </w:r>
              <w:proofErr w:type="spellEnd"/>
              <w:r>
                <w:rPr>
                  <w:b/>
                </w:rPr>
                <w:t xml:space="preserve"> Enum Value</w:t>
              </w:r>
            </w:ins>
          </w:p>
        </w:tc>
        <w:tc>
          <w:tcPr>
            <w:tcW w:w="952" w:type="dxa"/>
            <w:tcPrChange w:id="2468" w:author="Josh Maximoff" w:date="2019-02-06T12:35:00Z">
              <w:tcPr>
                <w:tcW w:w="733" w:type="dxa"/>
              </w:tcPr>
            </w:tcPrChange>
          </w:tcPr>
          <w:p w14:paraId="54266AE2" w14:textId="77777777" w:rsidR="004B4BFB" w:rsidRPr="00C604FB" w:rsidRDefault="004B4BFB" w:rsidP="001C0C50">
            <w:pPr>
              <w:rPr>
                <w:ins w:id="2469" w:author="Josh Maximoff" w:date="2019-02-06T12:34:00Z"/>
                <w:b/>
              </w:rPr>
            </w:pPr>
            <w:ins w:id="2470" w:author="Josh Maximoff" w:date="2019-02-06T12:34:00Z">
              <w:r>
                <w:rPr>
                  <w:b/>
                </w:rPr>
                <w:t>Type</w:t>
              </w:r>
            </w:ins>
          </w:p>
        </w:tc>
        <w:tc>
          <w:tcPr>
            <w:tcW w:w="1320" w:type="dxa"/>
            <w:tcPrChange w:id="2471" w:author="Josh Maximoff" w:date="2019-02-06T12:35:00Z">
              <w:tcPr>
                <w:tcW w:w="1519" w:type="dxa"/>
              </w:tcPr>
            </w:tcPrChange>
          </w:tcPr>
          <w:p w14:paraId="60DF52C7" w14:textId="77777777" w:rsidR="004B4BFB" w:rsidRPr="00C604FB" w:rsidRDefault="004B4BFB" w:rsidP="001C0C50">
            <w:pPr>
              <w:rPr>
                <w:ins w:id="2472" w:author="Josh Maximoff" w:date="2019-02-06T12:34:00Z"/>
                <w:b/>
              </w:rPr>
            </w:pPr>
            <w:ins w:id="2473" w:author="Josh Maximoff" w:date="2019-02-06T12:34:00Z">
              <w:r w:rsidRPr="00C604FB">
                <w:rPr>
                  <w:b/>
                </w:rPr>
                <w:t>Value Range</w:t>
              </w:r>
            </w:ins>
          </w:p>
        </w:tc>
        <w:tc>
          <w:tcPr>
            <w:tcW w:w="1235" w:type="dxa"/>
            <w:tcPrChange w:id="2474" w:author="Josh Maximoff" w:date="2019-02-06T12:35:00Z">
              <w:tcPr>
                <w:tcW w:w="1748" w:type="dxa"/>
              </w:tcPr>
            </w:tcPrChange>
          </w:tcPr>
          <w:p w14:paraId="72778963" w14:textId="77777777" w:rsidR="004B4BFB" w:rsidRDefault="004B4BFB" w:rsidP="001C0C50">
            <w:pPr>
              <w:rPr>
                <w:ins w:id="2475" w:author="Josh Maximoff" w:date="2019-02-06T12:34:00Z"/>
                <w:b/>
              </w:rPr>
            </w:pPr>
            <w:ins w:id="2476" w:author="Josh Maximoff" w:date="2019-02-06T12:34:00Z">
              <w:r>
                <w:rPr>
                  <w:b/>
                </w:rPr>
                <w:t>Units</w:t>
              </w:r>
            </w:ins>
          </w:p>
        </w:tc>
        <w:tc>
          <w:tcPr>
            <w:tcW w:w="2258" w:type="dxa"/>
            <w:tcPrChange w:id="2477" w:author="Josh Maximoff" w:date="2019-02-06T12:35:00Z">
              <w:tcPr>
                <w:tcW w:w="2433" w:type="dxa"/>
              </w:tcPr>
            </w:tcPrChange>
          </w:tcPr>
          <w:p w14:paraId="6EDE86C9" w14:textId="77777777" w:rsidR="004B4BFB" w:rsidRPr="00C604FB" w:rsidRDefault="004B4BFB" w:rsidP="001C0C50">
            <w:pPr>
              <w:rPr>
                <w:ins w:id="2478" w:author="Josh Maximoff" w:date="2019-02-06T12:34:00Z"/>
                <w:b/>
              </w:rPr>
            </w:pPr>
            <w:ins w:id="2479" w:author="Josh Maximoff" w:date="2019-02-06T12:34:00Z">
              <w:r>
                <w:rPr>
                  <w:b/>
                </w:rPr>
                <w:t>Description</w:t>
              </w:r>
            </w:ins>
          </w:p>
        </w:tc>
      </w:tr>
      <w:tr w:rsidR="004B4BFB" w14:paraId="055CC669" w14:textId="77777777" w:rsidTr="004B4BFB">
        <w:trPr>
          <w:ins w:id="2480" w:author="Josh Maximoff" w:date="2019-02-06T12:34:00Z"/>
        </w:trPr>
        <w:tc>
          <w:tcPr>
            <w:tcW w:w="1705" w:type="dxa"/>
            <w:tcPrChange w:id="2481" w:author="Josh Maximoff" w:date="2019-02-06T12:35:00Z">
              <w:tcPr>
                <w:tcW w:w="1410" w:type="dxa"/>
              </w:tcPr>
            </w:tcPrChange>
          </w:tcPr>
          <w:p w14:paraId="2C727E53" w14:textId="12F9F7EB" w:rsidR="004B4BFB" w:rsidRDefault="004B4BFB" w:rsidP="001C0C50">
            <w:pPr>
              <w:rPr>
                <w:ins w:id="2482" w:author="Josh Maximoff" w:date="2019-02-06T12:34:00Z"/>
              </w:rPr>
            </w:pPr>
            <w:ins w:id="2483" w:author="Josh Maximoff" w:date="2019-02-06T12:34:00Z">
              <w:r>
                <w:t>max</w:t>
              </w:r>
            </w:ins>
            <w:ins w:id="2484" w:author="Josh Maximoff" w:date="2019-02-06T12:35:00Z">
              <w:r>
                <w:t xml:space="preserve"> </w:t>
              </w:r>
            </w:ins>
            <w:ins w:id="2485" w:author="Josh Maximoff" w:date="2019-02-06T12:34:00Z">
              <w:r>
                <w:t>uptime</w:t>
              </w:r>
            </w:ins>
          </w:p>
        </w:tc>
        <w:tc>
          <w:tcPr>
            <w:tcW w:w="1880" w:type="dxa"/>
            <w:tcPrChange w:id="2486" w:author="Josh Maximoff" w:date="2019-02-06T12:35:00Z">
              <w:tcPr>
                <w:tcW w:w="1507" w:type="dxa"/>
              </w:tcPr>
            </w:tcPrChange>
          </w:tcPr>
          <w:p w14:paraId="3F64EE0D" w14:textId="77777777" w:rsidR="004B4BFB" w:rsidRDefault="004B4BFB" w:rsidP="001C0C50">
            <w:pPr>
              <w:rPr>
                <w:ins w:id="2487" w:author="Josh Maximoff" w:date="2019-02-06T12:34:00Z"/>
              </w:rPr>
            </w:pPr>
            <w:ins w:id="2488" w:author="Josh Maximoff" w:date="2019-02-06T12:34:00Z">
              <w:r>
                <w:t>2</w:t>
              </w:r>
            </w:ins>
          </w:p>
        </w:tc>
        <w:tc>
          <w:tcPr>
            <w:tcW w:w="952" w:type="dxa"/>
            <w:tcPrChange w:id="2489" w:author="Josh Maximoff" w:date="2019-02-06T12:35:00Z">
              <w:tcPr>
                <w:tcW w:w="733" w:type="dxa"/>
              </w:tcPr>
            </w:tcPrChange>
          </w:tcPr>
          <w:p w14:paraId="1E0D2F88" w14:textId="5A20B6EB" w:rsidR="004B4BFB" w:rsidRPr="00C604FB" w:rsidRDefault="004B4BFB" w:rsidP="001C0C50">
            <w:pPr>
              <w:rPr>
                <w:ins w:id="2490" w:author="Josh Maximoff" w:date="2019-02-06T12:34:00Z"/>
              </w:rPr>
            </w:pPr>
            <w:ins w:id="2491" w:author="Josh Maximoff" w:date="2019-02-06T12:35:00Z">
              <w:r>
                <w:t>Number</w:t>
              </w:r>
            </w:ins>
          </w:p>
        </w:tc>
        <w:tc>
          <w:tcPr>
            <w:tcW w:w="1320" w:type="dxa"/>
            <w:tcPrChange w:id="2492" w:author="Josh Maximoff" w:date="2019-02-06T12:35:00Z">
              <w:tcPr>
                <w:tcW w:w="1519" w:type="dxa"/>
              </w:tcPr>
            </w:tcPrChange>
          </w:tcPr>
          <w:p w14:paraId="7AE540D4" w14:textId="77777777" w:rsidR="004B4BFB" w:rsidRDefault="004B4BFB" w:rsidP="001C0C50">
            <w:pPr>
              <w:rPr>
                <w:ins w:id="2493" w:author="Josh Maximoff" w:date="2019-02-06T12:34:00Z"/>
              </w:rPr>
            </w:pPr>
            <w:ins w:id="2494" w:author="Josh Maximoff" w:date="2019-02-06T12:34:00Z">
              <w:r>
                <w:t xml:space="preserve">[0, </w:t>
              </w:r>
              <w:proofErr w:type="spellStart"/>
              <w:r>
                <w:t>uint_max</w:t>
              </w:r>
              <w:proofErr w:type="spellEnd"/>
              <w:r>
                <w:t>)</w:t>
              </w:r>
            </w:ins>
          </w:p>
        </w:tc>
        <w:tc>
          <w:tcPr>
            <w:tcW w:w="1235" w:type="dxa"/>
            <w:tcPrChange w:id="2495" w:author="Josh Maximoff" w:date="2019-02-06T12:35:00Z">
              <w:tcPr>
                <w:tcW w:w="1748" w:type="dxa"/>
              </w:tcPr>
            </w:tcPrChange>
          </w:tcPr>
          <w:p w14:paraId="47F50FB5" w14:textId="77777777" w:rsidR="004B4BFB" w:rsidRDefault="004B4BFB" w:rsidP="001C0C50">
            <w:pPr>
              <w:rPr>
                <w:ins w:id="2496" w:author="Josh Maximoff" w:date="2019-02-06T12:34:00Z"/>
              </w:rPr>
            </w:pPr>
            <w:ins w:id="2497" w:author="Josh Maximoff" w:date="2019-02-06T12:34:00Z">
              <w:r>
                <w:t>s</w:t>
              </w:r>
            </w:ins>
          </w:p>
        </w:tc>
        <w:tc>
          <w:tcPr>
            <w:tcW w:w="2258" w:type="dxa"/>
            <w:tcPrChange w:id="2498" w:author="Josh Maximoff" w:date="2019-02-06T12:35:00Z">
              <w:tcPr>
                <w:tcW w:w="2433" w:type="dxa"/>
              </w:tcPr>
            </w:tcPrChange>
          </w:tcPr>
          <w:p w14:paraId="1F6874FD" w14:textId="77777777" w:rsidR="004B4BFB" w:rsidRDefault="004B4BFB" w:rsidP="001C0C50">
            <w:pPr>
              <w:rPr>
                <w:ins w:id="2499" w:author="Josh Maximoff" w:date="2019-02-06T12:34:00Z"/>
              </w:rPr>
            </w:pPr>
            <w:ins w:id="2500" w:author="Josh Maximoff" w:date="2019-02-06T12:34:00Z">
              <w:r>
                <w:t>Max number of seconds to maintain GPS power before which a GPS fix attempt will fail, powering down the GPS and asserting the GPS-Fix-Failed trigger</w:t>
              </w:r>
            </w:ins>
          </w:p>
        </w:tc>
      </w:tr>
      <w:tr w:rsidR="004B4BFB" w:rsidRPr="00C604FB" w14:paraId="1BD3D961" w14:textId="77777777" w:rsidTr="004B4BFB">
        <w:trPr>
          <w:ins w:id="2501" w:author="Josh Maximoff" w:date="2019-02-06T12:34:00Z"/>
        </w:trPr>
        <w:tc>
          <w:tcPr>
            <w:tcW w:w="1705" w:type="dxa"/>
            <w:tcPrChange w:id="2502" w:author="Josh Maximoff" w:date="2019-02-06T12:35:00Z">
              <w:tcPr>
                <w:tcW w:w="1410" w:type="dxa"/>
              </w:tcPr>
            </w:tcPrChange>
          </w:tcPr>
          <w:p w14:paraId="53345BF9" w14:textId="080C7E2D" w:rsidR="004B4BFB" w:rsidRPr="005B3D47" w:rsidRDefault="004B4BFB" w:rsidP="001C0C50">
            <w:pPr>
              <w:rPr>
                <w:ins w:id="2503" w:author="Josh Maximoff" w:date="2019-02-06T12:34:00Z"/>
              </w:rPr>
            </w:pPr>
            <w:ins w:id="2504" w:author="Josh Maximoff" w:date="2019-02-06T12:34:00Z">
              <w:r w:rsidRPr="003D3ACD">
                <w:t>max</w:t>
              </w:r>
            </w:ins>
            <w:ins w:id="2505" w:author="Josh Maximoff" w:date="2019-02-06T12:35:00Z">
              <w:r>
                <w:t xml:space="preserve"> </w:t>
              </w:r>
            </w:ins>
            <w:ins w:id="2506" w:author="Josh Maximoff" w:date="2019-02-06T12:34:00Z">
              <w:r w:rsidRPr="003D3ACD">
                <w:t>fix</w:t>
              </w:r>
            </w:ins>
            <w:ins w:id="2507" w:author="Josh Maximoff" w:date="2019-02-06T12:35:00Z">
              <w:r>
                <w:t xml:space="preserve"> </w:t>
              </w:r>
            </w:ins>
            <w:ins w:id="2508" w:author="Josh Maximoff" w:date="2019-02-06T12:34:00Z">
              <w:r w:rsidRPr="003D3ACD">
                <w:t>per</w:t>
              </w:r>
            </w:ins>
            <w:ins w:id="2509" w:author="Josh Maximoff" w:date="2019-02-06T12:35:00Z">
              <w:r>
                <w:t xml:space="preserve"> </w:t>
              </w:r>
            </w:ins>
            <w:ins w:id="2510" w:author="Josh Maximoff" w:date="2019-02-06T12:34:00Z">
              <w:r w:rsidRPr="003D3ACD">
                <w:t>session</w:t>
              </w:r>
            </w:ins>
          </w:p>
        </w:tc>
        <w:tc>
          <w:tcPr>
            <w:tcW w:w="1880" w:type="dxa"/>
            <w:tcPrChange w:id="2511" w:author="Josh Maximoff" w:date="2019-02-06T12:35:00Z">
              <w:tcPr>
                <w:tcW w:w="1507" w:type="dxa"/>
              </w:tcPr>
            </w:tcPrChange>
          </w:tcPr>
          <w:p w14:paraId="1AB93148" w14:textId="77777777" w:rsidR="004B4BFB" w:rsidRPr="005B3D47" w:rsidRDefault="004B4BFB" w:rsidP="001C0C50">
            <w:pPr>
              <w:rPr>
                <w:ins w:id="2512" w:author="Josh Maximoff" w:date="2019-02-06T12:34:00Z"/>
              </w:rPr>
            </w:pPr>
            <w:ins w:id="2513" w:author="Josh Maximoff" w:date="2019-02-06T12:34:00Z">
              <w:r w:rsidRPr="005B3D47">
                <w:t>3</w:t>
              </w:r>
            </w:ins>
          </w:p>
        </w:tc>
        <w:tc>
          <w:tcPr>
            <w:tcW w:w="952" w:type="dxa"/>
            <w:tcPrChange w:id="2514" w:author="Josh Maximoff" w:date="2019-02-06T12:35:00Z">
              <w:tcPr>
                <w:tcW w:w="733" w:type="dxa"/>
              </w:tcPr>
            </w:tcPrChange>
          </w:tcPr>
          <w:p w14:paraId="4DA4581E" w14:textId="13841352" w:rsidR="004B4BFB" w:rsidRPr="005B3D47" w:rsidRDefault="004B4BFB" w:rsidP="001C0C50">
            <w:pPr>
              <w:rPr>
                <w:ins w:id="2515" w:author="Josh Maximoff" w:date="2019-02-06T12:34:00Z"/>
              </w:rPr>
            </w:pPr>
            <w:ins w:id="2516" w:author="Josh Maximoff" w:date="2019-02-06T12:35:00Z">
              <w:r>
                <w:t>Number</w:t>
              </w:r>
            </w:ins>
          </w:p>
        </w:tc>
        <w:tc>
          <w:tcPr>
            <w:tcW w:w="1320" w:type="dxa"/>
            <w:tcPrChange w:id="2517" w:author="Josh Maximoff" w:date="2019-02-06T12:35:00Z">
              <w:tcPr>
                <w:tcW w:w="1519" w:type="dxa"/>
              </w:tcPr>
            </w:tcPrChange>
          </w:tcPr>
          <w:p w14:paraId="34D5633F" w14:textId="77777777" w:rsidR="004B4BFB" w:rsidRPr="005B3D47" w:rsidRDefault="004B4BFB" w:rsidP="001C0C50">
            <w:pPr>
              <w:rPr>
                <w:ins w:id="2518" w:author="Josh Maximoff" w:date="2019-02-06T12:34:00Z"/>
              </w:rPr>
            </w:pPr>
            <w:ins w:id="2519" w:author="Josh Maximoff" w:date="2019-02-06T12:34:00Z">
              <w:r>
                <w:t xml:space="preserve">[0, </w:t>
              </w:r>
              <w:proofErr w:type="spellStart"/>
              <w:r>
                <w:t>uint_max</w:t>
              </w:r>
              <w:proofErr w:type="spellEnd"/>
              <w:r>
                <w:t>)</w:t>
              </w:r>
            </w:ins>
          </w:p>
        </w:tc>
        <w:tc>
          <w:tcPr>
            <w:tcW w:w="1235" w:type="dxa"/>
            <w:tcPrChange w:id="2520" w:author="Josh Maximoff" w:date="2019-02-06T12:35:00Z">
              <w:tcPr>
                <w:tcW w:w="1748" w:type="dxa"/>
              </w:tcPr>
            </w:tcPrChange>
          </w:tcPr>
          <w:p w14:paraId="794D3463" w14:textId="77777777" w:rsidR="004B4BFB" w:rsidRPr="005B3D47" w:rsidRDefault="004B4BFB" w:rsidP="001C0C50">
            <w:pPr>
              <w:rPr>
                <w:ins w:id="2521" w:author="Josh Maximoff" w:date="2019-02-06T12:34:00Z"/>
              </w:rPr>
            </w:pPr>
            <w:ins w:id="2522" w:author="Josh Maximoff" w:date="2019-02-06T12:34:00Z">
              <w:r>
                <w:t>count</w:t>
              </w:r>
            </w:ins>
          </w:p>
        </w:tc>
        <w:tc>
          <w:tcPr>
            <w:tcW w:w="2258" w:type="dxa"/>
            <w:tcPrChange w:id="2523" w:author="Josh Maximoff" w:date="2019-02-06T12:35:00Z">
              <w:tcPr>
                <w:tcW w:w="2433" w:type="dxa"/>
              </w:tcPr>
            </w:tcPrChange>
          </w:tcPr>
          <w:p w14:paraId="21DFA544" w14:textId="77777777" w:rsidR="004B4BFB" w:rsidRPr="005B3D47" w:rsidRDefault="004B4BFB" w:rsidP="001C0C50">
            <w:pPr>
              <w:rPr>
                <w:ins w:id="2524" w:author="Josh Maximoff" w:date="2019-02-06T12:34:00Z"/>
              </w:rPr>
            </w:pPr>
            <w:ins w:id="2525" w:author="Josh Maximoff" w:date="2019-02-06T12:34:00Z">
              <w:r>
                <w:t xml:space="preserve">Max number of entries to add to the GPS data buffer per GPS sample period. Receiving fewer than this number does not affect GPS-Fix-Failed trigger, which asserts only if NO fix is acquired. The GPS will remain on until either the </w:t>
              </w:r>
              <w:proofErr w:type="spellStart"/>
              <w:r>
                <w:t>on_time</w:t>
              </w:r>
              <w:proofErr w:type="spellEnd"/>
              <w:r>
                <w:t xml:space="preserve"> expires or </w:t>
              </w:r>
              <w:r>
                <w:lastRenderedPageBreak/>
                <w:t xml:space="preserve">the </w:t>
              </w:r>
              <w:proofErr w:type="spellStart"/>
              <w:r>
                <w:t>max_fix_per_session</w:t>
              </w:r>
              <w:proofErr w:type="spellEnd"/>
              <w:r>
                <w:t xml:space="preserve"> count is achieved. </w:t>
              </w:r>
            </w:ins>
          </w:p>
        </w:tc>
      </w:tr>
    </w:tbl>
    <w:p w14:paraId="14790057" w14:textId="77777777" w:rsidR="004B4BFB" w:rsidRPr="00175B03" w:rsidRDefault="004B4BFB" w:rsidP="00175B03">
      <w:pPr>
        <w:rPr>
          <w:ins w:id="2526" w:author="Josh Maximoff" w:date="2019-01-03T12:18:00Z"/>
        </w:rPr>
      </w:pPr>
    </w:p>
    <w:p w14:paraId="712DDEB4" w14:textId="7726E04C" w:rsidR="00E35F75" w:rsidRPr="004D70B7" w:rsidRDefault="00D3104E">
      <w:pPr>
        <w:pStyle w:val="Heading2"/>
        <w:rPr>
          <w:ins w:id="2527" w:author="Josh Maximoff" w:date="2019-01-03T12:13:00Z"/>
          <w:b/>
          <w:bCs/>
          <w:smallCaps/>
          <w:color w:val="000000" w:themeColor="text1"/>
        </w:rPr>
        <w:pPrChange w:id="2528" w:author="Josh Maximoff" w:date="2019-01-03T12:13:00Z">
          <w:pPr/>
        </w:pPrChange>
      </w:pPr>
      <w:bookmarkStart w:id="2529" w:name="_Ref349153"/>
      <w:bookmarkStart w:id="2530" w:name="_Toc371440"/>
      <w:proofErr w:type="spellStart"/>
      <w:ins w:id="2531" w:author="Josh Maximoff" w:date="2019-01-03T12:31:00Z">
        <w:r>
          <w:t>smarttrig_rule</w:t>
        </w:r>
      </w:ins>
      <w:proofErr w:type="spellEnd"/>
      <w:ins w:id="2532" w:author="Josh Maximoff" w:date="2019-01-03T12:13:00Z">
        <w:r w:rsidR="00E35F75">
          <w:t>_&lt;INDEX&gt;.json</w:t>
        </w:r>
        <w:bookmarkEnd w:id="2529"/>
        <w:bookmarkEnd w:id="2530"/>
      </w:ins>
    </w:p>
    <w:p w14:paraId="4077FF9B" w14:textId="66625596" w:rsidR="00DA5642" w:rsidRDefault="00DA5642" w:rsidP="002D6165">
      <w:pPr>
        <w:rPr>
          <w:ins w:id="2533" w:author="Josh Maximoff" w:date="2019-01-02T14:00:00Z"/>
        </w:rPr>
      </w:pPr>
      <w:ins w:id="2534" w:author="Josh Maximoff" w:date="2019-01-02T13:55:00Z">
        <w:r w:rsidRPr="00DA5642">
          <w:rPr>
            <w:i/>
            <w:rPrChange w:id="2535" w:author="Josh Maximoff" w:date="2019-01-02T13:55:00Z">
              <w:rPr/>
            </w:rPrChange>
          </w:rPr>
          <w:t>SmartTrigger Rules</w:t>
        </w:r>
        <w:r>
          <w:rPr>
            <w:i/>
          </w:rPr>
          <w:t xml:space="preserve"> </w:t>
        </w:r>
        <w:r>
          <w:t xml:space="preserve">provide a means by which individual </w:t>
        </w:r>
        <w:proofErr w:type="spellStart"/>
        <w:r>
          <w:t>SmartTrigg</w:t>
        </w:r>
      </w:ins>
      <w:ins w:id="2536" w:author="Josh Maximoff" w:date="2019-01-02T13:56:00Z">
        <w:r>
          <w:t>ers</w:t>
        </w:r>
        <w:proofErr w:type="spellEnd"/>
        <w:r>
          <w:t xml:space="preserve"> are combined in software to aggregate triggers from multiple sources, perform trigger frequency checks</w:t>
        </w:r>
      </w:ins>
      <w:ins w:id="2537" w:author="Josh Maximoff" w:date="2019-01-02T13:57:00Z">
        <w:r>
          <w:t xml:space="preserve"> to limit transient triggers, and execute specified actions based on the result.</w:t>
        </w:r>
      </w:ins>
    </w:p>
    <w:p w14:paraId="1EFCEAE1" w14:textId="046DE191" w:rsidR="00DA5642" w:rsidRDefault="00DA5642" w:rsidP="002D6165">
      <w:pPr>
        <w:rPr>
          <w:ins w:id="2538" w:author="Josh Maximoff" w:date="2019-01-02T13:58:00Z"/>
        </w:rPr>
      </w:pPr>
      <w:ins w:id="2539" w:author="Josh Maximoff" w:date="2019-01-02T14:00:00Z">
        <w:r>
          <w:t xml:space="preserve">The collection of </w:t>
        </w:r>
      </w:ins>
      <w:ins w:id="2540" w:author="Josh Maximoff" w:date="2019-01-02T14:01:00Z">
        <w:r>
          <w:t>SmartTrigger R</w:t>
        </w:r>
      </w:ins>
      <w:ins w:id="2541" w:author="Josh Maximoff" w:date="2019-01-02T14:00:00Z">
        <w:r>
          <w:t xml:space="preserve">ules </w:t>
        </w:r>
        <w:proofErr w:type="gramStart"/>
        <w:r>
          <w:t>are</w:t>
        </w:r>
        <w:proofErr w:type="gramEnd"/>
        <w:r>
          <w:t xml:space="preserve"> organized as a list, with each ru</w:t>
        </w:r>
      </w:ins>
      <w:ins w:id="2542" w:author="Josh Maximoff" w:date="2019-01-02T14:01:00Z">
        <w:r>
          <w:t>le having a unique line number</w:t>
        </w:r>
      </w:ins>
      <w:ins w:id="2543" w:author="Josh Maximoff" w:date="2019-01-02T14:02:00Z">
        <w:r>
          <w:t xml:space="preserve"> (akin to the task list)</w:t>
        </w:r>
      </w:ins>
      <w:ins w:id="2544" w:author="Josh Maximoff" w:date="2019-01-02T14:01:00Z">
        <w:r>
          <w:t>.</w:t>
        </w:r>
      </w:ins>
      <w:ins w:id="2545" w:author="Josh Maximoff" w:date="2019-01-02T14:02:00Z">
        <w:r>
          <w:t xml:space="preserve"> New rules should specify unused line numbers.</w:t>
        </w:r>
      </w:ins>
    </w:p>
    <w:p w14:paraId="4A4F613C" w14:textId="1BA69675" w:rsidR="00DA5642" w:rsidRDefault="00DA5642" w:rsidP="002D6165">
      <w:pPr>
        <w:rPr>
          <w:ins w:id="2546" w:author="Josh Maximoff" w:date="2019-01-02T13:58:00Z"/>
        </w:rPr>
      </w:pPr>
      <w:ins w:id="2547" w:author="Josh Maximoff" w:date="2019-01-02T13:58:00Z">
        <w:r>
          <w:t xml:space="preserve">The following tables describe the </w:t>
        </w:r>
      </w:ins>
      <w:ins w:id="2548" w:author="Josh Maximoff" w:date="2019-01-02T13:59:00Z">
        <w:r>
          <w:t>organization of files used to add new or modify existing SmartTrigger Rules.</w:t>
        </w:r>
      </w:ins>
    </w:p>
    <w:p w14:paraId="43D2792D" w14:textId="0BE70B16" w:rsidR="00DA5642" w:rsidRDefault="00DA5642">
      <w:pPr>
        <w:pStyle w:val="Caption"/>
        <w:keepNext/>
        <w:rPr>
          <w:ins w:id="2549" w:author="Josh Maximoff" w:date="2019-01-02T14:00:00Z"/>
        </w:rPr>
        <w:pPrChange w:id="2550" w:author="Josh Maximoff" w:date="2019-01-02T14:00:00Z">
          <w:pPr/>
        </w:pPrChange>
      </w:pPr>
      <w:ins w:id="2551" w:author="Josh Maximoff" w:date="2019-01-02T14:00:00Z">
        <w:r>
          <w:t xml:space="preserve">Table </w:t>
        </w:r>
        <w:r>
          <w:fldChar w:fldCharType="begin"/>
        </w:r>
        <w:r>
          <w:instrText xml:space="preserve"> SEQ Table \* ARABIC </w:instrText>
        </w:r>
      </w:ins>
      <w:r>
        <w:fldChar w:fldCharType="separate"/>
      </w:r>
      <w:ins w:id="2552" w:author="Josh Maximoff" w:date="2019-02-06T18:50:00Z">
        <w:r w:rsidR="00AD4D88">
          <w:rPr>
            <w:noProof/>
          </w:rPr>
          <w:t>22</w:t>
        </w:r>
      </w:ins>
      <w:ins w:id="2553" w:author="Josh Maximoff" w:date="2019-01-02T14:00:00Z">
        <w:r>
          <w:fldChar w:fldCharType="end"/>
        </w:r>
        <w:r>
          <w:t xml:space="preserve"> - SmartTrigger Rule Config</w:t>
        </w:r>
      </w:ins>
    </w:p>
    <w:tbl>
      <w:tblPr>
        <w:tblStyle w:val="TableGrid"/>
        <w:tblW w:w="0" w:type="auto"/>
        <w:tblLayout w:type="fixed"/>
        <w:tblLook w:val="04A0" w:firstRow="1" w:lastRow="0" w:firstColumn="1" w:lastColumn="0" w:noHBand="0" w:noVBand="1"/>
        <w:tblPrChange w:id="2554" w:author="Josh Maximoff" w:date="2019-02-06T17:28:00Z">
          <w:tblPr>
            <w:tblStyle w:val="TableGrid"/>
            <w:tblW w:w="0" w:type="auto"/>
            <w:tblLayout w:type="fixed"/>
            <w:tblLook w:val="04A0" w:firstRow="1" w:lastRow="0" w:firstColumn="1" w:lastColumn="0" w:noHBand="0" w:noVBand="1"/>
          </w:tblPr>
        </w:tblPrChange>
      </w:tblPr>
      <w:tblGrid>
        <w:gridCol w:w="1345"/>
        <w:gridCol w:w="1423"/>
        <w:gridCol w:w="1007"/>
        <w:gridCol w:w="1620"/>
        <w:gridCol w:w="990"/>
        <w:gridCol w:w="2965"/>
        <w:tblGridChange w:id="2555">
          <w:tblGrid>
            <w:gridCol w:w="1345"/>
            <w:gridCol w:w="1423"/>
            <w:gridCol w:w="947"/>
            <w:gridCol w:w="60"/>
            <w:gridCol w:w="1620"/>
            <w:gridCol w:w="587"/>
            <w:gridCol w:w="403"/>
            <w:gridCol w:w="2965"/>
          </w:tblGrid>
        </w:tblGridChange>
      </w:tblGrid>
      <w:tr w:rsidR="00DE7746" w:rsidRPr="00C604FB" w14:paraId="7463FCA6" w14:textId="77777777" w:rsidTr="008128D8">
        <w:trPr>
          <w:ins w:id="2556" w:author="Josh Maximoff" w:date="2019-01-02T13:58:00Z"/>
        </w:trPr>
        <w:tc>
          <w:tcPr>
            <w:tcW w:w="2768" w:type="dxa"/>
            <w:gridSpan w:val="2"/>
            <w:tcPrChange w:id="2557" w:author="Josh Maximoff" w:date="2019-02-06T17:28:00Z">
              <w:tcPr>
                <w:tcW w:w="2768" w:type="dxa"/>
                <w:gridSpan w:val="2"/>
              </w:tcPr>
            </w:tcPrChange>
          </w:tcPr>
          <w:p w14:paraId="04CC64E7" w14:textId="77777777" w:rsidR="00DA5642" w:rsidRPr="00C604FB" w:rsidRDefault="00DA5642" w:rsidP="00B14BB6">
            <w:pPr>
              <w:rPr>
                <w:ins w:id="2558" w:author="Josh Maximoff" w:date="2019-01-02T13:58:00Z"/>
                <w:b/>
              </w:rPr>
            </w:pPr>
            <w:ins w:id="2559" w:author="Josh Maximoff" w:date="2019-01-02T13:58:00Z">
              <w:r>
                <w:rPr>
                  <w:b/>
                </w:rPr>
                <w:t>Element Name</w:t>
              </w:r>
            </w:ins>
          </w:p>
        </w:tc>
        <w:tc>
          <w:tcPr>
            <w:tcW w:w="1007" w:type="dxa"/>
            <w:tcPrChange w:id="2560" w:author="Josh Maximoff" w:date="2019-02-06T17:28:00Z">
              <w:tcPr>
                <w:tcW w:w="947" w:type="dxa"/>
              </w:tcPr>
            </w:tcPrChange>
          </w:tcPr>
          <w:p w14:paraId="30479A88" w14:textId="2F552FF2" w:rsidR="00DA5642" w:rsidRPr="00C604FB" w:rsidRDefault="00DA5642" w:rsidP="00B14BB6">
            <w:pPr>
              <w:rPr>
                <w:ins w:id="2561" w:author="Josh Maximoff" w:date="2019-01-02T13:58:00Z"/>
                <w:b/>
              </w:rPr>
            </w:pPr>
            <w:ins w:id="2562" w:author="Josh Maximoff" w:date="2019-01-02T14:03:00Z">
              <w:r>
                <w:rPr>
                  <w:b/>
                </w:rPr>
                <w:t xml:space="preserve">JSON </w:t>
              </w:r>
            </w:ins>
            <w:ins w:id="2563" w:author="Josh Maximoff" w:date="2019-01-02T13:58:00Z">
              <w:r>
                <w:rPr>
                  <w:b/>
                </w:rPr>
                <w:t>Type</w:t>
              </w:r>
            </w:ins>
          </w:p>
        </w:tc>
        <w:tc>
          <w:tcPr>
            <w:tcW w:w="1620" w:type="dxa"/>
            <w:tcPrChange w:id="2564" w:author="Josh Maximoff" w:date="2019-02-06T17:28:00Z">
              <w:tcPr>
                <w:tcW w:w="1680" w:type="dxa"/>
                <w:gridSpan w:val="2"/>
              </w:tcPr>
            </w:tcPrChange>
          </w:tcPr>
          <w:p w14:paraId="4600181E" w14:textId="77777777" w:rsidR="00DA5642" w:rsidRPr="00C604FB" w:rsidRDefault="00DA5642" w:rsidP="00B14BB6">
            <w:pPr>
              <w:rPr>
                <w:ins w:id="2565" w:author="Josh Maximoff" w:date="2019-01-02T13:58:00Z"/>
                <w:b/>
              </w:rPr>
            </w:pPr>
            <w:ins w:id="2566" w:author="Josh Maximoff" w:date="2019-01-02T13:58:00Z">
              <w:r w:rsidRPr="00C604FB">
                <w:rPr>
                  <w:b/>
                </w:rPr>
                <w:t>Value Range</w:t>
              </w:r>
            </w:ins>
          </w:p>
        </w:tc>
        <w:tc>
          <w:tcPr>
            <w:tcW w:w="990" w:type="dxa"/>
            <w:tcPrChange w:id="2567" w:author="Josh Maximoff" w:date="2019-02-06T17:28:00Z">
              <w:tcPr>
                <w:tcW w:w="587" w:type="dxa"/>
              </w:tcPr>
            </w:tcPrChange>
          </w:tcPr>
          <w:p w14:paraId="0CAA0008" w14:textId="77777777" w:rsidR="00DA5642" w:rsidRDefault="00DA5642" w:rsidP="00B14BB6">
            <w:pPr>
              <w:rPr>
                <w:ins w:id="2568" w:author="Josh Maximoff" w:date="2019-01-02T13:58:00Z"/>
                <w:b/>
              </w:rPr>
            </w:pPr>
            <w:ins w:id="2569" w:author="Josh Maximoff" w:date="2019-01-02T13:58:00Z">
              <w:r>
                <w:rPr>
                  <w:b/>
                </w:rPr>
                <w:t>Units</w:t>
              </w:r>
            </w:ins>
          </w:p>
        </w:tc>
        <w:tc>
          <w:tcPr>
            <w:tcW w:w="2965" w:type="dxa"/>
            <w:tcPrChange w:id="2570" w:author="Josh Maximoff" w:date="2019-02-06T17:28:00Z">
              <w:tcPr>
                <w:tcW w:w="3368" w:type="dxa"/>
                <w:gridSpan w:val="2"/>
              </w:tcPr>
            </w:tcPrChange>
          </w:tcPr>
          <w:p w14:paraId="70CFF12B" w14:textId="77777777" w:rsidR="00DA5642" w:rsidRPr="00C604FB" w:rsidRDefault="00DA5642" w:rsidP="00B14BB6">
            <w:pPr>
              <w:rPr>
                <w:ins w:id="2571" w:author="Josh Maximoff" w:date="2019-01-02T13:58:00Z"/>
                <w:b/>
              </w:rPr>
            </w:pPr>
            <w:ins w:id="2572" w:author="Josh Maximoff" w:date="2019-01-02T13:58:00Z">
              <w:r>
                <w:rPr>
                  <w:b/>
                </w:rPr>
                <w:t>Description</w:t>
              </w:r>
            </w:ins>
          </w:p>
        </w:tc>
      </w:tr>
      <w:tr w:rsidR="00DE7746" w14:paraId="7654F38D" w14:textId="77777777" w:rsidTr="008128D8">
        <w:trPr>
          <w:ins w:id="2573" w:author="Josh Maximoff" w:date="2019-01-02T13:58:00Z"/>
        </w:trPr>
        <w:tc>
          <w:tcPr>
            <w:tcW w:w="2768" w:type="dxa"/>
            <w:gridSpan w:val="2"/>
            <w:tcPrChange w:id="2574" w:author="Josh Maximoff" w:date="2019-02-06T17:28:00Z">
              <w:tcPr>
                <w:tcW w:w="2768" w:type="dxa"/>
                <w:gridSpan w:val="2"/>
              </w:tcPr>
            </w:tcPrChange>
          </w:tcPr>
          <w:p w14:paraId="3AE05A3A" w14:textId="30C5D3D1" w:rsidR="00DA5642" w:rsidRDefault="00BD1519" w:rsidP="00B14BB6">
            <w:pPr>
              <w:rPr>
                <w:ins w:id="2575" w:author="Josh Maximoff" w:date="2019-01-02T13:58:00Z"/>
              </w:rPr>
            </w:pPr>
            <w:proofErr w:type="spellStart"/>
            <w:ins w:id="2576" w:author="Josh Maximoff" w:date="2019-02-06T17:33:00Z">
              <w:r>
                <w:t>rule_id</w:t>
              </w:r>
            </w:ins>
            <w:proofErr w:type="spellEnd"/>
          </w:p>
        </w:tc>
        <w:tc>
          <w:tcPr>
            <w:tcW w:w="1007" w:type="dxa"/>
            <w:tcPrChange w:id="2577" w:author="Josh Maximoff" w:date="2019-02-06T17:28:00Z">
              <w:tcPr>
                <w:tcW w:w="947" w:type="dxa"/>
              </w:tcPr>
            </w:tcPrChange>
          </w:tcPr>
          <w:p w14:paraId="4BF22887" w14:textId="09E5BDDB" w:rsidR="00DA5642" w:rsidRDefault="00DA5642" w:rsidP="00B14BB6">
            <w:pPr>
              <w:rPr>
                <w:ins w:id="2578" w:author="Josh Maximoff" w:date="2019-01-02T13:58:00Z"/>
              </w:rPr>
            </w:pPr>
            <w:ins w:id="2579" w:author="Josh Maximoff" w:date="2019-01-02T14:03:00Z">
              <w:r>
                <w:t>Number</w:t>
              </w:r>
            </w:ins>
          </w:p>
        </w:tc>
        <w:tc>
          <w:tcPr>
            <w:tcW w:w="1620" w:type="dxa"/>
            <w:tcPrChange w:id="2580" w:author="Josh Maximoff" w:date="2019-02-06T17:28:00Z">
              <w:tcPr>
                <w:tcW w:w="1680" w:type="dxa"/>
                <w:gridSpan w:val="2"/>
              </w:tcPr>
            </w:tcPrChange>
          </w:tcPr>
          <w:p w14:paraId="2409AB7F" w14:textId="58CE248A" w:rsidR="00DA5642" w:rsidRDefault="00DA5642" w:rsidP="00B14BB6">
            <w:pPr>
              <w:rPr>
                <w:ins w:id="2581" w:author="Josh Maximoff" w:date="2019-01-02T13:58:00Z"/>
              </w:rPr>
            </w:pPr>
            <w:ins w:id="2582" w:author="Josh Maximoff" w:date="2019-01-02T13:58:00Z">
              <w:r>
                <w:t>[0,</w:t>
              </w:r>
            </w:ins>
            <w:ins w:id="2583" w:author="Josh Maximoff" w:date="2019-02-06T12:58:00Z">
              <w:r w:rsidR="00DE7746">
                <w:t>63]</w:t>
              </w:r>
            </w:ins>
          </w:p>
        </w:tc>
        <w:tc>
          <w:tcPr>
            <w:tcW w:w="990" w:type="dxa"/>
            <w:tcPrChange w:id="2584" w:author="Josh Maximoff" w:date="2019-02-06T17:28:00Z">
              <w:tcPr>
                <w:tcW w:w="587" w:type="dxa"/>
              </w:tcPr>
            </w:tcPrChange>
          </w:tcPr>
          <w:p w14:paraId="2204E28F" w14:textId="77777777" w:rsidR="00DA5642" w:rsidRDefault="00DA5642" w:rsidP="00B14BB6">
            <w:pPr>
              <w:rPr>
                <w:ins w:id="2585" w:author="Josh Maximoff" w:date="2019-01-02T13:58:00Z"/>
              </w:rPr>
            </w:pPr>
            <w:ins w:id="2586" w:author="Josh Maximoff" w:date="2019-01-02T13:58:00Z">
              <w:r>
                <w:t>N/A</w:t>
              </w:r>
            </w:ins>
          </w:p>
        </w:tc>
        <w:tc>
          <w:tcPr>
            <w:tcW w:w="2965" w:type="dxa"/>
            <w:tcPrChange w:id="2587" w:author="Josh Maximoff" w:date="2019-02-06T17:28:00Z">
              <w:tcPr>
                <w:tcW w:w="3368" w:type="dxa"/>
                <w:gridSpan w:val="2"/>
              </w:tcPr>
            </w:tcPrChange>
          </w:tcPr>
          <w:p w14:paraId="30743D00" w14:textId="4EB4D526" w:rsidR="00DA5642" w:rsidRDefault="00DA5642" w:rsidP="00B14BB6">
            <w:pPr>
              <w:rPr>
                <w:ins w:id="2588" w:author="Josh Maximoff" w:date="2019-01-02T13:58:00Z"/>
              </w:rPr>
            </w:pPr>
            <w:ins w:id="2589" w:author="Josh Maximoff" w:date="2019-01-02T13:58:00Z">
              <w:r>
                <w:t>Rule set line number. If this number already exists in the rule set, this item represents a modification to that existing task</w:t>
              </w:r>
            </w:ins>
            <w:ins w:id="2590" w:author="Josh Maximoff" w:date="2019-01-03T13:09:00Z">
              <w:r w:rsidR="004F3ACB">
                <w:t xml:space="preserve"> and only the </w:t>
              </w:r>
              <w:r w:rsidR="004F3ACB">
                <w:rPr>
                  <w:i/>
                </w:rPr>
                <w:t>enabled</w:t>
              </w:r>
              <w:r w:rsidR="004F3ACB">
                <w:t xml:space="preserve"> field is required, all others optional</w:t>
              </w:r>
            </w:ins>
            <w:ins w:id="2591" w:author="Josh Maximoff" w:date="2019-01-02T13:58:00Z">
              <w:r>
                <w:t>. Otherwise, this is a new task</w:t>
              </w:r>
            </w:ins>
            <w:ins w:id="2592" w:author="Josh Maximoff" w:date="2019-01-03T13:09:00Z">
              <w:r w:rsidR="004F3ACB">
                <w:t xml:space="preserve"> and requires</w:t>
              </w:r>
            </w:ins>
            <w:ins w:id="2593" w:author="Josh Maximoff" w:date="2019-01-03T13:10:00Z">
              <w:r w:rsidR="004F3ACB">
                <w:t xml:space="preserve"> a set of premises, </w:t>
              </w:r>
              <w:r w:rsidR="004F3ACB" w:rsidRPr="004F3ACB">
                <w:rPr>
                  <w:i/>
                  <w:rPrChange w:id="2594" w:author="Josh Maximoff" w:date="2019-01-03T13:10:00Z">
                    <w:rPr/>
                  </w:rPrChange>
                </w:rPr>
                <w:t>action</w:t>
              </w:r>
              <w:r w:rsidR="004F3ACB">
                <w:t xml:space="preserve">, and </w:t>
              </w:r>
              <w:proofErr w:type="spellStart"/>
              <w:r w:rsidR="004F3ACB" w:rsidRPr="004F3ACB">
                <w:rPr>
                  <w:i/>
                  <w:rPrChange w:id="2595" w:author="Josh Maximoff" w:date="2019-01-03T13:10:00Z">
                    <w:rPr/>
                  </w:rPrChange>
                </w:rPr>
                <w:t>min_period</w:t>
              </w:r>
            </w:ins>
            <w:proofErr w:type="spellEnd"/>
            <w:ins w:id="2596" w:author="Josh Maximoff" w:date="2019-01-02T13:58:00Z">
              <w:r>
                <w:t>.</w:t>
              </w:r>
            </w:ins>
          </w:p>
        </w:tc>
      </w:tr>
      <w:tr w:rsidR="00DE7746" w14:paraId="6F676266" w14:textId="77777777" w:rsidTr="008128D8">
        <w:trPr>
          <w:ins w:id="2597" w:author="Josh Maximoff" w:date="2019-01-02T13:58:00Z"/>
        </w:trPr>
        <w:tc>
          <w:tcPr>
            <w:tcW w:w="2768" w:type="dxa"/>
            <w:gridSpan w:val="2"/>
            <w:tcPrChange w:id="2598" w:author="Josh Maximoff" w:date="2019-02-06T17:28:00Z">
              <w:tcPr>
                <w:tcW w:w="2768" w:type="dxa"/>
                <w:gridSpan w:val="2"/>
              </w:tcPr>
            </w:tcPrChange>
          </w:tcPr>
          <w:p w14:paraId="34105E29" w14:textId="77777777" w:rsidR="00DA5642" w:rsidRDefault="00DA5642" w:rsidP="00B14BB6">
            <w:pPr>
              <w:rPr>
                <w:ins w:id="2599" w:author="Josh Maximoff" w:date="2019-01-02T13:58:00Z"/>
              </w:rPr>
            </w:pPr>
            <w:ins w:id="2600" w:author="Josh Maximoff" w:date="2019-01-02T13:58:00Z">
              <w:r>
                <w:t>enabled</w:t>
              </w:r>
            </w:ins>
          </w:p>
        </w:tc>
        <w:tc>
          <w:tcPr>
            <w:tcW w:w="1007" w:type="dxa"/>
            <w:tcPrChange w:id="2601" w:author="Josh Maximoff" w:date="2019-02-06T17:28:00Z">
              <w:tcPr>
                <w:tcW w:w="947" w:type="dxa"/>
              </w:tcPr>
            </w:tcPrChange>
          </w:tcPr>
          <w:p w14:paraId="72F92122" w14:textId="27D27C81" w:rsidR="00DA5642" w:rsidRPr="00C604FB" w:rsidRDefault="00DA5642" w:rsidP="00B14BB6">
            <w:pPr>
              <w:rPr>
                <w:ins w:id="2602" w:author="Josh Maximoff" w:date="2019-01-02T13:58:00Z"/>
              </w:rPr>
            </w:pPr>
            <w:ins w:id="2603" w:author="Josh Maximoff" w:date="2019-01-02T14:03:00Z">
              <w:r>
                <w:t>Number</w:t>
              </w:r>
            </w:ins>
          </w:p>
        </w:tc>
        <w:tc>
          <w:tcPr>
            <w:tcW w:w="1620" w:type="dxa"/>
            <w:tcPrChange w:id="2604" w:author="Josh Maximoff" w:date="2019-02-06T17:28:00Z">
              <w:tcPr>
                <w:tcW w:w="1680" w:type="dxa"/>
                <w:gridSpan w:val="2"/>
              </w:tcPr>
            </w:tcPrChange>
          </w:tcPr>
          <w:p w14:paraId="5A79182D" w14:textId="77777777" w:rsidR="00DA5642" w:rsidRDefault="00DA5642" w:rsidP="00B14BB6">
            <w:pPr>
              <w:rPr>
                <w:ins w:id="2605" w:author="Josh Maximoff" w:date="2019-01-02T13:58:00Z"/>
              </w:rPr>
            </w:pPr>
            <w:ins w:id="2606" w:author="Josh Maximoff" w:date="2019-01-02T13:58:00Z">
              <w:r>
                <w:t>0: False,</w:t>
              </w:r>
              <w:r>
                <w:br/>
                <w:t>1: True</w:t>
              </w:r>
            </w:ins>
          </w:p>
        </w:tc>
        <w:tc>
          <w:tcPr>
            <w:tcW w:w="990" w:type="dxa"/>
            <w:tcPrChange w:id="2607" w:author="Josh Maximoff" w:date="2019-02-06T17:28:00Z">
              <w:tcPr>
                <w:tcW w:w="587" w:type="dxa"/>
              </w:tcPr>
            </w:tcPrChange>
          </w:tcPr>
          <w:p w14:paraId="72A155E1" w14:textId="77777777" w:rsidR="00DA5642" w:rsidRDefault="00DA5642" w:rsidP="00B14BB6">
            <w:pPr>
              <w:rPr>
                <w:ins w:id="2608" w:author="Josh Maximoff" w:date="2019-01-02T13:58:00Z"/>
              </w:rPr>
            </w:pPr>
            <w:ins w:id="2609" w:author="Josh Maximoff" w:date="2019-01-02T13:58:00Z">
              <w:r>
                <w:t>N/A</w:t>
              </w:r>
            </w:ins>
          </w:p>
        </w:tc>
        <w:tc>
          <w:tcPr>
            <w:tcW w:w="2965" w:type="dxa"/>
            <w:tcPrChange w:id="2610" w:author="Josh Maximoff" w:date="2019-02-06T17:28:00Z">
              <w:tcPr>
                <w:tcW w:w="3368" w:type="dxa"/>
                <w:gridSpan w:val="2"/>
              </w:tcPr>
            </w:tcPrChange>
          </w:tcPr>
          <w:p w14:paraId="32688948" w14:textId="5C1EB400" w:rsidR="00DA5642" w:rsidRDefault="00DA5642" w:rsidP="00B14BB6">
            <w:pPr>
              <w:rPr>
                <w:ins w:id="2611" w:author="Josh Maximoff" w:date="2019-01-02T13:58:00Z"/>
              </w:rPr>
            </w:pPr>
            <w:ins w:id="2612" w:author="Josh Maximoff" w:date="2019-01-02T13:58:00Z">
              <w:r>
                <w:t>Establishes whether this rule is active</w:t>
              </w:r>
            </w:ins>
            <w:ins w:id="2613" w:author="Josh Maximoff" w:date="2019-01-03T13:09:00Z">
              <w:r w:rsidR="004F3ACB">
                <w:t>.</w:t>
              </w:r>
            </w:ins>
          </w:p>
        </w:tc>
      </w:tr>
      <w:tr w:rsidR="00BD1519" w14:paraId="14226A80" w14:textId="77777777" w:rsidTr="00BD1519">
        <w:trPr>
          <w:trHeight w:val="537"/>
          <w:ins w:id="2614" w:author="Josh Maximoff" w:date="2019-01-02T13:58:00Z"/>
        </w:trPr>
        <w:tc>
          <w:tcPr>
            <w:tcW w:w="1345" w:type="dxa"/>
            <w:vMerge w:val="restart"/>
          </w:tcPr>
          <w:p w14:paraId="30DED27A" w14:textId="39A0D6E2" w:rsidR="00BD1519" w:rsidRDefault="00BD1519" w:rsidP="00B14BB6">
            <w:pPr>
              <w:rPr>
                <w:ins w:id="2615" w:author="Josh Maximoff" w:date="2019-01-02T13:58:00Z"/>
              </w:rPr>
            </w:pPr>
            <w:ins w:id="2616" w:author="Josh Maximoff" w:date="2019-02-06T12:54:00Z">
              <w:r>
                <w:t xml:space="preserve">premises </w:t>
              </w:r>
            </w:ins>
            <w:ins w:id="2617" w:author="Josh Maximoff" w:date="2019-02-06T12:55:00Z">
              <w:r>
                <w:br/>
              </w:r>
              <w:r>
                <w:br/>
              </w:r>
            </w:ins>
            <w:ins w:id="2618" w:author="Josh Maximoff" w:date="2019-02-06T12:54:00Z">
              <w:r>
                <w:t>(</w:t>
              </w:r>
            </w:ins>
            <w:ins w:id="2619" w:author="Josh Maximoff" w:date="2019-02-06T12:59:00Z">
              <w:r>
                <w:t xml:space="preserve">JSON </w:t>
              </w:r>
              <w:r w:rsidRPr="00F64328">
                <w:rPr>
                  <w:i/>
                  <w:rPrChange w:id="2620" w:author="Josh Maximoff" w:date="2019-02-06T12:59:00Z">
                    <w:rPr/>
                  </w:rPrChange>
                </w:rPr>
                <w:t>a</w:t>
              </w:r>
            </w:ins>
            <w:ins w:id="2621" w:author="Josh Maximoff" w:date="2019-02-06T12:54:00Z">
              <w:r w:rsidRPr="00F64328">
                <w:rPr>
                  <w:i/>
                  <w:rPrChange w:id="2622" w:author="Josh Maximoff" w:date="2019-02-06T12:59:00Z">
                    <w:rPr/>
                  </w:rPrChange>
                </w:rPr>
                <w:t>rray</w:t>
              </w:r>
              <w:r>
                <w:t xml:space="preserve"> of premise </w:t>
              </w:r>
              <w:r w:rsidRPr="00F64328">
                <w:rPr>
                  <w:i/>
                  <w:rPrChange w:id="2623" w:author="Josh Maximoff" w:date="2019-02-06T12:59:00Z">
                    <w:rPr/>
                  </w:rPrChange>
                </w:rPr>
                <w:t>objects</w:t>
              </w:r>
            </w:ins>
            <w:ins w:id="2624" w:author="Josh Maximoff" w:date="2019-02-06T12:58:00Z">
              <w:r>
                <w:t>. Up to 8 premises per rule</w:t>
              </w:r>
            </w:ins>
            <w:ins w:id="2625" w:author="Josh Maximoff" w:date="2019-02-06T12:54:00Z">
              <w:r>
                <w:t>)</w:t>
              </w:r>
            </w:ins>
          </w:p>
        </w:tc>
        <w:tc>
          <w:tcPr>
            <w:tcW w:w="1423" w:type="dxa"/>
          </w:tcPr>
          <w:p w14:paraId="6C36DBB0" w14:textId="305BC188" w:rsidR="00BD1519" w:rsidRDefault="00BD1519" w:rsidP="00B14BB6">
            <w:pPr>
              <w:rPr>
                <w:ins w:id="2626" w:author="Josh Maximoff" w:date="2019-01-02T13:58:00Z"/>
              </w:rPr>
            </w:pPr>
            <w:proofErr w:type="spellStart"/>
            <w:ins w:id="2627" w:author="Josh Maximoff" w:date="2019-02-06T12:53:00Z">
              <w:r>
                <w:t>smarttrig_id</w:t>
              </w:r>
            </w:ins>
            <w:proofErr w:type="spellEnd"/>
            <w:ins w:id="2628" w:author="Josh Maximoff" w:date="2019-02-06T17:33:00Z">
              <w:r>
                <w:t xml:space="preserve"> </w:t>
              </w:r>
            </w:ins>
          </w:p>
        </w:tc>
        <w:tc>
          <w:tcPr>
            <w:tcW w:w="1007" w:type="dxa"/>
          </w:tcPr>
          <w:p w14:paraId="0F96D9DD" w14:textId="7734F324" w:rsidR="00BD1519" w:rsidRDefault="00BD1519" w:rsidP="00B14BB6">
            <w:pPr>
              <w:rPr>
                <w:ins w:id="2629" w:author="Josh Maximoff" w:date="2019-01-02T13:58:00Z"/>
              </w:rPr>
            </w:pPr>
            <w:ins w:id="2630" w:author="Josh Maximoff" w:date="2019-01-02T14:03:00Z">
              <w:r>
                <w:t>Number</w:t>
              </w:r>
            </w:ins>
          </w:p>
        </w:tc>
        <w:tc>
          <w:tcPr>
            <w:tcW w:w="1620" w:type="dxa"/>
          </w:tcPr>
          <w:p w14:paraId="2930AE8E" w14:textId="120C0DD4" w:rsidR="00BD1519" w:rsidRDefault="00BD1519" w:rsidP="00B14BB6">
            <w:pPr>
              <w:rPr>
                <w:ins w:id="2631" w:author="Josh Maximoff" w:date="2019-01-02T13:58:00Z"/>
              </w:rPr>
            </w:pPr>
            <w:ins w:id="2632" w:author="Josh Maximoff" w:date="2019-02-06T12:51:00Z">
              <w:r>
                <w:t xml:space="preserve">Enum: </w:t>
              </w:r>
            </w:ins>
            <w:ins w:id="2633" w:author="Josh Maximoff" w:date="2019-01-02T13:58:00Z">
              <w:r>
                <w:t>See</w:t>
              </w:r>
            </w:ins>
            <w:ins w:id="2634" w:author="Josh Maximoff" w:date="2019-02-06T12:51:00Z">
              <w:r>
                <w:t xml:space="preserve"> </w:t>
              </w:r>
            </w:ins>
            <w:ins w:id="2635" w:author="Josh Maximoff" w:date="2019-01-02T13:58:00Z">
              <w:r>
                <w:t xml:space="preserve"> </w:t>
              </w:r>
            </w:ins>
            <w:ins w:id="2636" w:author="Josh Maximoff" w:date="2019-02-06T12:52:00Z">
              <w:r>
                <w:fldChar w:fldCharType="begin"/>
              </w:r>
              <w:r>
                <w:instrText xml:space="preserve"> REF _Ref345266 \h </w:instrText>
              </w:r>
            </w:ins>
            <w:r>
              <w:instrText xml:space="preserve"> \* MERGEFORMAT </w:instrText>
            </w:r>
            <w:r>
              <w:fldChar w:fldCharType="separate"/>
            </w:r>
            <w:ins w:id="2637" w:author="Josh Maximoff" w:date="2019-02-06T18:50:00Z">
              <w:r w:rsidR="00AD4D88">
                <w:t xml:space="preserve">Table </w:t>
              </w:r>
              <w:r w:rsidR="00AD4D88">
                <w:rPr>
                  <w:noProof/>
                </w:rPr>
                <w:t>14</w:t>
              </w:r>
              <w:r w:rsidR="00AD4D88">
                <w:t>: SmartTrigger IDs and Counts</w:t>
              </w:r>
            </w:ins>
            <w:ins w:id="2638" w:author="Josh Maximoff" w:date="2019-02-06T12:52:00Z">
              <w:r>
                <w:fldChar w:fldCharType="end"/>
              </w:r>
            </w:ins>
          </w:p>
        </w:tc>
        <w:tc>
          <w:tcPr>
            <w:tcW w:w="990" w:type="dxa"/>
          </w:tcPr>
          <w:p w14:paraId="4BA54B10" w14:textId="77777777" w:rsidR="00BD1519" w:rsidRDefault="00BD1519" w:rsidP="00B14BB6">
            <w:pPr>
              <w:rPr>
                <w:ins w:id="2639" w:author="Josh Maximoff" w:date="2019-01-02T13:58:00Z"/>
              </w:rPr>
            </w:pPr>
            <w:ins w:id="2640" w:author="Josh Maximoff" w:date="2019-01-02T13:58:00Z">
              <w:r>
                <w:t>N/A</w:t>
              </w:r>
            </w:ins>
          </w:p>
        </w:tc>
        <w:tc>
          <w:tcPr>
            <w:tcW w:w="2965" w:type="dxa"/>
          </w:tcPr>
          <w:p w14:paraId="1F3D779C" w14:textId="4E9BD2C8" w:rsidR="00BD1519" w:rsidRDefault="00BD1519" w:rsidP="00B14BB6">
            <w:pPr>
              <w:rPr>
                <w:ins w:id="2641" w:author="Josh Maximoff" w:date="2019-01-02T13:58:00Z"/>
              </w:rPr>
            </w:pPr>
            <w:ins w:id="2642" w:author="Josh Maximoff" w:date="2019-01-02T13:58:00Z">
              <w:r>
                <w:t>SmartTrigger</w:t>
              </w:r>
            </w:ins>
            <w:ins w:id="2643" w:author="Josh Maximoff" w:date="2019-02-06T17:35:00Z">
              <w:r>
                <w:t xml:space="preserve"> type</w:t>
              </w:r>
            </w:ins>
            <w:ins w:id="2644" w:author="Josh Maximoff" w:date="2019-01-02T13:58:00Z">
              <w:r>
                <w:t xml:space="preserve"> ID for </w:t>
              </w:r>
            </w:ins>
            <w:ins w:id="2645" w:author="Josh Maximoff" w:date="2019-02-06T17:35:00Z">
              <w:r>
                <w:t xml:space="preserve">this </w:t>
              </w:r>
            </w:ins>
            <w:ins w:id="2646" w:author="Josh Maximoff" w:date="2019-01-02T13:58:00Z">
              <w:r>
                <w:t>premise</w:t>
              </w:r>
            </w:ins>
          </w:p>
        </w:tc>
      </w:tr>
      <w:tr w:rsidR="00BD1519" w14:paraId="2B9DB3D4" w14:textId="77777777" w:rsidTr="00BD1519">
        <w:trPr>
          <w:trHeight w:val="537"/>
          <w:ins w:id="2647" w:author="Josh Maximoff" w:date="2019-01-02T13:58:00Z"/>
        </w:trPr>
        <w:tc>
          <w:tcPr>
            <w:tcW w:w="1345" w:type="dxa"/>
            <w:vMerge/>
          </w:tcPr>
          <w:p w14:paraId="24F30319" w14:textId="77777777" w:rsidR="00BD1519" w:rsidRDefault="00BD1519" w:rsidP="00B14BB6">
            <w:pPr>
              <w:rPr>
                <w:ins w:id="2648" w:author="Josh Maximoff" w:date="2019-02-06T12:54:00Z"/>
              </w:rPr>
            </w:pPr>
          </w:p>
        </w:tc>
        <w:tc>
          <w:tcPr>
            <w:tcW w:w="1423" w:type="dxa"/>
          </w:tcPr>
          <w:p w14:paraId="19CAAF8D" w14:textId="5E6DBBEE" w:rsidR="00BD1519" w:rsidRDefault="00BD1519" w:rsidP="00B14BB6">
            <w:pPr>
              <w:rPr>
                <w:ins w:id="2649" w:author="Josh Maximoff" w:date="2019-02-06T12:53:00Z"/>
              </w:rPr>
            </w:pPr>
            <w:ins w:id="2650" w:author="Josh Maximoff" w:date="2019-02-06T17:34:00Z">
              <w:r>
                <w:t>instance</w:t>
              </w:r>
            </w:ins>
          </w:p>
        </w:tc>
        <w:tc>
          <w:tcPr>
            <w:tcW w:w="1007" w:type="dxa"/>
          </w:tcPr>
          <w:p w14:paraId="0FBD630E" w14:textId="08A330D2" w:rsidR="00BD1519" w:rsidRDefault="00BD1519" w:rsidP="00B14BB6">
            <w:pPr>
              <w:rPr>
                <w:ins w:id="2651" w:author="Josh Maximoff" w:date="2019-01-02T14:03:00Z"/>
              </w:rPr>
            </w:pPr>
            <w:ins w:id="2652" w:author="Josh Maximoff" w:date="2019-02-06T17:34:00Z">
              <w:r>
                <w:t>Number</w:t>
              </w:r>
            </w:ins>
          </w:p>
        </w:tc>
        <w:tc>
          <w:tcPr>
            <w:tcW w:w="1620" w:type="dxa"/>
          </w:tcPr>
          <w:p w14:paraId="6F8DD7B7" w14:textId="3A5803F1" w:rsidR="00BD1519" w:rsidRDefault="00BD1519" w:rsidP="00B14BB6">
            <w:pPr>
              <w:rPr>
                <w:ins w:id="2653" w:author="Josh Maximoff" w:date="2019-02-06T12:51:00Z"/>
              </w:rPr>
            </w:pPr>
            <w:ins w:id="2654" w:author="Josh Maximoff" w:date="2019-02-06T17:34:00Z">
              <w:r>
                <w:t xml:space="preserve">See </w:t>
              </w:r>
              <w:r>
                <w:fldChar w:fldCharType="begin"/>
              </w:r>
              <w:r>
                <w:instrText xml:space="preserve"> REF _Ref345266 \h  \* MERGEFORMAT </w:instrText>
              </w:r>
            </w:ins>
            <w:ins w:id="2655" w:author="Josh Maximoff" w:date="2019-02-06T17:34:00Z">
              <w:r>
                <w:fldChar w:fldCharType="separate"/>
              </w:r>
            </w:ins>
            <w:ins w:id="2656" w:author="Josh Maximoff" w:date="2019-02-06T18:50:00Z">
              <w:r w:rsidR="00AD4D88">
                <w:t xml:space="preserve">Table </w:t>
              </w:r>
              <w:r w:rsidR="00AD4D88">
                <w:rPr>
                  <w:noProof/>
                </w:rPr>
                <w:t>14</w:t>
              </w:r>
              <w:r w:rsidR="00AD4D88">
                <w:t>: SmartTrigger IDs and Counts</w:t>
              </w:r>
            </w:ins>
            <w:ins w:id="2657" w:author="Josh Maximoff" w:date="2019-02-06T17:34:00Z">
              <w:r>
                <w:fldChar w:fldCharType="end"/>
              </w:r>
            </w:ins>
          </w:p>
        </w:tc>
        <w:tc>
          <w:tcPr>
            <w:tcW w:w="990" w:type="dxa"/>
          </w:tcPr>
          <w:p w14:paraId="2F997A32" w14:textId="365643B2" w:rsidR="00BD1519" w:rsidRDefault="00BD1519" w:rsidP="00B14BB6">
            <w:pPr>
              <w:rPr>
                <w:ins w:id="2658" w:author="Josh Maximoff" w:date="2019-01-02T13:58:00Z"/>
              </w:rPr>
            </w:pPr>
            <w:ins w:id="2659" w:author="Josh Maximoff" w:date="2019-02-06T17:35:00Z">
              <w:r>
                <w:t>N/A</w:t>
              </w:r>
            </w:ins>
          </w:p>
        </w:tc>
        <w:tc>
          <w:tcPr>
            <w:tcW w:w="2965" w:type="dxa"/>
          </w:tcPr>
          <w:p w14:paraId="2DF1AD9A" w14:textId="1D40B054" w:rsidR="00BD1519" w:rsidRDefault="00BD1519" w:rsidP="00B14BB6">
            <w:pPr>
              <w:rPr>
                <w:ins w:id="2660" w:author="Josh Maximoff" w:date="2019-01-02T13:58:00Z"/>
              </w:rPr>
            </w:pPr>
            <w:ins w:id="2661" w:author="Josh Maximoff" w:date="2019-02-06T17:35:00Z">
              <w:r>
                <w:t xml:space="preserve">Instance of this </w:t>
              </w:r>
              <w:proofErr w:type="spellStart"/>
              <w:r>
                <w:t>smarttrigger</w:t>
              </w:r>
              <w:proofErr w:type="spellEnd"/>
              <w:r>
                <w:t xml:space="preserve"> type.</w:t>
              </w:r>
            </w:ins>
          </w:p>
        </w:tc>
      </w:tr>
      <w:tr w:rsidR="00BD1519" w14:paraId="55160539" w14:textId="77777777" w:rsidTr="00BA6F74">
        <w:trPr>
          <w:ins w:id="2662" w:author="Josh Maximoff" w:date="2019-01-02T13:58:00Z"/>
        </w:trPr>
        <w:tc>
          <w:tcPr>
            <w:tcW w:w="1345" w:type="dxa"/>
            <w:vMerge/>
          </w:tcPr>
          <w:p w14:paraId="3829BE92" w14:textId="0ED4C244" w:rsidR="00BD1519" w:rsidRDefault="00BD1519" w:rsidP="00B14BB6">
            <w:pPr>
              <w:rPr>
                <w:ins w:id="2663" w:author="Josh Maximoff" w:date="2019-01-02T13:58:00Z"/>
              </w:rPr>
            </w:pPr>
          </w:p>
        </w:tc>
        <w:tc>
          <w:tcPr>
            <w:tcW w:w="1423" w:type="dxa"/>
          </w:tcPr>
          <w:p w14:paraId="075C6747" w14:textId="60C7E85E" w:rsidR="00BD1519" w:rsidRDefault="00BD1519" w:rsidP="00B14BB6">
            <w:pPr>
              <w:rPr>
                <w:ins w:id="2664" w:author="Josh Maximoff" w:date="2019-01-02T13:58:00Z"/>
              </w:rPr>
            </w:pPr>
            <w:proofErr w:type="spellStart"/>
            <w:ins w:id="2665" w:author="Josh Maximoff" w:date="2019-02-06T12:53:00Z">
              <w:r>
                <w:t>freq_thresh</w:t>
              </w:r>
            </w:ins>
            <w:proofErr w:type="spellEnd"/>
          </w:p>
        </w:tc>
        <w:tc>
          <w:tcPr>
            <w:tcW w:w="1007" w:type="dxa"/>
          </w:tcPr>
          <w:p w14:paraId="7EF2B9CC" w14:textId="770FEE54" w:rsidR="00BD1519" w:rsidRDefault="00BD1519" w:rsidP="00B14BB6">
            <w:pPr>
              <w:rPr>
                <w:ins w:id="2666" w:author="Josh Maximoff" w:date="2019-01-02T13:58:00Z"/>
              </w:rPr>
            </w:pPr>
            <w:ins w:id="2667" w:author="Josh Maximoff" w:date="2019-01-02T14:03:00Z">
              <w:r>
                <w:t>Number</w:t>
              </w:r>
            </w:ins>
          </w:p>
        </w:tc>
        <w:tc>
          <w:tcPr>
            <w:tcW w:w="1620" w:type="dxa"/>
          </w:tcPr>
          <w:p w14:paraId="40CED15A" w14:textId="2DC820FC" w:rsidR="00BD1519" w:rsidRDefault="00BD1519" w:rsidP="00B14BB6">
            <w:pPr>
              <w:rPr>
                <w:ins w:id="2668" w:author="Josh Maximoff" w:date="2019-01-02T13:58:00Z"/>
              </w:rPr>
            </w:pPr>
            <w:ins w:id="2669" w:author="Josh Maximoff" w:date="2019-02-06T17:28:00Z">
              <w:r>
                <w:t>[</w:t>
              </w:r>
            </w:ins>
            <w:ins w:id="2670" w:author="Josh Maximoff" w:date="2019-01-02T13:58:00Z">
              <w:r>
                <w:t>0.0</w:t>
              </w:r>
            </w:ins>
            <w:ins w:id="2671" w:author="Josh Maximoff" w:date="2019-02-06T17:28:00Z">
              <w:r>
                <w:t>, 1.0</w:t>
              </w:r>
            </w:ins>
            <w:ins w:id="2672" w:author="Josh Maximoff" w:date="2019-01-02T13:58:00Z">
              <w:r>
                <w:t>]</w:t>
              </w:r>
            </w:ins>
          </w:p>
        </w:tc>
        <w:tc>
          <w:tcPr>
            <w:tcW w:w="990" w:type="dxa"/>
          </w:tcPr>
          <w:p w14:paraId="5942487A" w14:textId="310BE812" w:rsidR="00BD1519" w:rsidRDefault="00BD1519" w:rsidP="00B14BB6">
            <w:pPr>
              <w:rPr>
                <w:ins w:id="2673" w:author="Josh Maximoff" w:date="2019-01-02T13:58:00Z"/>
              </w:rPr>
            </w:pPr>
            <w:ins w:id="2674" w:author="Josh Maximoff" w:date="2019-01-02T13:58:00Z">
              <w:r>
                <w:t>%</w:t>
              </w:r>
            </w:ins>
            <w:ins w:id="2675" w:author="Josh Maximoff" w:date="2019-02-06T17:28:00Z">
              <w:r>
                <w:t xml:space="preserve"> (decimal rep.</w:t>
              </w:r>
            </w:ins>
          </w:p>
        </w:tc>
        <w:tc>
          <w:tcPr>
            <w:tcW w:w="2965" w:type="dxa"/>
          </w:tcPr>
          <w:p w14:paraId="5EE367E8" w14:textId="0951720D" w:rsidR="00BD1519" w:rsidRDefault="00BD1519" w:rsidP="00B14BB6">
            <w:pPr>
              <w:rPr>
                <w:ins w:id="2676" w:author="Josh Maximoff" w:date="2019-01-02T13:58:00Z"/>
              </w:rPr>
            </w:pPr>
            <w:ins w:id="2677" w:author="Josh Maximoff" w:date="2019-01-02T13:58:00Z">
              <w:r>
                <w:t xml:space="preserve">Assertion frequency as a sample percentage over </w:t>
              </w:r>
              <w:proofErr w:type="spellStart"/>
              <w:r>
                <w:rPr>
                  <w:i/>
                </w:rPr>
                <w:t>smarttrig_id’s</w:t>
              </w:r>
              <w:proofErr w:type="spellEnd"/>
              <w:r>
                <w:rPr>
                  <w:i/>
                </w:rPr>
                <w:t xml:space="preserve"> </w:t>
              </w:r>
              <w:proofErr w:type="spellStart"/>
              <w:r>
                <w:rPr>
                  <w:i/>
                </w:rPr>
                <w:t>trig_samp_interval</w:t>
              </w:r>
              <w:proofErr w:type="spellEnd"/>
              <w:r>
                <w:t xml:space="preserve"> that must be exceeded for premise </w:t>
              </w:r>
              <w:r>
                <w:rPr>
                  <w:i/>
                </w:rPr>
                <w:t>n</w:t>
              </w:r>
              <w:r>
                <w:t xml:space="preserve"> to evaluate true </w:t>
              </w:r>
            </w:ins>
          </w:p>
        </w:tc>
      </w:tr>
      <w:tr w:rsidR="00DE7746" w14:paraId="5CC751BE" w14:textId="77777777" w:rsidTr="008128D8">
        <w:trPr>
          <w:ins w:id="2678" w:author="Josh Maximoff" w:date="2019-01-02T14:04:00Z"/>
        </w:trPr>
        <w:tc>
          <w:tcPr>
            <w:tcW w:w="2768" w:type="dxa"/>
            <w:gridSpan w:val="2"/>
            <w:tcPrChange w:id="2679" w:author="Josh Maximoff" w:date="2019-02-06T17:28:00Z">
              <w:tcPr>
                <w:tcW w:w="2768" w:type="dxa"/>
                <w:gridSpan w:val="2"/>
              </w:tcPr>
            </w:tcPrChange>
          </w:tcPr>
          <w:p w14:paraId="4338B89A" w14:textId="1084637D" w:rsidR="00DA5642" w:rsidRDefault="00DA5642" w:rsidP="00DA5642">
            <w:pPr>
              <w:rPr>
                <w:ins w:id="2680" w:author="Josh Maximoff" w:date="2019-01-02T14:04:00Z"/>
              </w:rPr>
            </w:pPr>
            <w:proofErr w:type="spellStart"/>
            <w:ins w:id="2681" w:author="Josh Maximoff" w:date="2019-01-02T14:04:00Z">
              <w:r>
                <w:t>action</w:t>
              </w:r>
            </w:ins>
            <w:ins w:id="2682" w:author="Josh Maximoff" w:date="2019-02-06T13:00:00Z">
              <w:r w:rsidR="00576AF5">
                <w:t>_seq_id</w:t>
              </w:r>
            </w:ins>
            <w:proofErr w:type="spellEnd"/>
          </w:p>
        </w:tc>
        <w:tc>
          <w:tcPr>
            <w:tcW w:w="1007" w:type="dxa"/>
            <w:tcPrChange w:id="2683" w:author="Josh Maximoff" w:date="2019-02-06T17:28:00Z">
              <w:tcPr>
                <w:tcW w:w="947" w:type="dxa"/>
              </w:tcPr>
            </w:tcPrChange>
          </w:tcPr>
          <w:p w14:paraId="720EC69B" w14:textId="6DBDB5EC" w:rsidR="00DA5642" w:rsidRDefault="00576AF5" w:rsidP="00DA5642">
            <w:pPr>
              <w:rPr>
                <w:ins w:id="2684" w:author="Josh Maximoff" w:date="2019-01-02T14:04:00Z"/>
              </w:rPr>
            </w:pPr>
            <w:ins w:id="2685" w:author="Josh Maximoff" w:date="2019-02-06T13:01:00Z">
              <w:r>
                <w:t>Number</w:t>
              </w:r>
            </w:ins>
          </w:p>
        </w:tc>
        <w:tc>
          <w:tcPr>
            <w:tcW w:w="1620" w:type="dxa"/>
            <w:tcPrChange w:id="2686" w:author="Josh Maximoff" w:date="2019-02-06T17:28:00Z">
              <w:tcPr>
                <w:tcW w:w="1680" w:type="dxa"/>
                <w:gridSpan w:val="2"/>
              </w:tcPr>
            </w:tcPrChange>
          </w:tcPr>
          <w:p w14:paraId="3BE62045" w14:textId="63AD9301" w:rsidR="00DA5642" w:rsidRDefault="00576AF5" w:rsidP="00DA5642">
            <w:pPr>
              <w:rPr>
                <w:ins w:id="2687" w:author="Josh Maximoff" w:date="2019-01-02T14:04:00Z"/>
              </w:rPr>
            </w:pPr>
            <w:ins w:id="2688" w:author="Josh Maximoff" w:date="2019-02-06T13:03:00Z">
              <w:r>
                <w:t>[0, 31]</w:t>
              </w:r>
            </w:ins>
            <w:ins w:id="2689" w:author="Josh Maximoff" w:date="2019-02-06T13:01:00Z">
              <w:r>
                <w:t xml:space="preserve"> </w:t>
              </w:r>
            </w:ins>
          </w:p>
        </w:tc>
        <w:tc>
          <w:tcPr>
            <w:tcW w:w="990" w:type="dxa"/>
            <w:tcPrChange w:id="2690" w:author="Josh Maximoff" w:date="2019-02-06T17:28:00Z">
              <w:tcPr>
                <w:tcW w:w="587" w:type="dxa"/>
              </w:tcPr>
            </w:tcPrChange>
          </w:tcPr>
          <w:p w14:paraId="0670C991" w14:textId="774D1F63" w:rsidR="00DA5642" w:rsidRDefault="00DA5642" w:rsidP="00DA5642">
            <w:pPr>
              <w:rPr>
                <w:ins w:id="2691" w:author="Josh Maximoff" w:date="2019-01-02T14:04:00Z"/>
              </w:rPr>
            </w:pPr>
            <w:ins w:id="2692" w:author="Josh Maximoff" w:date="2019-01-02T14:04:00Z">
              <w:r>
                <w:t>N/A</w:t>
              </w:r>
            </w:ins>
          </w:p>
        </w:tc>
        <w:tc>
          <w:tcPr>
            <w:tcW w:w="2965" w:type="dxa"/>
            <w:tcPrChange w:id="2693" w:author="Josh Maximoff" w:date="2019-02-06T17:28:00Z">
              <w:tcPr>
                <w:tcW w:w="3368" w:type="dxa"/>
                <w:gridSpan w:val="2"/>
              </w:tcPr>
            </w:tcPrChange>
          </w:tcPr>
          <w:p w14:paraId="2FF172A1" w14:textId="59947803" w:rsidR="00DA5642" w:rsidRDefault="00576AF5" w:rsidP="00DA5642">
            <w:pPr>
              <w:rPr>
                <w:ins w:id="2694" w:author="Josh Maximoff" w:date="2019-01-02T14:04:00Z"/>
              </w:rPr>
            </w:pPr>
            <w:ins w:id="2695" w:author="Josh Maximoff" w:date="2019-02-06T13:03:00Z">
              <w:r>
                <w:t>Action sequence</w:t>
              </w:r>
            </w:ins>
            <w:ins w:id="2696" w:author="Josh Maximoff" w:date="2019-01-02T14:04:00Z">
              <w:r w:rsidR="00DA5642">
                <w:t xml:space="preserve"> to execute if complete rule premise evaluates true</w:t>
              </w:r>
            </w:ins>
          </w:p>
        </w:tc>
      </w:tr>
      <w:tr w:rsidR="00DE7746" w14:paraId="7ED46727" w14:textId="77777777" w:rsidTr="008128D8">
        <w:trPr>
          <w:ins w:id="2697" w:author="Josh Maximoff" w:date="2019-01-02T14:04:00Z"/>
        </w:trPr>
        <w:tc>
          <w:tcPr>
            <w:tcW w:w="2768" w:type="dxa"/>
            <w:gridSpan w:val="2"/>
            <w:tcPrChange w:id="2698" w:author="Josh Maximoff" w:date="2019-02-06T17:28:00Z">
              <w:tcPr>
                <w:tcW w:w="2768" w:type="dxa"/>
                <w:gridSpan w:val="2"/>
              </w:tcPr>
            </w:tcPrChange>
          </w:tcPr>
          <w:p w14:paraId="75DEB11C" w14:textId="3586391B" w:rsidR="00DA5642" w:rsidRDefault="00DA5642" w:rsidP="00DA5642">
            <w:pPr>
              <w:rPr>
                <w:ins w:id="2699" w:author="Josh Maximoff" w:date="2019-01-02T14:04:00Z"/>
              </w:rPr>
            </w:pPr>
            <w:proofErr w:type="spellStart"/>
            <w:ins w:id="2700" w:author="Josh Maximoff" w:date="2019-01-02T14:04:00Z">
              <w:r>
                <w:lastRenderedPageBreak/>
                <w:t>min_period</w:t>
              </w:r>
              <w:proofErr w:type="spellEnd"/>
            </w:ins>
          </w:p>
        </w:tc>
        <w:tc>
          <w:tcPr>
            <w:tcW w:w="1007" w:type="dxa"/>
            <w:tcPrChange w:id="2701" w:author="Josh Maximoff" w:date="2019-02-06T17:28:00Z">
              <w:tcPr>
                <w:tcW w:w="947" w:type="dxa"/>
              </w:tcPr>
            </w:tcPrChange>
          </w:tcPr>
          <w:p w14:paraId="7B3D63B9" w14:textId="4E29D1F2" w:rsidR="00DA5642" w:rsidRDefault="00576AF5" w:rsidP="00DA5642">
            <w:pPr>
              <w:rPr>
                <w:ins w:id="2702" w:author="Josh Maximoff" w:date="2019-01-02T14:04:00Z"/>
              </w:rPr>
            </w:pPr>
            <w:ins w:id="2703" w:author="Josh Maximoff" w:date="2019-02-06T13:01:00Z">
              <w:r>
                <w:t>Number</w:t>
              </w:r>
            </w:ins>
          </w:p>
        </w:tc>
        <w:tc>
          <w:tcPr>
            <w:tcW w:w="1620" w:type="dxa"/>
            <w:tcPrChange w:id="2704" w:author="Josh Maximoff" w:date="2019-02-06T17:28:00Z">
              <w:tcPr>
                <w:tcW w:w="1680" w:type="dxa"/>
                <w:gridSpan w:val="2"/>
              </w:tcPr>
            </w:tcPrChange>
          </w:tcPr>
          <w:p w14:paraId="7D27A76A" w14:textId="551B3538" w:rsidR="00DA5642" w:rsidRDefault="00DA5642" w:rsidP="00DA5642">
            <w:pPr>
              <w:rPr>
                <w:ins w:id="2705" w:author="Josh Maximoff" w:date="2019-01-02T14:04:00Z"/>
              </w:rPr>
            </w:pPr>
            <w:ins w:id="2706" w:author="Josh Maximoff" w:date="2019-01-02T14:04:00Z">
              <w:r>
                <w:t xml:space="preserve">[0.0, </w:t>
              </w:r>
              <w:proofErr w:type="spellStart"/>
              <w:r>
                <w:t>float_max</w:t>
              </w:r>
            </w:ins>
            <w:proofErr w:type="spellEnd"/>
            <w:ins w:id="2707" w:author="Josh Maximoff" w:date="2019-01-02T14:06:00Z">
              <w:r>
                <w:t>)</w:t>
              </w:r>
            </w:ins>
          </w:p>
        </w:tc>
        <w:tc>
          <w:tcPr>
            <w:tcW w:w="990" w:type="dxa"/>
            <w:tcPrChange w:id="2708" w:author="Josh Maximoff" w:date="2019-02-06T17:28:00Z">
              <w:tcPr>
                <w:tcW w:w="587" w:type="dxa"/>
              </w:tcPr>
            </w:tcPrChange>
          </w:tcPr>
          <w:p w14:paraId="754E8D68" w14:textId="5A71AC9B" w:rsidR="00DA5642" w:rsidRDefault="00DA5642" w:rsidP="00DA5642">
            <w:pPr>
              <w:rPr>
                <w:ins w:id="2709" w:author="Josh Maximoff" w:date="2019-01-02T14:04:00Z"/>
              </w:rPr>
            </w:pPr>
            <w:ins w:id="2710" w:author="Josh Maximoff" w:date="2019-01-02T14:04:00Z">
              <w:r>
                <w:t>s</w:t>
              </w:r>
            </w:ins>
          </w:p>
        </w:tc>
        <w:tc>
          <w:tcPr>
            <w:tcW w:w="2965" w:type="dxa"/>
            <w:tcPrChange w:id="2711" w:author="Josh Maximoff" w:date="2019-02-06T17:28:00Z">
              <w:tcPr>
                <w:tcW w:w="3368" w:type="dxa"/>
                <w:gridSpan w:val="2"/>
              </w:tcPr>
            </w:tcPrChange>
          </w:tcPr>
          <w:p w14:paraId="6193D161" w14:textId="55F7A6DA" w:rsidR="00DA5642" w:rsidRDefault="00DA5642" w:rsidP="00DA5642">
            <w:pPr>
              <w:rPr>
                <w:ins w:id="2712" w:author="Josh Maximoff" w:date="2019-01-02T14:04:00Z"/>
              </w:rPr>
            </w:pPr>
            <w:ins w:id="2713" w:author="Josh Maximoff" w:date="2019-01-02T14:04:00Z">
              <w:r>
                <w:t xml:space="preserve">Minimum period between successive executions of the </w:t>
              </w:r>
              <w:r>
                <w:rPr>
                  <w:i/>
                </w:rPr>
                <w:t>action</w:t>
              </w:r>
              <w:r>
                <w:t xml:space="preserve"> from evaluation of this rule</w:t>
              </w:r>
            </w:ins>
          </w:p>
        </w:tc>
      </w:tr>
    </w:tbl>
    <w:p w14:paraId="2ECF0F26" w14:textId="22AB0851" w:rsidR="00083742" w:rsidRDefault="00083742" w:rsidP="00083742">
      <w:pPr>
        <w:rPr>
          <w:ins w:id="2714" w:author="Josh Maximoff" w:date="2019-02-06T17:38:00Z"/>
        </w:rPr>
      </w:pPr>
    </w:p>
    <w:p w14:paraId="166AD36F" w14:textId="01D8FDB7" w:rsidR="00BD1519" w:rsidRDefault="00BD1519" w:rsidP="00083742">
      <w:pPr>
        <w:rPr>
          <w:ins w:id="2715" w:author="Josh Maximoff" w:date="2019-02-06T17:39:00Z"/>
        </w:rPr>
      </w:pPr>
      <w:ins w:id="2716" w:author="Josh Maximoff" w:date="2019-02-06T17:38:00Z">
        <w:r>
          <w:t xml:space="preserve">The following example file shows a SmartTrigger Rule being enabled, which performs the following logical </w:t>
        </w:r>
      </w:ins>
      <w:ins w:id="2717" w:author="Josh Maximoff" w:date="2019-02-06T17:39:00Z">
        <w:r>
          <w:t>rule check</w:t>
        </w:r>
      </w:ins>
    </w:p>
    <w:p w14:paraId="7C8A12EB" w14:textId="7A12F140" w:rsidR="00BD1519" w:rsidRDefault="00BD1519" w:rsidP="00083742">
      <w:pPr>
        <w:rPr>
          <w:ins w:id="2718" w:author="Josh Maximoff" w:date="2019-02-06T17:26:00Z"/>
        </w:rPr>
      </w:pPr>
      <w:ins w:id="2719" w:author="Josh Maximoff" w:date="2019-02-06T17:39:00Z">
        <w:r>
          <w:t xml:space="preserve">   IF</w:t>
        </w:r>
        <w:r>
          <w:br/>
          <w:t xml:space="preserve">      </w:t>
        </w:r>
        <w:r w:rsidRPr="0084361E">
          <w:rPr>
            <w:i/>
          </w:rPr>
          <w:t>Accel-Freq-Interval</w:t>
        </w:r>
      </w:ins>
      <w:ins w:id="2720" w:author="Josh Maximoff" w:date="2019-02-06T17:41:00Z">
        <w:r w:rsidR="00BA6F74">
          <w:rPr>
            <w:i/>
          </w:rPr>
          <w:t xml:space="preserve"> </w:t>
        </w:r>
        <w:r w:rsidR="00BA6F74">
          <w:t xml:space="preserve">instance </w:t>
        </w:r>
        <w:r w:rsidR="00BA6F74">
          <w:rPr>
            <w:i/>
          </w:rPr>
          <w:t xml:space="preserve">2 </w:t>
        </w:r>
      </w:ins>
      <w:ins w:id="2721" w:author="Josh Maximoff" w:date="2019-02-06T17:39:00Z">
        <w:r>
          <w:t xml:space="preserve">is asserted with at least </w:t>
        </w:r>
      </w:ins>
      <w:ins w:id="2722" w:author="Josh Maximoff" w:date="2019-02-06T17:41:00Z">
        <w:r w:rsidR="00BA6F74">
          <w:rPr>
            <w:i/>
          </w:rPr>
          <w:t>1</w:t>
        </w:r>
      </w:ins>
      <w:ins w:id="2723" w:author="Josh Maximoff" w:date="2019-02-06T17:39:00Z">
        <w:r w:rsidRPr="0084361E">
          <w:rPr>
            <w:i/>
          </w:rPr>
          <w:t>0%</w:t>
        </w:r>
        <w:r>
          <w:t xml:space="preserve"> frequency </w:t>
        </w:r>
        <w:r>
          <w:br/>
          <w:t xml:space="preserve">   AND</w:t>
        </w:r>
        <w:r>
          <w:br/>
          <w:t xml:space="preserve">      </w:t>
        </w:r>
        <w:r w:rsidRPr="0084361E">
          <w:rPr>
            <w:i/>
          </w:rPr>
          <w:t>OoT-</w:t>
        </w:r>
      </w:ins>
      <w:proofErr w:type="spellStart"/>
      <w:ins w:id="2724" w:author="Josh Maximoff" w:date="2019-02-06T17:41:00Z">
        <w:r w:rsidR="00BA6F74">
          <w:rPr>
            <w:i/>
          </w:rPr>
          <w:t>Txdr</w:t>
        </w:r>
      </w:ins>
      <w:proofErr w:type="spellEnd"/>
      <w:ins w:id="2725" w:author="Josh Maximoff" w:date="2019-02-06T17:39:00Z">
        <w:r w:rsidRPr="0084361E">
          <w:rPr>
            <w:i/>
          </w:rPr>
          <w:t xml:space="preserve">-Thresh </w:t>
        </w:r>
      </w:ins>
      <w:ins w:id="2726" w:author="Josh Maximoff" w:date="2019-02-06T17:41:00Z">
        <w:r w:rsidR="00BA6F74">
          <w:t xml:space="preserve">(sole instance) </w:t>
        </w:r>
      </w:ins>
      <w:ins w:id="2727" w:author="Josh Maximoff" w:date="2019-02-06T17:39:00Z">
        <w:r>
          <w:t xml:space="preserve">is asserted with </w:t>
        </w:r>
        <w:r w:rsidRPr="0084361E">
          <w:rPr>
            <w:i/>
          </w:rPr>
          <w:t>100%</w:t>
        </w:r>
        <w:r>
          <w:t xml:space="preserve"> frequency,</w:t>
        </w:r>
        <w:r>
          <w:br/>
          <w:t xml:space="preserve">   THEN</w:t>
        </w:r>
        <w:r>
          <w:br/>
          <w:t xml:space="preserve">      </w:t>
        </w:r>
        <w:r>
          <w:rPr>
            <w:i/>
          </w:rPr>
          <w:t>Execut</w:t>
        </w:r>
      </w:ins>
      <w:ins w:id="2728" w:author="Josh Maximoff" w:date="2019-02-06T17:40:00Z">
        <w:r>
          <w:rPr>
            <w:i/>
          </w:rPr>
          <w:t>e action sequence 17</w:t>
        </w:r>
      </w:ins>
      <w:ins w:id="2729" w:author="Josh Maximoff" w:date="2019-02-06T17:39:00Z">
        <w:r>
          <w:rPr>
            <w:i/>
          </w:rPr>
          <w:br/>
          <w:t xml:space="preserve">   </w:t>
        </w:r>
        <w:r>
          <w:t>AT MOST</w:t>
        </w:r>
        <w:r>
          <w:br/>
          <w:t xml:space="preserve">      every 1 hour</w:t>
        </w:r>
      </w:ins>
    </w:p>
    <w:p w14:paraId="387BD9C1" w14:textId="1B763BD0" w:rsidR="00BA6F74" w:rsidRDefault="00BA6F74">
      <w:pPr>
        <w:pStyle w:val="Caption"/>
        <w:keepNext/>
        <w:rPr>
          <w:ins w:id="2730" w:author="Josh Maximoff" w:date="2019-02-06T17:42:00Z"/>
        </w:rPr>
        <w:pPrChange w:id="2731" w:author="Josh Maximoff" w:date="2019-02-06T17:42:00Z">
          <w:pPr/>
        </w:pPrChange>
      </w:pPr>
      <w:ins w:id="2732" w:author="Josh Maximoff" w:date="2019-02-06T17:42:00Z">
        <w:r>
          <w:t xml:space="preserve">Table </w:t>
        </w:r>
        <w:r>
          <w:fldChar w:fldCharType="begin"/>
        </w:r>
        <w:r>
          <w:instrText xml:space="preserve"> SEQ Table \* ARABIC </w:instrText>
        </w:r>
      </w:ins>
      <w:r>
        <w:fldChar w:fldCharType="separate"/>
      </w:r>
      <w:ins w:id="2733" w:author="Josh Maximoff" w:date="2019-02-06T18:50:00Z">
        <w:r w:rsidR="00AD4D88">
          <w:rPr>
            <w:noProof/>
          </w:rPr>
          <w:t>23</w:t>
        </w:r>
      </w:ins>
      <w:ins w:id="2734" w:author="Josh Maximoff" w:date="2019-02-06T17:42:00Z">
        <w:r>
          <w:fldChar w:fldCharType="end"/>
        </w:r>
        <w:r>
          <w:t xml:space="preserve"> - Example </w:t>
        </w:r>
        <w:proofErr w:type="spellStart"/>
        <w:r>
          <w:t>smarttrig_rule</w:t>
        </w:r>
        <w:proofErr w:type="spellEnd"/>
        <w:r>
          <w:t>_&lt;INDEX&gt;.json</w:t>
        </w:r>
      </w:ins>
    </w:p>
    <w:tbl>
      <w:tblPr>
        <w:tblStyle w:val="TableGrid"/>
        <w:tblW w:w="0" w:type="auto"/>
        <w:tblLook w:val="04A0" w:firstRow="1" w:lastRow="0" w:firstColumn="1" w:lastColumn="0" w:noHBand="0" w:noVBand="1"/>
        <w:tblPrChange w:id="2735" w:author="Josh Maximoff" w:date="2019-02-06T17:26:00Z">
          <w:tblPr>
            <w:tblStyle w:val="TableGrid"/>
            <w:tblW w:w="0" w:type="auto"/>
            <w:tblLook w:val="04A0" w:firstRow="1" w:lastRow="0" w:firstColumn="1" w:lastColumn="0" w:noHBand="0" w:noVBand="1"/>
          </w:tblPr>
        </w:tblPrChange>
      </w:tblPr>
      <w:tblGrid>
        <w:gridCol w:w="9350"/>
        <w:tblGridChange w:id="2736">
          <w:tblGrid>
            <w:gridCol w:w="9350"/>
          </w:tblGrid>
        </w:tblGridChange>
      </w:tblGrid>
      <w:tr w:rsidR="008128D8" w14:paraId="2C877F2C" w14:textId="77777777" w:rsidTr="008128D8">
        <w:trPr>
          <w:ins w:id="2737" w:author="Josh Maximoff" w:date="2019-02-06T17:26:00Z"/>
        </w:trPr>
        <w:tc>
          <w:tcPr>
            <w:tcW w:w="9350" w:type="dxa"/>
            <w:shd w:val="clear" w:color="auto" w:fill="E7E6E6" w:themeFill="background2"/>
            <w:tcPrChange w:id="2738" w:author="Josh Maximoff" w:date="2019-02-06T17:26:00Z">
              <w:tcPr>
                <w:tcW w:w="9350" w:type="dxa"/>
              </w:tcPr>
            </w:tcPrChange>
          </w:tcPr>
          <w:p w14:paraId="01D4DE7E" w14:textId="77777777" w:rsidR="00BD1519" w:rsidRDefault="00BD1519" w:rsidP="00BD1519">
            <w:pPr>
              <w:rPr>
                <w:ins w:id="2739" w:author="Josh Maximoff" w:date="2019-02-06T17:38:00Z"/>
              </w:rPr>
            </w:pPr>
            <w:ins w:id="2740" w:author="Josh Maximoff" w:date="2019-02-06T17:38:00Z">
              <w:r>
                <w:t>{</w:t>
              </w:r>
            </w:ins>
          </w:p>
          <w:p w14:paraId="5E684391" w14:textId="77777777" w:rsidR="00BD1519" w:rsidRDefault="00BD1519" w:rsidP="00BD1519">
            <w:pPr>
              <w:rPr>
                <w:ins w:id="2741" w:author="Josh Maximoff" w:date="2019-02-06T17:38:00Z"/>
              </w:rPr>
            </w:pPr>
            <w:ins w:id="2742" w:author="Josh Maximoff" w:date="2019-02-06T17:38:00Z">
              <w:r>
                <w:tab/>
                <w:t>"</w:t>
              </w:r>
              <w:proofErr w:type="spellStart"/>
              <w:r>
                <w:t>rule_id</w:t>
              </w:r>
              <w:proofErr w:type="spellEnd"/>
              <w:r>
                <w:t>": 10,</w:t>
              </w:r>
            </w:ins>
          </w:p>
          <w:p w14:paraId="60F4E991" w14:textId="77777777" w:rsidR="00BD1519" w:rsidRDefault="00BD1519" w:rsidP="00BD1519">
            <w:pPr>
              <w:rPr>
                <w:ins w:id="2743" w:author="Josh Maximoff" w:date="2019-02-06T17:38:00Z"/>
              </w:rPr>
            </w:pPr>
            <w:ins w:id="2744" w:author="Josh Maximoff" w:date="2019-02-06T17:38:00Z">
              <w:r>
                <w:tab/>
                <w:t>"enabled": 1,</w:t>
              </w:r>
            </w:ins>
          </w:p>
          <w:p w14:paraId="2EB152FE" w14:textId="77777777" w:rsidR="00BD1519" w:rsidRDefault="00BD1519" w:rsidP="00BD1519">
            <w:pPr>
              <w:rPr>
                <w:ins w:id="2745" w:author="Josh Maximoff" w:date="2019-02-06T17:38:00Z"/>
              </w:rPr>
            </w:pPr>
            <w:ins w:id="2746" w:author="Josh Maximoff" w:date="2019-02-06T17:38:00Z">
              <w:r>
                <w:tab/>
                <w:t>"premises": [{</w:t>
              </w:r>
            </w:ins>
          </w:p>
          <w:p w14:paraId="63C9A2A7" w14:textId="4B225093" w:rsidR="00BD1519" w:rsidRDefault="00BD1519" w:rsidP="00BD1519">
            <w:pPr>
              <w:rPr>
                <w:ins w:id="2747" w:author="Josh Maximoff" w:date="2019-02-06T17:38:00Z"/>
              </w:rPr>
            </w:pPr>
            <w:ins w:id="2748" w:author="Josh Maximoff" w:date="2019-02-06T17:38:00Z">
              <w:r>
                <w:tab/>
              </w:r>
              <w:r>
                <w:tab/>
              </w:r>
              <w:r>
                <w:tab/>
                <w:t>"</w:t>
              </w:r>
              <w:proofErr w:type="spellStart"/>
              <w:r>
                <w:t>smarttrig_id</w:t>
              </w:r>
              <w:proofErr w:type="spellEnd"/>
              <w:r>
                <w:t xml:space="preserve">": </w:t>
              </w:r>
            </w:ins>
            <w:ins w:id="2749" w:author="Josh Maximoff" w:date="2019-02-06T17:40:00Z">
              <w:r>
                <w:t>0</w:t>
              </w:r>
            </w:ins>
            <w:ins w:id="2750" w:author="Josh Maximoff" w:date="2019-02-06T17:38:00Z">
              <w:r>
                <w:t>,</w:t>
              </w:r>
            </w:ins>
          </w:p>
          <w:p w14:paraId="4971CC57" w14:textId="77777777" w:rsidR="00BD1519" w:rsidRDefault="00BD1519" w:rsidP="00BD1519">
            <w:pPr>
              <w:rPr>
                <w:ins w:id="2751" w:author="Josh Maximoff" w:date="2019-02-06T17:38:00Z"/>
              </w:rPr>
            </w:pPr>
            <w:ins w:id="2752" w:author="Josh Maximoff" w:date="2019-02-06T17:38:00Z">
              <w:r>
                <w:tab/>
              </w:r>
              <w:r>
                <w:tab/>
              </w:r>
              <w:r>
                <w:tab/>
                <w:t>"instance": 2,</w:t>
              </w:r>
            </w:ins>
          </w:p>
          <w:p w14:paraId="2DB9001F" w14:textId="77777777" w:rsidR="00BD1519" w:rsidRDefault="00BD1519" w:rsidP="00BD1519">
            <w:pPr>
              <w:rPr>
                <w:ins w:id="2753" w:author="Josh Maximoff" w:date="2019-02-06T17:38:00Z"/>
              </w:rPr>
            </w:pPr>
            <w:ins w:id="2754" w:author="Josh Maximoff" w:date="2019-02-06T17:38:00Z">
              <w:r>
                <w:tab/>
              </w:r>
              <w:r>
                <w:tab/>
              </w:r>
              <w:r>
                <w:tab/>
                <w:t>"</w:t>
              </w:r>
              <w:proofErr w:type="spellStart"/>
              <w:r>
                <w:t>freq_thresh</w:t>
              </w:r>
              <w:proofErr w:type="spellEnd"/>
              <w:r>
                <w:t>": 0.1</w:t>
              </w:r>
            </w:ins>
          </w:p>
          <w:p w14:paraId="2D4668EC" w14:textId="77777777" w:rsidR="00BD1519" w:rsidRDefault="00BD1519" w:rsidP="00BD1519">
            <w:pPr>
              <w:rPr>
                <w:ins w:id="2755" w:author="Josh Maximoff" w:date="2019-02-06T17:38:00Z"/>
              </w:rPr>
            </w:pPr>
            <w:ins w:id="2756" w:author="Josh Maximoff" w:date="2019-02-06T17:38:00Z">
              <w:r>
                <w:tab/>
              </w:r>
              <w:r>
                <w:tab/>
                <w:t>},</w:t>
              </w:r>
            </w:ins>
          </w:p>
          <w:p w14:paraId="01340067" w14:textId="77777777" w:rsidR="00BD1519" w:rsidRDefault="00BD1519" w:rsidP="00BD1519">
            <w:pPr>
              <w:rPr>
                <w:ins w:id="2757" w:author="Josh Maximoff" w:date="2019-02-06T17:38:00Z"/>
              </w:rPr>
            </w:pPr>
            <w:ins w:id="2758" w:author="Josh Maximoff" w:date="2019-02-06T17:38:00Z">
              <w:r>
                <w:tab/>
              </w:r>
              <w:r>
                <w:tab/>
                <w:t>{</w:t>
              </w:r>
            </w:ins>
          </w:p>
          <w:p w14:paraId="43001AA7" w14:textId="77777777" w:rsidR="00BD1519" w:rsidRDefault="00BD1519" w:rsidP="00BD1519">
            <w:pPr>
              <w:rPr>
                <w:ins w:id="2759" w:author="Josh Maximoff" w:date="2019-02-06T17:38:00Z"/>
              </w:rPr>
            </w:pPr>
            <w:ins w:id="2760" w:author="Josh Maximoff" w:date="2019-02-06T17:38:00Z">
              <w:r>
                <w:tab/>
              </w:r>
              <w:r>
                <w:tab/>
              </w:r>
              <w:r>
                <w:tab/>
                <w:t>"</w:t>
              </w:r>
              <w:proofErr w:type="spellStart"/>
              <w:r>
                <w:t>smarttrig_id</w:t>
              </w:r>
              <w:proofErr w:type="spellEnd"/>
              <w:r>
                <w:t>": 5,</w:t>
              </w:r>
            </w:ins>
          </w:p>
          <w:p w14:paraId="760B4B16" w14:textId="77777777" w:rsidR="00BD1519" w:rsidRDefault="00BD1519" w:rsidP="00BD1519">
            <w:pPr>
              <w:rPr>
                <w:ins w:id="2761" w:author="Josh Maximoff" w:date="2019-02-06T17:38:00Z"/>
              </w:rPr>
            </w:pPr>
            <w:ins w:id="2762" w:author="Josh Maximoff" w:date="2019-02-06T17:38:00Z">
              <w:r>
                <w:tab/>
              </w:r>
              <w:r>
                <w:tab/>
              </w:r>
              <w:r>
                <w:tab/>
                <w:t>"instance": 0,</w:t>
              </w:r>
            </w:ins>
          </w:p>
          <w:p w14:paraId="2A4C8F2B" w14:textId="77777777" w:rsidR="00BD1519" w:rsidRDefault="00BD1519" w:rsidP="00BD1519">
            <w:pPr>
              <w:rPr>
                <w:ins w:id="2763" w:author="Josh Maximoff" w:date="2019-02-06T17:38:00Z"/>
              </w:rPr>
            </w:pPr>
            <w:ins w:id="2764" w:author="Josh Maximoff" w:date="2019-02-06T17:38:00Z">
              <w:r>
                <w:tab/>
              </w:r>
              <w:r>
                <w:tab/>
              </w:r>
              <w:r>
                <w:tab/>
                <w:t>"</w:t>
              </w:r>
              <w:proofErr w:type="spellStart"/>
              <w:r>
                <w:t>freq_thresh</w:t>
              </w:r>
              <w:proofErr w:type="spellEnd"/>
              <w:r>
                <w:t>": 1.0</w:t>
              </w:r>
            </w:ins>
          </w:p>
          <w:p w14:paraId="561D27FB" w14:textId="77777777" w:rsidR="00BD1519" w:rsidRDefault="00BD1519" w:rsidP="00BD1519">
            <w:pPr>
              <w:rPr>
                <w:ins w:id="2765" w:author="Josh Maximoff" w:date="2019-02-06T17:38:00Z"/>
              </w:rPr>
            </w:pPr>
            <w:ins w:id="2766" w:author="Josh Maximoff" w:date="2019-02-06T17:38:00Z">
              <w:r>
                <w:tab/>
              </w:r>
              <w:r>
                <w:tab/>
                <w:t>}</w:t>
              </w:r>
            </w:ins>
          </w:p>
          <w:p w14:paraId="3793AD56" w14:textId="77777777" w:rsidR="00BD1519" w:rsidRDefault="00BD1519" w:rsidP="00BD1519">
            <w:pPr>
              <w:rPr>
                <w:ins w:id="2767" w:author="Josh Maximoff" w:date="2019-02-06T17:38:00Z"/>
              </w:rPr>
            </w:pPr>
            <w:ins w:id="2768" w:author="Josh Maximoff" w:date="2019-02-06T17:38:00Z">
              <w:r>
                <w:tab/>
                <w:t>],</w:t>
              </w:r>
            </w:ins>
          </w:p>
          <w:p w14:paraId="376D9E53" w14:textId="77777777" w:rsidR="00BD1519" w:rsidRDefault="00BD1519" w:rsidP="00BD1519">
            <w:pPr>
              <w:rPr>
                <w:ins w:id="2769" w:author="Josh Maximoff" w:date="2019-02-06T17:38:00Z"/>
              </w:rPr>
            </w:pPr>
            <w:ins w:id="2770" w:author="Josh Maximoff" w:date="2019-02-06T17:38:00Z">
              <w:r>
                <w:tab/>
                <w:t>"</w:t>
              </w:r>
              <w:proofErr w:type="spellStart"/>
              <w:r>
                <w:t>action_seq_id</w:t>
              </w:r>
              <w:proofErr w:type="spellEnd"/>
              <w:r>
                <w:t>": 17,</w:t>
              </w:r>
            </w:ins>
          </w:p>
          <w:p w14:paraId="035FA714" w14:textId="77777777" w:rsidR="00BD1519" w:rsidRDefault="00BD1519" w:rsidP="00BD1519">
            <w:pPr>
              <w:rPr>
                <w:ins w:id="2771" w:author="Josh Maximoff" w:date="2019-02-06T17:38:00Z"/>
              </w:rPr>
            </w:pPr>
            <w:ins w:id="2772" w:author="Josh Maximoff" w:date="2019-02-06T17:38:00Z">
              <w:r>
                <w:tab/>
                <w:t>"</w:t>
              </w:r>
              <w:proofErr w:type="spellStart"/>
              <w:r>
                <w:t>min_period</w:t>
              </w:r>
              <w:proofErr w:type="spellEnd"/>
              <w:r>
                <w:t>": 3600</w:t>
              </w:r>
            </w:ins>
          </w:p>
          <w:p w14:paraId="431F8D96" w14:textId="07996457" w:rsidR="008128D8" w:rsidRDefault="00BD1519" w:rsidP="00BD1519">
            <w:pPr>
              <w:rPr>
                <w:ins w:id="2773" w:author="Josh Maximoff" w:date="2019-02-06T17:26:00Z"/>
              </w:rPr>
            </w:pPr>
            <w:ins w:id="2774" w:author="Josh Maximoff" w:date="2019-02-06T17:38:00Z">
              <w:r>
                <w:t>}</w:t>
              </w:r>
            </w:ins>
          </w:p>
        </w:tc>
      </w:tr>
    </w:tbl>
    <w:p w14:paraId="0BE693B7" w14:textId="77777777" w:rsidR="008128D8" w:rsidRDefault="008128D8">
      <w:pPr>
        <w:rPr>
          <w:ins w:id="2775" w:author="Josh Maximoff" w:date="2019-02-06T13:14:00Z"/>
        </w:rPr>
        <w:pPrChange w:id="2776" w:author="Josh Maximoff" w:date="2019-02-06T13:14:00Z">
          <w:pPr>
            <w:pStyle w:val="Heading2"/>
          </w:pPr>
        </w:pPrChange>
      </w:pPr>
    </w:p>
    <w:p w14:paraId="47D4A88F" w14:textId="6B659678" w:rsidR="00760FF2" w:rsidRDefault="0065732F" w:rsidP="00760FF2">
      <w:pPr>
        <w:pStyle w:val="Heading2"/>
        <w:rPr>
          <w:ins w:id="2777" w:author="Josh Maximoff" w:date="2019-02-06T13:13:00Z"/>
        </w:rPr>
      </w:pPr>
      <w:bookmarkStart w:id="2778" w:name="_Ref355223"/>
      <w:bookmarkStart w:id="2779" w:name="_Toc371441"/>
      <w:proofErr w:type="spellStart"/>
      <w:ins w:id="2780" w:author="Josh Maximoff" w:date="2019-02-06T13:36:00Z">
        <w:r>
          <w:t>proc_</w:t>
        </w:r>
      </w:ins>
      <w:del w:id="2781" w:author="Josh Maximoff" w:date="2019-02-06T12:45:00Z">
        <w:r w:rsidR="00760FF2" w:rsidDel="00756F15">
          <w:delText>File: &lt;</w:delText>
        </w:r>
      </w:del>
      <w:ins w:id="2782" w:author="Josh Maximoff" w:date="2019-02-06T12:45:00Z">
        <w:r w:rsidR="00756F15">
          <w:t>n</w:t>
        </w:r>
      </w:ins>
      <w:del w:id="2783" w:author="Josh Maximoff" w:date="2019-02-06T12:45:00Z">
        <w:r w:rsidR="00760FF2" w:rsidDel="00756F15">
          <w:delText>N</w:delText>
        </w:r>
      </w:del>
      <w:r w:rsidR="00760FF2">
        <w:t>ode</w:t>
      </w:r>
      <w:del w:id="2784" w:author="Josh Maximoff" w:date="2019-02-06T12:45:00Z">
        <w:r w:rsidR="00760FF2" w:rsidDel="00756F15">
          <w:delText>_ID&gt;</w:delText>
        </w:r>
      </w:del>
      <w:r w:rsidR="00760FF2">
        <w:t>_cfg</w:t>
      </w:r>
      <w:proofErr w:type="spellEnd"/>
      <w:r w:rsidR="00760FF2">
        <w:t>_&lt;INDEX&gt;.json</w:t>
      </w:r>
      <w:bookmarkEnd w:id="2778"/>
      <w:bookmarkEnd w:id="2779"/>
    </w:p>
    <w:p w14:paraId="32415ED1" w14:textId="123DC99A" w:rsidR="00C9214B" w:rsidRDefault="00083742" w:rsidP="00083742">
      <w:pPr>
        <w:rPr>
          <w:ins w:id="2785" w:author="Josh Maximoff" w:date="2019-02-06T13:24:00Z"/>
        </w:rPr>
      </w:pPr>
      <w:ins w:id="2786" w:author="Josh Maximoff" w:date="2019-02-06T13:13:00Z">
        <w:r>
          <w:t xml:space="preserve">The SDK’s </w:t>
        </w:r>
      </w:ins>
      <w:ins w:id="2787" w:author="Josh Maximoff" w:date="2019-02-06T13:15:00Z">
        <w:r>
          <w:t xml:space="preserve">configurable </w:t>
        </w:r>
      </w:ins>
      <w:ins w:id="2788" w:author="Josh Maximoff" w:date="2019-02-06T13:13:00Z">
        <w:r>
          <w:t xml:space="preserve">data processing capability is composed of a collection of </w:t>
        </w:r>
      </w:ins>
      <w:ins w:id="2789" w:author="Josh Maximoff" w:date="2019-02-06T13:14:00Z">
        <w:r>
          <w:t xml:space="preserve">processing nodes arranged into a series of </w:t>
        </w:r>
      </w:ins>
      <w:ins w:id="2790" w:author="Josh Maximoff" w:date="2019-02-06T13:16:00Z">
        <w:r>
          <w:t xml:space="preserve">disjoint </w:t>
        </w:r>
      </w:ins>
      <w:ins w:id="2791" w:author="Josh Maximoff" w:date="2019-02-06T13:27:00Z">
        <w:r w:rsidR="00C9214B">
          <w:t xml:space="preserve">directed </w:t>
        </w:r>
      </w:ins>
      <w:ins w:id="2792" w:author="Josh Maximoff" w:date="2019-02-06T13:14:00Z">
        <w:r>
          <w:t>tree structure</w:t>
        </w:r>
      </w:ins>
      <w:ins w:id="2793" w:author="Josh Maximoff" w:date="2019-02-06T13:16:00Z">
        <w:r>
          <w:t xml:space="preserve">s (i.e., a </w:t>
        </w:r>
      </w:ins>
      <w:ins w:id="2794" w:author="Josh Maximoff" w:date="2019-02-06T13:28:00Z">
        <w:r w:rsidR="00C9214B">
          <w:rPr>
            <w:i/>
          </w:rPr>
          <w:t xml:space="preserve">directed </w:t>
        </w:r>
      </w:ins>
      <w:ins w:id="2795" w:author="Josh Maximoff" w:date="2019-02-06T13:16:00Z">
        <w:r>
          <w:rPr>
            <w:i/>
          </w:rPr>
          <w:t>forest</w:t>
        </w:r>
        <w:r>
          <w:t xml:space="preserve"> in graph-theoretic terms)</w:t>
        </w:r>
      </w:ins>
      <w:ins w:id="2796" w:author="Josh Maximoff" w:date="2019-02-06T13:15:00Z">
        <w:r>
          <w:t xml:space="preserve">, each of which is rooted at a </w:t>
        </w:r>
        <w:proofErr w:type="spellStart"/>
        <w:r>
          <w:t>SmartSensor</w:t>
        </w:r>
        <w:proofErr w:type="spellEnd"/>
        <w:r>
          <w:t xml:space="preserve"> (raw data producing node). Each path through the </w:t>
        </w:r>
      </w:ins>
      <w:ins w:id="2797" w:author="Josh Maximoff" w:date="2019-02-06T13:16:00Z">
        <w:r>
          <w:t xml:space="preserve">forest is referred to as a processing pipeline. </w:t>
        </w:r>
      </w:ins>
      <w:ins w:id="2798" w:author="Josh Maximoff" w:date="2019-02-06T13:19:00Z">
        <w:r>
          <w:t xml:space="preserve">Configurability is provided by parameters that control the individual behavior of the nodes and parameters that control the </w:t>
        </w:r>
      </w:ins>
      <w:ins w:id="2799" w:author="Josh Maximoff" w:date="2019-02-06T13:20:00Z">
        <w:r>
          <w:t xml:space="preserve">directed </w:t>
        </w:r>
      </w:ins>
      <w:ins w:id="2800" w:author="Josh Maximoff" w:date="2019-02-06T13:19:00Z">
        <w:r>
          <w:t>interlin</w:t>
        </w:r>
      </w:ins>
      <w:ins w:id="2801" w:author="Josh Maximoff" w:date="2019-02-06T13:20:00Z">
        <w:r>
          <w:t xml:space="preserve">k between nodes. </w:t>
        </w:r>
      </w:ins>
    </w:p>
    <w:p w14:paraId="5E3A4CF3" w14:textId="4950E845" w:rsidR="00C9214B" w:rsidRDefault="00C9214B" w:rsidP="00083742">
      <w:pPr>
        <w:rPr>
          <w:ins w:id="2802" w:author="Josh Maximoff" w:date="2019-02-06T13:24:00Z"/>
        </w:rPr>
      </w:pPr>
      <w:ins w:id="2803" w:author="Josh Maximoff" w:date="2019-02-06T13:24:00Z">
        <w:r>
          <w:t>Interlinks between nodes</w:t>
        </w:r>
      </w:ins>
      <w:ins w:id="2804" w:author="Josh Maximoff" w:date="2019-02-06T13:25:00Z">
        <w:r>
          <w:t xml:space="preserve"> are implemented as a publish/subscribe IPC mechanism, </w:t>
        </w:r>
      </w:ins>
      <w:ins w:id="2805" w:author="Josh Maximoff" w:date="2019-02-06T13:26:00Z">
        <w:r>
          <w:t xml:space="preserve">where subscribers must know who they are subscribing to, but publishers need not be aware of their subscribers. Hence, </w:t>
        </w:r>
        <w:r>
          <w:lastRenderedPageBreak/>
          <w:t>the interlinks</w:t>
        </w:r>
      </w:ins>
      <w:ins w:id="2806" w:author="Josh Maximoff" w:date="2019-02-06T13:24:00Z">
        <w:r>
          <w:t xml:space="preserve"> are well-defined by assigning to each node</w:t>
        </w:r>
      </w:ins>
      <w:ins w:id="2807" w:author="Josh Maximoff" w:date="2019-02-06T13:25:00Z">
        <w:r>
          <w:t xml:space="preserve"> a source node identifier</w:t>
        </w:r>
      </w:ins>
      <w:ins w:id="2808" w:author="Josh Maximoff" w:date="2019-02-06T13:26:00Z">
        <w:r>
          <w:t xml:space="preserve"> (i.e., a publisher)</w:t>
        </w:r>
      </w:ins>
      <w:ins w:id="2809" w:author="Josh Maximoff" w:date="2019-02-06T13:25:00Z">
        <w:r>
          <w:t xml:space="preserve">. </w:t>
        </w:r>
      </w:ins>
      <w:ins w:id="2810" w:author="Josh Maximoff" w:date="2019-02-06T13:27:00Z">
        <w:r>
          <w:t>Raw data producers that form the roots of the directed</w:t>
        </w:r>
      </w:ins>
      <w:ins w:id="2811" w:author="Josh Maximoff" w:date="2019-02-06T13:28:00Z">
        <w:r>
          <w:t xml:space="preserve"> trees do not require a source node – their data comes directly from sensors by way of </w:t>
        </w:r>
        <w:proofErr w:type="spellStart"/>
        <w:r>
          <w:t>SmartDrivers</w:t>
        </w:r>
        <w:proofErr w:type="spellEnd"/>
        <w:r>
          <w:t>.</w:t>
        </w:r>
      </w:ins>
    </w:p>
    <w:p w14:paraId="4FCD9ACD" w14:textId="6E2DD2AE" w:rsidR="00514D92" w:rsidRDefault="00514D92">
      <w:pPr>
        <w:pStyle w:val="Caption"/>
        <w:keepNext/>
        <w:rPr>
          <w:ins w:id="2812" w:author="Josh Maximoff" w:date="2019-02-06T14:10:00Z"/>
        </w:rPr>
        <w:pPrChange w:id="2813" w:author="Josh Maximoff" w:date="2019-02-06T14:10:00Z">
          <w:pPr/>
        </w:pPrChange>
      </w:pPr>
      <w:ins w:id="2814" w:author="Josh Maximoff" w:date="2019-02-06T14:10:00Z">
        <w:r>
          <w:t xml:space="preserve">Table </w:t>
        </w:r>
        <w:r>
          <w:fldChar w:fldCharType="begin"/>
        </w:r>
        <w:r>
          <w:instrText xml:space="preserve"> SEQ Table \* ARABIC </w:instrText>
        </w:r>
      </w:ins>
      <w:r>
        <w:fldChar w:fldCharType="separate"/>
      </w:r>
      <w:ins w:id="2815" w:author="Josh Maximoff" w:date="2019-02-06T18:50:00Z">
        <w:r w:rsidR="00AD4D88">
          <w:rPr>
            <w:noProof/>
          </w:rPr>
          <w:t>24</w:t>
        </w:r>
      </w:ins>
      <w:ins w:id="2816" w:author="Josh Maximoff" w:date="2019-02-06T14:10:00Z">
        <w:r>
          <w:fldChar w:fldCharType="end"/>
        </w:r>
        <w:r>
          <w:t xml:space="preserve"> - Processing Node Cfg</w:t>
        </w:r>
      </w:ins>
    </w:p>
    <w:tbl>
      <w:tblPr>
        <w:tblStyle w:val="TableGrid"/>
        <w:tblW w:w="9541" w:type="dxa"/>
        <w:tblLook w:val="04A0" w:firstRow="1" w:lastRow="0" w:firstColumn="1" w:lastColumn="0" w:noHBand="0" w:noVBand="1"/>
      </w:tblPr>
      <w:tblGrid>
        <w:gridCol w:w="1844"/>
        <w:gridCol w:w="1844"/>
        <w:gridCol w:w="1243"/>
        <w:gridCol w:w="1811"/>
        <w:gridCol w:w="2799"/>
      </w:tblGrid>
      <w:tr w:rsidR="00C9214B" w14:paraId="0D7329EE" w14:textId="77777777" w:rsidTr="00514D92">
        <w:trPr>
          <w:ins w:id="2817" w:author="Josh Maximoff" w:date="2019-02-06T13:21:00Z"/>
        </w:trPr>
        <w:tc>
          <w:tcPr>
            <w:tcW w:w="3688" w:type="dxa"/>
            <w:gridSpan w:val="2"/>
          </w:tcPr>
          <w:p w14:paraId="125431F5" w14:textId="77777777" w:rsidR="00C9214B" w:rsidRPr="00FF3FDC" w:rsidRDefault="00C9214B" w:rsidP="00514D92">
            <w:pPr>
              <w:rPr>
                <w:ins w:id="2818" w:author="Josh Maximoff" w:date="2019-02-06T13:21:00Z"/>
                <w:b/>
              </w:rPr>
            </w:pPr>
            <w:ins w:id="2819" w:author="Josh Maximoff" w:date="2019-02-06T13:21:00Z">
              <w:r w:rsidRPr="00FF3FDC">
                <w:rPr>
                  <w:b/>
                </w:rPr>
                <w:t>Element</w:t>
              </w:r>
              <w:r>
                <w:rPr>
                  <w:b/>
                </w:rPr>
                <w:t xml:space="preserve"> Name</w:t>
              </w:r>
            </w:ins>
          </w:p>
        </w:tc>
        <w:tc>
          <w:tcPr>
            <w:tcW w:w="1243" w:type="dxa"/>
          </w:tcPr>
          <w:p w14:paraId="430D439E" w14:textId="77777777" w:rsidR="00C9214B" w:rsidRPr="00FF3FDC" w:rsidRDefault="00C9214B" w:rsidP="00514D92">
            <w:pPr>
              <w:rPr>
                <w:ins w:id="2820" w:author="Josh Maximoff" w:date="2019-02-06T13:21:00Z"/>
                <w:b/>
              </w:rPr>
            </w:pPr>
            <w:ins w:id="2821" w:author="Josh Maximoff" w:date="2019-02-06T13:21:00Z">
              <w:r>
                <w:rPr>
                  <w:b/>
                </w:rPr>
                <w:t xml:space="preserve">JSON </w:t>
              </w:r>
              <w:r w:rsidRPr="00FF3FDC">
                <w:rPr>
                  <w:b/>
                </w:rPr>
                <w:t>Type</w:t>
              </w:r>
            </w:ins>
          </w:p>
        </w:tc>
        <w:tc>
          <w:tcPr>
            <w:tcW w:w="1811" w:type="dxa"/>
          </w:tcPr>
          <w:p w14:paraId="6EE7E667" w14:textId="77777777" w:rsidR="00C9214B" w:rsidRDefault="00C9214B" w:rsidP="00514D92">
            <w:pPr>
              <w:rPr>
                <w:ins w:id="2822" w:author="Josh Maximoff" w:date="2019-02-06T13:21:00Z"/>
                <w:b/>
              </w:rPr>
            </w:pPr>
            <w:ins w:id="2823" w:author="Josh Maximoff" w:date="2019-02-06T13:21:00Z">
              <w:r>
                <w:rPr>
                  <w:b/>
                </w:rPr>
                <w:t>Range/Format</w:t>
              </w:r>
            </w:ins>
          </w:p>
        </w:tc>
        <w:tc>
          <w:tcPr>
            <w:tcW w:w="2799" w:type="dxa"/>
          </w:tcPr>
          <w:p w14:paraId="517EEDBC" w14:textId="77777777" w:rsidR="00C9214B" w:rsidRDefault="00C9214B" w:rsidP="00514D92">
            <w:pPr>
              <w:rPr>
                <w:ins w:id="2824" w:author="Josh Maximoff" w:date="2019-02-06T13:21:00Z"/>
                <w:b/>
              </w:rPr>
            </w:pPr>
            <w:ins w:id="2825" w:author="Josh Maximoff" w:date="2019-02-06T13:21:00Z">
              <w:r w:rsidRPr="00FF3FDC">
                <w:rPr>
                  <w:b/>
                </w:rPr>
                <w:t>Description</w:t>
              </w:r>
              <w:r>
                <w:rPr>
                  <w:b/>
                </w:rPr>
                <w:t>/Notes</w:t>
              </w:r>
            </w:ins>
          </w:p>
        </w:tc>
      </w:tr>
      <w:tr w:rsidR="00C9214B" w14:paraId="221D1EF0" w14:textId="77777777" w:rsidTr="00514D92">
        <w:trPr>
          <w:ins w:id="2826" w:author="Josh Maximoff" w:date="2019-02-06T13:21:00Z"/>
        </w:trPr>
        <w:tc>
          <w:tcPr>
            <w:tcW w:w="3688" w:type="dxa"/>
            <w:gridSpan w:val="2"/>
          </w:tcPr>
          <w:p w14:paraId="161C40C4" w14:textId="3491BA8F" w:rsidR="00C9214B" w:rsidRDefault="00C9214B" w:rsidP="00514D92">
            <w:pPr>
              <w:rPr>
                <w:ins w:id="2827" w:author="Josh Maximoff" w:date="2019-02-06T13:21:00Z"/>
                <w:i/>
              </w:rPr>
            </w:pPr>
            <w:proofErr w:type="spellStart"/>
            <w:ins w:id="2828" w:author="Josh Maximoff" w:date="2019-02-06T13:23:00Z">
              <w:r>
                <w:rPr>
                  <w:i/>
                </w:rPr>
                <w:t>node_type</w:t>
              </w:r>
            </w:ins>
            <w:proofErr w:type="spellEnd"/>
          </w:p>
        </w:tc>
        <w:tc>
          <w:tcPr>
            <w:tcW w:w="1243" w:type="dxa"/>
          </w:tcPr>
          <w:p w14:paraId="54ED669C" w14:textId="7DA9EACE" w:rsidR="00C9214B" w:rsidRDefault="00C9214B" w:rsidP="00514D92">
            <w:pPr>
              <w:rPr>
                <w:ins w:id="2829" w:author="Josh Maximoff" w:date="2019-02-06T13:21:00Z"/>
              </w:rPr>
            </w:pPr>
            <w:ins w:id="2830" w:author="Josh Maximoff" w:date="2019-02-06T13:23:00Z">
              <w:r>
                <w:t>string</w:t>
              </w:r>
            </w:ins>
          </w:p>
        </w:tc>
        <w:tc>
          <w:tcPr>
            <w:tcW w:w="1811" w:type="dxa"/>
          </w:tcPr>
          <w:p w14:paraId="32864C7C" w14:textId="7DC507FD" w:rsidR="00C9214B" w:rsidRDefault="00C9214B" w:rsidP="00514D92">
            <w:pPr>
              <w:rPr>
                <w:ins w:id="2831" w:author="Josh Maximoff" w:date="2019-02-06T13:21:00Z"/>
              </w:rPr>
            </w:pPr>
            <w:ins w:id="2832" w:author="Josh Maximoff" w:date="2019-02-06T13:23:00Z">
              <w:r>
                <w:t>3 char lowercase string</w:t>
              </w:r>
            </w:ins>
          </w:p>
        </w:tc>
        <w:tc>
          <w:tcPr>
            <w:tcW w:w="2799" w:type="dxa"/>
          </w:tcPr>
          <w:p w14:paraId="6530F468" w14:textId="4C9306AF" w:rsidR="00C9214B" w:rsidRPr="00C9214B" w:rsidRDefault="00C9214B" w:rsidP="00514D92">
            <w:pPr>
              <w:rPr>
                <w:ins w:id="2833" w:author="Josh Maximoff" w:date="2019-02-06T13:21:00Z"/>
                <w:b/>
                <w:rPrChange w:id="2834" w:author="Josh Maximoff" w:date="2019-02-06T13:30:00Z">
                  <w:rPr>
                    <w:ins w:id="2835" w:author="Josh Maximoff" w:date="2019-02-06T13:21:00Z"/>
                  </w:rPr>
                </w:rPrChange>
              </w:rPr>
            </w:pPr>
            <w:ins w:id="2836" w:author="Josh Maximoff" w:date="2019-02-06T13:21:00Z">
              <w:r>
                <w:t xml:space="preserve">Specifies which </w:t>
              </w:r>
            </w:ins>
            <w:ins w:id="2837" w:author="Josh Maximoff" w:date="2019-02-06T13:23:00Z">
              <w:r>
                <w:t>node type this configures</w:t>
              </w:r>
            </w:ins>
            <w:ins w:id="2838" w:author="Josh Maximoff" w:date="2019-02-06T13:30:00Z">
              <w:r>
                <w:t xml:space="preserve">. </w:t>
              </w:r>
              <w:r>
                <w:rPr>
                  <w:b/>
                </w:rPr>
                <w:t>Mandatory</w:t>
              </w:r>
            </w:ins>
          </w:p>
        </w:tc>
      </w:tr>
      <w:tr w:rsidR="00C9214B" w14:paraId="01CA4498" w14:textId="77777777" w:rsidTr="00514D92">
        <w:trPr>
          <w:ins w:id="2839" w:author="Josh Maximoff" w:date="2019-02-06T13:24:00Z"/>
        </w:trPr>
        <w:tc>
          <w:tcPr>
            <w:tcW w:w="3688" w:type="dxa"/>
            <w:gridSpan w:val="2"/>
          </w:tcPr>
          <w:p w14:paraId="58659F5D" w14:textId="1C75C8F1" w:rsidR="00C9214B" w:rsidRDefault="00C9214B" w:rsidP="00514D92">
            <w:pPr>
              <w:rPr>
                <w:ins w:id="2840" w:author="Josh Maximoff" w:date="2019-02-06T13:24:00Z"/>
                <w:i/>
              </w:rPr>
            </w:pPr>
            <w:ins w:id="2841" w:author="Josh Maximoff" w:date="2019-02-06T13:29:00Z">
              <w:r>
                <w:rPr>
                  <w:i/>
                </w:rPr>
                <w:t>instance</w:t>
              </w:r>
            </w:ins>
          </w:p>
        </w:tc>
        <w:tc>
          <w:tcPr>
            <w:tcW w:w="1243" w:type="dxa"/>
          </w:tcPr>
          <w:p w14:paraId="4D9F8A4D" w14:textId="6F17650C" w:rsidR="00C9214B" w:rsidRDefault="00C9214B" w:rsidP="00514D92">
            <w:pPr>
              <w:rPr>
                <w:ins w:id="2842" w:author="Josh Maximoff" w:date="2019-02-06T13:24:00Z"/>
              </w:rPr>
            </w:pPr>
            <w:ins w:id="2843" w:author="Josh Maximoff" w:date="2019-02-06T13:29:00Z">
              <w:r>
                <w:t>number</w:t>
              </w:r>
            </w:ins>
          </w:p>
        </w:tc>
        <w:tc>
          <w:tcPr>
            <w:tcW w:w="1811" w:type="dxa"/>
          </w:tcPr>
          <w:p w14:paraId="7C898BCD" w14:textId="402CE4FC" w:rsidR="00C9214B" w:rsidRDefault="00C9214B" w:rsidP="00514D92">
            <w:pPr>
              <w:rPr>
                <w:ins w:id="2844" w:author="Josh Maximoff" w:date="2019-02-06T13:24:00Z"/>
              </w:rPr>
            </w:pPr>
            <w:ins w:id="2845" w:author="Josh Maximoff" w:date="2019-02-06T13:29:00Z">
              <w:r>
                <w:t>[0, 15]</w:t>
              </w:r>
            </w:ins>
          </w:p>
        </w:tc>
        <w:tc>
          <w:tcPr>
            <w:tcW w:w="2799" w:type="dxa"/>
          </w:tcPr>
          <w:p w14:paraId="43C543E3" w14:textId="347C8211" w:rsidR="00C9214B" w:rsidRPr="00C9214B" w:rsidRDefault="00C9214B" w:rsidP="00514D92">
            <w:pPr>
              <w:rPr>
                <w:ins w:id="2846" w:author="Josh Maximoff" w:date="2019-02-06T13:24:00Z"/>
                <w:b/>
                <w:rPrChange w:id="2847" w:author="Josh Maximoff" w:date="2019-02-06T13:30:00Z">
                  <w:rPr>
                    <w:ins w:id="2848" w:author="Josh Maximoff" w:date="2019-02-06T13:24:00Z"/>
                  </w:rPr>
                </w:rPrChange>
              </w:rPr>
            </w:pPr>
            <w:ins w:id="2849" w:author="Josh Maximoff" w:date="2019-02-06T13:29:00Z">
              <w:r>
                <w:t>The specific instance</w:t>
              </w:r>
            </w:ins>
            <w:ins w:id="2850" w:author="Josh Maximoff" w:date="2019-02-06T13:30:00Z">
              <w:r>
                <w:t xml:space="preserve"> identifier</w:t>
              </w:r>
            </w:ins>
            <w:ins w:id="2851" w:author="Josh Maximoff" w:date="2019-02-06T13:29:00Z">
              <w:r>
                <w:t xml:space="preserve"> of the </w:t>
              </w:r>
              <w:proofErr w:type="spellStart"/>
              <w:r>
                <w:t>node</w:t>
              </w:r>
            </w:ins>
            <w:ins w:id="2852" w:author="Josh Maximoff" w:date="2019-02-06T13:30:00Z">
              <w:r>
                <w:t>_type</w:t>
              </w:r>
              <w:proofErr w:type="spellEnd"/>
              <w:r>
                <w:t xml:space="preserve">. </w:t>
              </w:r>
              <w:r>
                <w:rPr>
                  <w:b/>
                </w:rPr>
                <w:t>Mandatory</w:t>
              </w:r>
            </w:ins>
            <w:ins w:id="2853" w:author="Josh Maximoff" w:date="2019-02-06T17:44:00Z">
              <w:r w:rsidR="00BA6F74">
                <w:rPr>
                  <w:b/>
                </w:rPr>
                <w:t xml:space="preserve">. </w:t>
              </w:r>
            </w:ins>
            <w:ins w:id="2854" w:author="Josh Maximoff" w:date="2019-02-06T17:45:00Z">
              <w:r w:rsidR="00BA6F74">
                <w:rPr>
                  <w:b/>
                </w:rPr>
                <w:br/>
              </w:r>
              <w:r w:rsidR="00BA6F74">
                <w:rPr>
                  <w:b/>
                </w:rPr>
                <w:br/>
                <w:t xml:space="preserve">Note: </w:t>
              </w:r>
            </w:ins>
            <w:ins w:id="2855" w:author="Josh Maximoff" w:date="2019-02-06T17:44:00Z">
              <w:r w:rsidR="00BA6F74">
                <w:rPr>
                  <w:b/>
                </w:rPr>
                <w:t xml:space="preserve">Raw data producers are limited to a single instance (hence this </w:t>
              </w:r>
            </w:ins>
            <w:ins w:id="2856" w:author="Josh Maximoff" w:date="2019-02-06T17:45:00Z">
              <w:r w:rsidR="00BA6F74">
                <w:rPr>
                  <w:b/>
                </w:rPr>
                <w:t xml:space="preserve">element has </w:t>
              </w:r>
            </w:ins>
            <w:ins w:id="2857" w:author="Josh Maximoff" w:date="2019-02-06T17:44:00Z">
              <w:r w:rsidR="00BA6F74">
                <w:rPr>
                  <w:b/>
                </w:rPr>
                <w:t>value 0)</w:t>
              </w:r>
            </w:ins>
            <w:ins w:id="2858" w:author="Josh Maximoff" w:date="2019-02-06T17:45:00Z">
              <w:r w:rsidR="00BA6F74">
                <w:rPr>
                  <w:b/>
                </w:rPr>
                <w:t>.</w:t>
              </w:r>
            </w:ins>
          </w:p>
        </w:tc>
      </w:tr>
      <w:tr w:rsidR="0065732F" w14:paraId="550798AA" w14:textId="77777777" w:rsidTr="00514D92">
        <w:trPr>
          <w:ins w:id="2859" w:author="Josh Maximoff" w:date="2019-02-06T13:30:00Z"/>
        </w:trPr>
        <w:tc>
          <w:tcPr>
            <w:tcW w:w="3688" w:type="dxa"/>
            <w:gridSpan w:val="2"/>
          </w:tcPr>
          <w:p w14:paraId="702AB6BF" w14:textId="211F3A50" w:rsidR="0065732F" w:rsidRDefault="0065732F" w:rsidP="00514D92">
            <w:pPr>
              <w:rPr>
                <w:ins w:id="2860" w:author="Josh Maximoff" w:date="2019-02-06T13:30:00Z"/>
                <w:i/>
              </w:rPr>
            </w:pPr>
            <w:proofErr w:type="spellStart"/>
            <w:ins w:id="2861" w:author="Josh Maximoff" w:date="2019-02-06T13:30:00Z">
              <w:r>
                <w:rPr>
                  <w:i/>
                </w:rPr>
                <w:t>src_node_type</w:t>
              </w:r>
              <w:proofErr w:type="spellEnd"/>
            </w:ins>
          </w:p>
        </w:tc>
        <w:tc>
          <w:tcPr>
            <w:tcW w:w="1243" w:type="dxa"/>
          </w:tcPr>
          <w:p w14:paraId="31B1A89C" w14:textId="7D9D4A5F" w:rsidR="0065732F" w:rsidRDefault="0065732F" w:rsidP="00514D92">
            <w:pPr>
              <w:rPr>
                <w:ins w:id="2862" w:author="Josh Maximoff" w:date="2019-02-06T13:30:00Z"/>
              </w:rPr>
            </w:pPr>
            <w:ins w:id="2863" w:author="Josh Maximoff" w:date="2019-02-06T13:30:00Z">
              <w:r>
                <w:t>string</w:t>
              </w:r>
            </w:ins>
          </w:p>
        </w:tc>
        <w:tc>
          <w:tcPr>
            <w:tcW w:w="1811" w:type="dxa"/>
          </w:tcPr>
          <w:p w14:paraId="079E3FD1" w14:textId="48D584B3" w:rsidR="0065732F" w:rsidRDefault="0065732F" w:rsidP="00514D92">
            <w:pPr>
              <w:rPr>
                <w:ins w:id="2864" w:author="Josh Maximoff" w:date="2019-02-06T13:30:00Z"/>
              </w:rPr>
            </w:pPr>
            <w:ins w:id="2865" w:author="Josh Maximoff" w:date="2019-02-06T13:30:00Z">
              <w:r>
                <w:t>3 char</w:t>
              </w:r>
            </w:ins>
            <w:ins w:id="2866" w:author="Josh Maximoff" w:date="2019-02-06T13:31:00Z">
              <w:r>
                <w:t xml:space="preserve"> lowercase string</w:t>
              </w:r>
            </w:ins>
          </w:p>
        </w:tc>
        <w:tc>
          <w:tcPr>
            <w:tcW w:w="2799" w:type="dxa"/>
          </w:tcPr>
          <w:p w14:paraId="5D02F1EA" w14:textId="72E34965" w:rsidR="0065732F" w:rsidRDefault="0065732F" w:rsidP="00514D92">
            <w:pPr>
              <w:rPr>
                <w:ins w:id="2867" w:author="Josh Maximoff" w:date="2019-02-06T13:30:00Z"/>
              </w:rPr>
            </w:pPr>
            <w:ins w:id="2868" w:author="Josh Maximoff" w:date="2019-02-06T13:31:00Z">
              <w:r>
                <w:t>Specifies</w:t>
              </w:r>
            </w:ins>
            <w:ins w:id="2869" w:author="Josh Maximoff" w:date="2019-02-06T13:32:00Z">
              <w:r>
                <w:t xml:space="preserve"> the data source (i.e., publisher node) for this node</w:t>
              </w:r>
            </w:ins>
            <w:ins w:id="2870" w:author="Josh Maximoff" w:date="2019-02-06T13:43:00Z">
              <w:r w:rsidR="000F47A4">
                <w:t xml:space="preserve">. </w:t>
              </w:r>
              <w:r w:rsidR="000F47A4">
                <w:rPr>
                  <w:b/>
                </w:rPr>
                <w:t>Ignored for raw data producers</w:t>
              </w:r>
              <w:r w:rsidR="000F47A4">
                <w:t>.</w:t>
              </w:r>
            </w:ins>
          </w:p>
        </w:tc>
      </w:tr>
      <w:tr w:rsidR="0065732F" w14:paraId="6AAFE530" w14:textId="77777777" w:rsidTr="00514D92">
        <w:trPr>
          <w:ins w:id="2871" w:author="Josh Maximoff" w:date="2019-02-06T13:31:00Z"/>
        </w:trPr>
        <w:tc>
          <w:tcPr>
            <w:tcW w:w="3688" w:type="dxa"/>
            <w:gridSpan w:val="2"/>
          </w:tcPr>
          <w:p w14:paraId="4C9AEA77" w14:textId="73C00893" w:rsidR="0065732F" w:rsidRDefault="0065732F" w:rsidP="00514D92">
            <w:pPr>
              <w:rPr>
                <w:ins w:id="2872" w:author="Josh Maximoff" w:date="2019-02-06T13:31:00Z"/>
                <w:i/>
              </w:rPr>
            </w:pPr>
            <w:proofErr w:type="spellStart"/>
            <w:ins w:id="2873" w:author="Josh Maximoff" w:date="2019-02-06T13:31:00Z">
              <w:r>
                <w:rPr>
                  <w:i/>
                </w:rPr>
                <w:t>src_instance</w:t>
              </w:r>
              <w:proofErr w:type="spellEnd"/>
            </w:ins>
          </w:p>
        </w:tc>
        <w:tc>
          <w:tcPr>
            <w:tcW w:w="1243" w:type="dxa"/>
          </w:tcPr>
          <w:p w14:paraId="6E21BE8E" w14:textId="5D5CB3A0" w:rsidR="0065732F" w:rsidRDefault="0065732F" w:rsidP="00514D92">
            <w:pPr>
              <w:rPr>
                <w:ins w:id="2874" w:author="Josh Maximoff" w:date="2019-02-06T13:31:00Z"/>
              </w:rPr>
            </w:pPr>
            <w:ins w:id="2875" w:author="Josh Maximoff" w:date="2019-02-06T13:31:00Z">
              <w:r>
                <w:t>number</w:t>
              </w:r>
            </w:ins>
          </w:p>
        </w:tc>
        <w:tc>
          <w:tcPr>
            <w:tcW w:w="1811" w:type="dxa"/>
          </w:tcPr>
          <w:p w14:paraId="1F9839EF" w14:textId="2F5F7A2A" w:rsidR="0065732F" w:rsidRDefault="0065732F" w:rsidP="00514D92">
            <w:pPr>
              <w:rPr>
                <w:ins w:id="2876" w:author="Josh Maximoff" w:date="2019-02-06T13:31:00Z"/>
              </w:rPr>
            </w:pPr>
            <w:ins w:id="2877" w:author="Josh Maximoff" w:date="2019-02-06T13:31:00Z">
              <w:r>
                <w:t>[0, 15]</w:t>
              </w:r>
            </w:ins>
          </w:p>
        </w:tc>
        <w:tc>
          <w:tcPr>
            <w:tcW w:w="2799" w:type="dxa"/>
          </w:tcPr>
          <w:p w14:paraId="2DF3527A" w14:textId="623ECA8A" w:rsidR="0065732F" w:rsidRPr="00175B03" w:rsidRDefault="0065732F" w:rsidP="00514D92">
            <w:pPr>
              <w:rPr>
                <w:ins w:id="2878" w:author="Josh Maximoff" w:date="2019-02-06T13:31:00Z"/>
              </w:rPr>
            </w:pPr>
            <w:ins w:id="2879" w:author="Josh Maximoff" w:date="2019-02-06T13:32:00Z">
              <w:r>
                <w:t xml:space="preserve">The specific instance identifier for the </w:t>
              </w:r>
              <w:proofErr w:type="spellStart"/>
              <w:r>
                <w:t>src_node_type</w:t>
              </w:r>
            </w:ins>
            <w:proofErr w:type="spellEnd"/>
            <w:ins w:id="2880" w:author="Josh Maximoff" w:date="2019-02-06T13:42:00Z">
              <w:r w:rsidR="000F47A4">
                <w:t xml:space="preserve">. </w:t>
              </w:r>
              <w:r w:rsidR="000F47A4">
                <w:rPr>
                  <w:b/>
                </w:rPr>
                <w:t>Ignored for raw data producers</w:t>
              </w:r>
              <w:r w:rsidR="000F47A4">
                <w:t>.</w:t>
              </w:r>
            </w:ins>
          </w:p>
        </w:tc>
      </w:tr>
      <w:tr w:rsidR="0065732F" w14:paraId="30BA89C9" w14:textId="77777777" w:rsidTr="00514D92">
        <w:trPr>
          <w:ins w:id="2881" w:author="Josh Maximoff" w:date="2019-02-06T13:32:00Z"/>
        </w:trPr>
        <w:tc>
          <w:tcPr>
            <w:tcW w:w="3688" w:type="dxa"/>
            <w:gridSpan w:val="2"/>
          </w:tcPr>
          <w:p w14:paraId="2BAD10B6" w14:textId="0C199897" w:rsidR="0065732F" w:rsidRDefault="0065732F" w:rsidP="00514D92">
            <w:pPr>
              <w:rPr>
                <w:ins w:id="2882" w:author="Josh Maximoff" w:date="2019-02-06T13:32:00Z"/>
                <w:i/>
              </w:rPr>
            </w:pPr>
            <w:proofErr w:type="spellStart"/>
            <w:ins w:id="2883" w:author="Josh Maximoff" w:date="2019-02-06T13:32:00Z">
              <w:r>
                <w:rPr>
                  <w:i/>
                </w:rPr>
                <w:t>ne</w:t>
              </w:r>
            </w:ins>
            <w:ins w:id="2884" w:author="Josh Maximoff" w:date="2019-02-06T13:33:00Z">
              <w:r>
                <w:rPr>
                  <w:i/>
                </w:rPr>
                <w:t>pi_output</w:t>
              </w:r>
            </w:ins>
            <w:proofErr w:type="spellEnd"/>
          </w:p>
        </w:tc>
        <w:tc>
          <w:tcPr>
            <w:tcW w:w="1243" w:type="dxa"/>
          </w:tcPr>
          <w:p w14:paraId="2966E671" w14:textId="3DB667C8" w:rsidR="0065732F" w:rsidRDefault="0065732F" w:rsidP="00514D92">
            <w:pPr>
              <w:rPr>
                <w:ins w:id="2885" w:author="Josh Maximoff" w:date="2019-02-06T13:32:00Z"/>
              </w:rPr>
            </w:pPr>
            <w:ins w:id="2886" w:author="Josh Maximoff" w:date="2019-02-06T13:33:00Z">
              <w:r>
                <w:t>number</w:t>
              </w:r>
            </w:ins>
          </w:p>
        </w:tc>
        <w:tc>
          <w:tcPr>
            <w:tcW w:w="1811" w:type="dxa"/>
          </w:tcPr>
          <w:p w14:paraId="6BA34C19" w14:textId="40278056" w:rsidR="0065732F" w:rsidRDefault="0065732F" w:rsidP="00514D92">
            <w:pPr>
              <w:rPr>
                <w:ins w:id="2887" w:author="Josh Maximoff" w:date="2019-02-06T13:32:00Z"/>
              </w:rPr>
            </w:pPr>
            <w:ins w:id="2888" w:author="Josh Maximoff" w:date="2019-02-06T13:33:00Z">
              <w:r>
                <w:t>0: False</w:t>
              </w:r>
              <w:r>
                <w:br/>
                <w:t>1: True</w:t>
              </w:r>
            </w:ins>
          </w:p>
        </w:tc>
        <w:tc>
          <w:tcPr>
            <w:tcW w:w="2799" w:type="dxa"/>
          </w:tcPr>
          <w:p w14:paraId="72AB4D1F" w14:textId="57679E33" w:rsidR="0065732F" w:rsidRDefault="0065732F" w:rsidP="00514D92">
            <w:pPr>
              <w:rPr>
                <w:ins w:id="2889" w:author="Josh Maximoff" w:date="2019-02-06T13:32:00Z"/>
              </w:rPr>
            </w:pPr>
            <w:ins w:id="2890" w:author="Josh Maximoff" w:date="2019-02-06T13:33:00Z">
              <w:r>
                <w:t xml:space="preserve">Determines whether this node’s output is saved to the /data folder, as detailed in </w:t>
              </w:r>
            </w:ins>
            <w:ins w:id="2891" w:author="Josh Maximoff" w:date="2019-02-06T13:40:00Z">
              <w:r w:rsidR="003A2618">
                <w:t>data file section</w:t>
              </w:r>
            </w:ins>
          </w:p>
        </w:tc>
      </w:tr>
      <w:tr w:rsidR="0092489E" w14:paraId="0100685D" w14:textId="77777777" w:rsidTr="00514D92">
        <w:trPr>
          <w:ins w:id="2892" w:author="Josh Maximoff" w:date="2019-02-06T18:15:00Z"/>
        </w:trPr>
        <w:tc>
          <w:tcPr>
            <w:tcW w:w="3688" w:type="dxa"/>
            <w:gridSpan w:val="2"/>
          </w:tcPr>
          <w:p w14:paraId="381FA802" w14:textId="39E0E21A" w:rsidR="0092489E" w:rsidRDefault="0092489E" w:rsidP="00514D92">
            <w:pPr>
              <w:rPr>
                <w:ins w:id="2893" w:author="Josh Maximoff" w:date="2019-02-06T18:15:00Z"/>
                <w:i/>
              </w:rPr>
            </w:pPr>
            <w:proofErr w:type="spellStart"/>
            <w:ins w:id="2894" w:author="Josh Maximoff" w:date="2019-02-06T18:16:00Z">
              <w:r>
                <w:rPr>
                  <w:i/>
                </w:rPr>
                <w:t>node_score</w:t>
              </w:r>
            </w:ins>
            <w:proofErr w:type="spellEnd"/>
          </w:p>
        </w:tc>
        <w:tc>
          <w:tcPr>
            <w:tcW w:w="1243" w:type="dxa"/>
          </w:tcPr>
          <w:p w14:paraId="317D2726" w14:textId="1D74DF51" w:rsidR="0092489E" w:rsidRDefault="0092489E" w:rsidP="00514D92">
            <w:pPr>
              <w:rPr>
                <w:ins w:id="2895" w:author="Josh Maximoff" w:date="2019-02-06T18:15:00Z"/>
              </w:rPr>
            </w:pPr>
            <w:ins w:id="2896" w:author="Josh Maximoff" w:date="2019-02-06T18:16:00Z">
              <w:r>
                <w:t>number</w:t>
              </w:r>
            </w:ins>
          </w:p>
        </w:tc>
        <w:tc>
          <w:tcPr>
            <w:tcW w:w="1811" w:type="dxa"/>
          </w:tcPr>
          <w:p w14:paraId="2953AF27" w14:textId="5BF6F806" w:rsidR="0092489E" w:rsidRDefault="0092489E" w:rsidP="00514D92">
            <w:pPr>
              <w:rPr>
                <w:ins w:id="2897" w:author="Josh Maximoff" w:date="2019-02-06T18:15:00Z"/>
              </w:rPr>
            </w:pPr>
            <w:ins w:id="2898" w:author="Josh Maximoff" w:date="2019-02-06T18:16:00Z">
              <w:r>
                <w:t>[0.0, 1.0]</w:t>
              </w:r>
            </w:ins>
          </w:p>
        </w:tc>
        <w:tc>
          <w:tcPr>
            <w:tcW w:w="2799" w:type="dxa"/>
          </w:tcPr>
          <w:p w14:paraId="0A73368D" w14:textId="0FF75C0A" w:rsidR="0092489E" w:rsidRDefault="0092489E" w:rsidP="00514D92">
            <w:pPr>
              <w:rPr>
                <w:ins w:id="2899" w:author="Josh Maximoff" w:date="2019-02-06T18:15:00Z"/>
              </w:rPr>
            </w:pPr>
            <w:ins w:id="2900" w:author="Josh Maximoff" w:date="2019-02-06T18:16:00Z">
              <w:r>
                <w:t>A score associated with data produced by this node</w:t>
              </w:r>
            </w:ins>
            <w:ins w:id="2901" w:author="Josh Maximoff" w:date="2019-02-06T18:17:00Z">
              <w:r>
                <w:t xml:space="preserve">. Provided in metadata files and used in </w:t>
              </w:r>
            </w:ins>
            <w:ins w:id="2902" w:author="Josh Maximoff" w:date="2019-02-06T18:18:00Z">
              <w:r>
                <w:t xml:space="preserve">NEPI-Bot </w:t>
              </w:r>
            </w:ins>
            <w:ins w:id="2903" w:author="Josh Maximoff" w:date="2019-02-06T18:17:00Z">
              <w:r>
                <w:t>data prioritization, but otherwise unused and unmodified by the processing node’s perspective.</w:t>
              </w:r>
            </w:ins>
          </w:p>
        </w:tc>
      </w:tr>
      <w:tr w:rsidR="000F47A4" w14:paraId="11BB0E94" w14:textId="77777777" w:rsidTr="000F47A4">
        <w:trPr>
          <w:trHeight w:val="135"/>
          <w:ins w:id="2904" w:author="Josh Maximoff" w:date="2019-02-06T13:40:00Z"/>
        </w:trPr>
        <w:tc>
          <w:tcPr>
            <w:tcW w:w="1844" w:type="dxa"/>
            <w:vMerge w:val="restart"/>
          </w:tcPr>
          <w:p w14:paraId="4C3F7332" w14:textId="77777777" w:rsidR="000F47A4" w:rsidRDefault="000F47A4" w:rsidP="00514D92">
            <w:pPr>
              <w:rPr>
                <w:ins w:id="2905" w:author="Josh Maximoff" w:date="2019-02-06T13:59:00Z"/>
                <w:i/>
              </w:rPr>
            </w:pPr>
            <w:ins w:id="2906" w:author="Josh Maximoff" w:date="2019-02-06T13:43:00Z">
              <w:r>
                <w:rPr>
                  <w:i/>
                </w:rPr>
                <w:t>params</w:t>
              </w:r>
            </w:ins>
          </w:p>
          <w:p w14:paraId="7B72616D" w14:textId="77777777" w:rsidR="00CC4873" w:rsidRDefault="00CC4873" w:rsidP="00514D92">
            <w:pPr>
              <w:rPr>
                <w:ins w:id="2907" w:author="Josh Maximoff" w:date="2019-02-06T13:59:00Z"/>
                <w:i/>
              </w:rPr>
            </w:pPr>
          </w:p>
          <w:p w14:paraId="25663AB4" w14:textId="72855994" w:rsidR="00CC4873" w:rsidRPr="00CC4873" w:rsidRDefault="00CC4873" w:rsidP="00514D92">
            <w:pPr>
              <w:rPr>
                <w:ins w:id="2908" w:author="Josh Maximoff" w:date="2019-02-06T13:40:00Z"/>
                <w:rPrChange w:id="2909" w:author="Josh Maximoff" w:date="2019-02-06T13:59:00Z">
                  <w:rPr>
                    <w:ins w:id="2910" w:author="Josh Maximoff" w:date="2019-02-06T13:40:00Z"/>
                    <w:i/>
                  </w:rPr>
                </w:rPrChange>
              </w:rPr>
            </w:pPr>
            <w:ins w:id="2911" w:author="Josh Maximoff" w:date="2019-02-06T13:59:00Z">
              <w:r>
                <w:t xml:space="preserve">(JSON </w:t>
              </w:r>
              <w:r>
                <w:rPr>
                  <w:i/>
                </w:rPr>
                <w:t xml:space="preserve">array </w:t>
              </w:r>
              <w:r>
                <w:t xml:space="preserve">of param </w:t>
              </w:r>
              <w:r>
                <w:rPr>
                  <w:i/>
                </w:rPr>
                <w:t>objects</w:t>
              </w:r>
              <w:r>
                <w:t xml:space="preserve">. The max length of the array is </w:t>
              </w:r>
            </w:ins>
            <w:ins w:id="2912" w:author="Josh Maximoff" w:date="2019-02-06T14:00:00Z">
              <w:r>
                <w:t>node-type dependent).</w:t>
              </w:r>
            </w:ins>
          </w:p>
        </w:tc>
        <w:tc>
          <w:tcPr>
            <w:tcW w:w="1844" w:type="dxa"/>
          </w:tcPr>
          <w:p w14:paraId="7BC66AD9" w14:textId="7BC902F0" w:rsidR="000F47A4" w:rsidRDefault="000F47A4" w:rsidP="00514D92">
            <w:pPr>
              <w:rPr>
                <w:ins w:id="2913" w:author="Josh Maximoff" w:date="2019-02-06T13:40:00Z"/>
                <w:i/>
              </w:rPr>
            </w:pPr>
            <w:proofErr w:type="spellStart"/>
            <w:ins w:id="2914" w:author="Josh Maximoff" w:date="2019-02-06T13:45:00Z">
              <w:r>
                <w:rPr>
                  <w:i/>
                </w:rPr>
                <w:t>param_id</w:t>
              </w:r>
            </w:ins>
            <w:proofErr w:type="spellEnd"/>
          </w:p>
        </w:tc>
        <w:tc>
          <w:tcPr>
            <w:tcW w:w="1243" w:type="dxa"/>
          </w:tcPr>
          <w:p w14:paraId="05FDF821" w14:textId="0963E172" w:rsidR="000F47A4" w:rsidRDefault="000F47A4" w:rsidP="00514D92">
            <w:pPr>
              <w:rPr>
                <w:ins w:id="2915" w:author="Josh Maximoff" w:date="2019-02-06T13:40:00Z"/>
              </w:rPr>
            </w:pPr>
            <w:ins w:id="2916" w:author="Josh Maximoff" w:date="2019-02-06T13:45:00Z">
              <w:r>
                <w:t>number</w:t>
              </w:r>
            </w:ins>
          </w:p>
        </w:tc>
        <w:tc>
          <w:tcPr>
            <w:tcW w:w="1811" w:type="dxa"/>
          </w:tcPr>
          <w:p w14:paraId="7B24AFAD" w14:textId="55517CE7" w:rsidR="000F47A4" w:rsidRDefault="000F47A4" w:rsidP="00514D92">
            <w:pPr>
              <w:rPr>
                <w:ins w:id="2917" w:author="Josh Maximoff" w:date="2019-02-06T13:40:00Z"/>
              </w:rPr>
            </w:pPr>
            <w:ins w:id="2918" w:author="Josh Maximoff" w:date="2019-02-06T13:45:00Z">
              <w:r>
                <w:t>Enum: node-type-specific</w:t>
              </w:r>
            </w:ins>
          </w:p>
        </w:tc>
        <w:tc>
          <w:tcPr>
            <w:tcW w:w="2799" w:type="dxa"/>
          </w:tcPr>
          <w:p w14:paraId="497467B3" w14:textId="1E5A6163" w:rsidR="000F47A4" w:rsidRPr="00175B03" w:rsidRDefault="00CC4873" w:rsidP="00514D92">
            <w:pPr>
              <w:rPr>
                <w:ins w:id="2919" w:author="Josh Maximoff" w:date="2019-02-06T13:40:00Z"/>
              </w:rPr>
            </w:pPr>
            <w:ins w:id="2920" w:author="Josh Maximoff" w:date="2019-02-06T14:00:00Z">
              <w:r>
                <w:t>Identifies which node parameter this entry sets</w:t>
              </w:r>
            </w:ins>
            <w:ins w:id="2921" w:author="Josh Maximoff" w:date="2019-02-06T14:01:00Z">
              <w:r>
                <w:t xml:space="preserve">. Any valid </w:t>
              </w:r>
              <w:proofErr w:type="spellStart"/>
              <w:r>
                <w:rPr>
                  <w:i/>
                </w:rPr>
                <w:t>param_id</w:t>
              </w:r>
              <w:proofErr w:type="spellEnd"/>
              <w:r>
                <w:t xml:space="preserve"> that does not appear in the array is left unchanged.</w:t>
              </w:r>
            </w:ins>
          </w:p>
        </w:tc>
      </w:tr>
      <w:tr w:rsidR="000F47A4" w14:paraId="5D7E14CA" w14:textId="77777777" w:rsidTr="00514D92">
        <w:trPr>
          <w:trHeight w:val="135"/>
          <w:ins w:id="2922" w:author="Josh Maximoff" w:date="2019-02-06T13:40:00Z"/>
        </w:trPr>
        <w:tc>
          <w:tcPr>
            <w:tcW w:w="1844" w:type="dxa"/>
            <w:vMerge/>
          </w:tcPr>
          <w:p w14:paraId="71AD5A3E" w14:textId="77777777" w:rsidR="000F47A4" w:rsidRDefault="000F47A4" w:rsidP="00514D92">
            <w:pPr>
              <w:rPr>
                <w:ins w:id="2923" w:author="Josh Maximoff" w:date="2019-02-06T13:43:00Z"/>
                <w:i/>
              </w:rPr>
            </w:pPr>
          </w:p>
        </w:tc>
        <w:tc>
          <w:tcPr>
            <w:tcW w:w="1844" w:type="dxa"/>
          </w:tcPr>
          <w:p w14:paraId="226BE666" w14:textId="2AD136A7" w:rsidR="000F47A4" w:rsidRDefault="000F47A4" w:rsidP="00514D92">
            <w:pPr>
              <w:rPr>
                <w:ins w:id="2924" w:author="Josh Maximoff" w:date="2019-02-06T13:40:00Z"/>
                <w:i/>
              </w:rPr>
            </w:pPr>
            <w:ins w:id="2925" w:author="Josh Maximoff" w:date="2019-02-06T13:45:00Z">
              <w:r>
                <w:rPr>
                  <w:i/>
                </w:rPr>
                <w:t>value</w:t>
              </w:r>
            </w:ins>
          </w:p>
        </w:tc>
        <w:tc>
          <w:tcPr>
            <w:tcW w:w="1243" w:type="dxa"/>
          </w:tcPr>
          <w:p w14:paraId="2072A3DC" w14:textId="505FDDB7" w:rsidR="000F47A4" w:rsidRDefault="00BA6F74" w:rsidP="00514D92">
            <w:pPr>
              <w:rPr>
                <w:ins w:id="2926" w:author="Josh Maximoff" w:date="2019-02-06T13:40:00Z"/>
              </w:rPr>
            </w:pPr>
            <w:ins w:id="2927" w:author="Josh Maximoff" w:date="2019-02-06T17:49:00Z">
              <w:r>
                <w:t>number</w:t>
              </w:r>
            </w:ins>
          </w:p>
        </w:tc>
        <w:tc>
          <w:tcPr>
            <w:tcW w:w="1811" w:type="dxa"/>
          </w:tcPr>
          <w:p w14:paraId="6904E95D" w14:textId="44220943" w:rsidR="000F47A4" w:rsidRDefault="000F47A4" w:rsidP="00514D92">
            <w:pPr>
              <w:rPr>
                <w:ins w:id="2928" w:author="Josh Maximoff" w:date="2019-02-06T13:40:00Z"/>
              </w:rPr>
            </w:pPr>
            <w:ins w:id="2929" w:author="Josh Maximoff" w:date="2019-02-06T13:45:00Z">
              <w:r>
                <w:t>value: param-id-specific</w:t>
              </w:r>
            </w:ins>
          </w:p>
        </w:tc>
        <w:tc>
          <w:tcPr>
            <w:tcW w:w="2799" w:type="dxa"/>
          </w:tcPr>
          <w:p w14:paraId="7C7988B2" w14:textId="708C626D" w:rsidR="000F47A4" w:rsidRPr="00175B03" w:rsidRDefault="00CC4873" w:rsidP="00514D92">
            <w:pPr>
              <w:rPr>
                <w:ins w:id="2930" w:author="Josh Maximoff" w:date="2019-02-06T13:40:00Z"/>
              </w:rPr>
            </w:pPr>
            <w:ins w:id="2931" w:author="Josh Maximoff" w:date="2019-02-06T14:01:00Z">
              <w:r>
                <w:t xml:space="preserve">Provides the value for the specified </w:t>
              </w:r>
              <w:proofErr w:type="spellStart"/>
              <w:r>
                <w:rPr>
                  <w:i/>
                </w:rPr>
                <w:t>param</w:t>
              </w:r>
              <w:r>
                <w:rPr>
                  <w:i/>
                </w:rPr>
                <w:softHyphen/>
                <w:t>_id</w:t>
              </w:r>
              <w:proofErr w:type="spellEnd"/>
              <w:r>
                <w:t>.</w:t>
              </w:r>
            </w:ins>
          </w:p>
        </w:tc>
      </w:tr>
    </w:tbl>
    <w:p w14:paraId="4E76ABBA" w14:textId="69AC0FF9" w:rsidR="00C9214B" w:rsidRDefault="00C9214B" w:rsidP="00083742">
      <w:pPr>
        <w:rPr>
          <w:ins w:id="2932" w:author="Josh Maximoff" w:date="2019-02-06T17:42:00Z"/>
        </w:rPr>
      </w:pPr>
    </w:p>
    <w:p w14:paraId="08EDB9FF" w14:textId="278E7E80" w:rsidR="00BA6F74" w:rsidRDefault="00BA6F74" w:rsidP="00083742">
      <w:pPr>
        <w:rPr>
          <w:ins w:id="2933" w:author="Josh Maximoff" w:date="2019-02-06T17:46:00Z"/>
        </w:rPr>
      </w:pPr>
      <w:ins w:id="2934" w:author="Josh Maximoff" w:date="2019-02-06T17:42:00Z">
        <w:r>
          <w:t xml:space="preserve">The following example </w:t>
        </w:r>
      </w:ins>
      <w:ins w:id="2935" w:author="Josh Maximoff" w:date="2019-02-06T17:43:00Z">
        <w:r>
          <w:t xml:space="preserve">processing node config file sets the second instance of a spectrogram node to receive </w:t>
        </w:r>
      </w:ins>
      <w:ins w:id="2936" w:author="Josh Maximoff" w:date="2019-02-06T17:44:00Z">
        <w:r>
          <w:t xml:space="preserve">its input data from the sole instance of a </w:t>
        </w:r>
      </w:ins>
      <w:ins w:id="2937" w:author="Josh Maximoff" w:date="2019-02-06T17:45:00Z">
        <w:r>
          <w:t xml:space="preserve">transducer node, specifically disabling data output to </w:t>
        </w:r>
        <w:r>
          <w:lastRenderedPageBreak/>
          <w:t xml:space="preserve">the /data </w:t>
        </w:r>
      </w:ins>
      <w:ins w:id="2938" w:author="Josh Maximoff" w:date="2019-02-06T17:46:00Z">
        <w:r>
          <w:t xml:space="preserve">folder and setting the frequency bin count (first parameter) to 64 and </w:t>
        </w:r>
        <w:proofErr w:type="spellStart"/>
        <w:r>
          <w:t>skip_count</w:t>
        </w:r>
        <w:proofErr w:type="spellEnd"/>
        <w:r>
          <w:t xml:space="preserve"> (second parameter) to </w:t>
        </w:r>
      </w:ins>
      <w:ins w:id="2939" w:author="Josh Maximoff" w:date="2019-02-06T17:47:00Z">
        <w:r>
          <w:t>8</w:t>
        </w:r>
      </w:ins>
      <w:ins w:id="2940" w:author="Josh Maximoff" w:date="2019-02-06T17:46:00Z">
        <w:r>
          <w:t>.</w:t>
        </w:r>
      </w:ins>
    </w:p>
    <w:p w14:paraId="66D7393B" w14:textId="09621B62" w:rsidR="00440B75" w:rsidRDefault="00440B75">
      <w:pPr>
        <w:pStyle w:val="Caption"/>
        <w:keepNext/>
        <w:rPr>
          <w:ins w:id="2941" w:author="Josh Maximoff" w:date="2019-02-06T17:51:00Z"/>
        </w:rPr>
        <w:pPrChange w:id="2942" w:author="Josh Maximoff" w:date="2019-02-06T17:51:00Z">
          <w:pPr/>
        </w:pPrChange>
      </w:pPr>
      <w:ins w:id="2943" w:author="Josh Maximoff" w:date="2019-02-06T17:51:00Z">
        <w:r>
          <w:t xml:space="preserve">Table </w:t>
        </w:r>
        <w:r>
          <w:fldChar w:fldCharType="begin"/>
        </w:r>
        <w:r>
          <w:instrText xml:space="preserve"> SEQ Table \* ARABIC </w:instrText>
        </w:r>
      </w:ins>
      <w:r>
        <w:fldChar w:fldCharType="separate"/>
      </w:r>
      <w:ins w:id="2944" w:author="Josh Maximoff" w:date="2019-02-06T18:50:00Z">
        <w:r w:rsidR="00AD4D88">
          <w:rPr>
            <w:noProof/>
          </w:rPr>
          <w:t>25</w:t>
        </w:r>
      </w:ins>
      <w:ins w:id="2945" w:author="Josh Maximoff" w:date="2019-02-06T17:51:00Z">
        <w:r>
          <w:fldChar w:fldCharType="end"/>
        </w:r>
        <w:r>
          <w:t xml:space="preserve"> - Example </w:t>
        </w:r>
        <w:proofErr w:type="spellStart"/>
        <w:r>
          <w:t>proc_node_cfg</w:t>
        </w:r>
        <w:proofErr w:type="spellEnd"/>
        <w:r>
          <w:t>_&lt;INDEX&gt;.json</w:t>
        </w:r>
      </w:ins>
    </w:p>
    <w:tbl>
      <w:tblPr>
        <w:tblStyle w:val="TableGrid"/>
        <w:tblW w:w="0" w:type="auto"/>
        <w:tblLook w:val="04A0" w:firstRow="1" w:lastRow="0" w:firstColumn="1" w:lastColumn="0" w:noHBand="0" w:noVBand="1"/>
        <w:tblPrChange w:id="2946" w:author="Josh Maximoff" w:date="2019-02-06T17:47:00Z">
          <w:tblPr>
            <w:tblStyle w:val="TableGrid"/>
            <w:tblW w:w="0" w:type="auto"/>
            <w:tblLook w:val="04A0" w:firstRow="1" w:lastRow="0" w:firstColumn="1" w:lastColumn="0" w:noHBand="0" w:noVBand="1"/>
          </w:tblPr>
        </w:tblPrChange>
      </w:tblPr>
      <w:tblGrid>
        <w:gridCol w:w="9350"/>
        <w:tblGridChange w:id="2947">
          <w:tblGrid>
            <w:gridCol w:w="9350"/>
          </w:tblGrid>
        </w:tblGridChange>
      </w:tblGrid>
      <w:tr w:rsidR="00BA6F74" w14:paraId="2082B3B1" w14:textId="77777777" w:rsidTr="00BA6F74">
        <w:trPr>
          <w:ins w:id="2948" w:author="Josh Maximoff" w:date="2019-02-06T17:46:00Z"/>
        </w:trPr>
        <w:tc>
          <w:tcPr>
            <w:tcW w:w="9350" w:type="dxa"/>
            <w:shd w:val="clear" w:color="auto" w:fill="E7E6E6" w:themeFill="background2"/>
            <w:tcPrChange w:id="2949" w:author="Josh Maximoff" w:date="2019-02-06T17:47:00Z">
              <w:tcPr>
                <w:tcW w:w="9350" w:type="dxa"/>
              </w:tcPr>
            </w:tcPrChange>
          </w:tcPr>
          <w:p w14:paraId="5C69B933" w14:textId="77777777" w:rsidR="00BA6F74" w:rsidRDefault="00BA6F74" w:rsidP="00BA6F74">
            <w:pPr>
              <w:rPr>
                <w:ins w:id="2950" w:author="Josh Maximoff" w:date="2019-02-06T17:51:00Z"/>
              </w:rPr>
            </w:pPr>
            <w:ins w:id="2951" w:author="Josh Maximoff" w:date="2019-02-06T17:51:00Z">
              <w:r>
                <w:t>{</w:t>
              </w:r>
            </w:ins>
          </w:p>
          <w:p w14:paraId="5EF2C14D" w14:textId="77777777" w:rsidR="00BA6F74" w:rsidRDefault="00BA6F74" w:rsidP="00BA6F74">
            <w:pPr>
              <w:rPr>
                <w:ins w:id="2952" w:author="Josh Maximoff" w:date="2019-02-06T17:51:00Z"/>
              </w:rPr>
            </w:pPr>
            <w:ins w:id="2953" w:author="Josh Maximoff" w:date="2019-02-06T17:51:00Z">
              <w:r>
                <w:tab/>
                <w:t>"</w:t>
              </w:r>
              <w:proofErr w:type="spellStart"/>
              <w:r>
                <w:t>node_type</w:t>
              </w:r>
              <w:proofErr w:type="spellEnd"/>
              <w:r>
                <w:t>": "</w:t>
              </w:r>
              <w:proofErr w:type="spellStart"/>
              <w:r>
                <w:t>spc</w:t>
              </w:r>
              <w:proofErr w:type="spellEnd"/>
              <w:r>
                <w:t>",</w:t>
              </w:r>
            </w:ins>
          </w:p>
          <w:p w14:paraId="21EE96C5" w14:textId="77777777" w:rsidR="00BA6F74" w:rsidRDefault="00BA6F74" w:rsidP="00BA6F74">
            <w:pPr>
              <w:rPr>
                <w:ins w:id="2954" w:author="Josh Maximoff" w:date="2019-02-06T17:51:00Z"/>
              </w:rPr>
            </w:pPr>
            <w:ins w:id="2955" w:author="Josh Maximoff" w:date="2019-02-06T17:51:00Z">
              <w:r>
                <w:tab/>
                <w:t>"instance": 1,</w:t>
              </w:r>
            </w:ins>
          </w:p>
          <w:p w14:paraId="591AB757" w14:textId="77777777" w:rsidR="00BA6F74" w:rsidRDefault="00BA6F74" w:rsidP="00BA6F74">
            <w:pPr>
              <w:rPr>
                <w:ins w:id="2956" w:author="Josh Maximoff" w:date="2019-02-06T17:51:00Z"/>
              </w:rPr>
            </w:pPr>
            <w:ins w:id="2957" w:author="Josh Maximoff" w:date="2019-02-06T17:51:00Z">
              <w:r>
                <w:tab/>
                <w:t>"</w:t>
              </w:r>
              <w:proofErr w:type="spellStart"/>
              <w:r>
                <w:t>src_node_type</w:t>
              </w:r>
              <w:proofErr w:type="spellEnd"/>
              <w:r>
                <w:t>": "</w:t>
              </w:r>
              <w:proofErr w:type="spellStart"/>
              <w:r>
                <w:t>txd</w:t>
              </w:r>
              <w:proofErr w:type="spellEnd"/>
              <w:r>
                <w:t>",</w:t>
              </w:r>
            </w:ins>
          </w:p>
          <w:p w14:paraId="70F87226" w14:textId="77777777" w:rsidR="00BA6F74" w:rsidRDefault="00BA6F74" w:rsidP="00BA6F74">
            <w:pPr>
              <w:rPr>
                <w:ins w:id="2958" w:author="Josh Maximoff" w:date="2019-02-06T17:51:00Z"/>
              </w:rPr>
            </w:pPr>
            <w:ins w:id="2959" w:author="Josh Maximoff" w:date="2019-02-06T17:51:00Z">
              <w:r>
                <w:tab/>
                <w:t>"</w:t>
              </w:r>
              <w:proofErr w:type="spellStart"/>
              <w:r>
                <w:t>src_instance</w:t>
              </w:r>
              <w:proofErr w:type="spellEnd"/>
              <w:r>
                <w:t>": 0,</w:t>
              </w:r>
            </w:ins>
          </w:p>
          <w:p w14:paraId="06400B14" w14:textId="77777777" w:rsidR="00BA6F74" w:rsidRDefault="00BA6F74" w:rsidP="00BA6F74">
            <w:pPr>
              <w:rPr>
                <w:ins w:id="2960" w:author="Josh Maximoff" w:date="2019-02-06T17:51:00Z"/>
              </w:rPr>
            </w:pPr>
            <w:ins w:id="2961" w:author="Josh Maximoff" w:date="2019-02-06T17:51:00Z">
              <w:r>
                <w:tab/>
                <w:t>"</w:t>
              </w:r>
              <w:proofErr w:type="spellStart"/>
              <w:r>
                <w:t>nepi_output</w:t>
              </w:r>
              <w:proofErr w:type="spellEnd"/>
              <w:r>
                <w:t>": 0,</w:t>
              </w:r>
            </w:ins>
          </w:p>
          <w:p w14:paraId="61F5A7B3" w14:textId="77777777" w:rsidR="00BA6F74" w:rsidRDefault="00BA6F74" w:rsidP="00BA6F74">
            <w:pPr>
              <w:rPr>
                <w:ins w:id="2962" w:author="Josh Maximoff" w:date="2019-02-06T17:51:00Z"/>
              </w:rPr>
            </w:pPr>
            <w:ins w:id="2963" w:author="Josh Maximoff" w:date="2019-02-06T17:51:00Z">
              <w:r>
                <w:tab/>
                <w:t>"params": [{</w:t>
              </w:r>
            </w:ins>
          </w:p>
          <w:p w14:paraId="282F6907" w14:textId="77777777" w:rsidR="00BA6F74" w:rsidRDefault="00BA6F74" w:rsidP="00BA6F74">
            <w:pPr>
              <w:rPr>
                <w:ins w:id="2964" w:author="Josh Maximoff" w:date="2019-02-06T17:51:00Z"/>
              </w:rPr>
            </w:pPr>
            <w:ins w:id="2965" w:author="Josh Maximoff" w:date="2019-02-06T17:51:00Z">
              <w:r>
                <w:tab/>
              </w:r>
              <w:r>
                <w:tab/>
              </w:r>
              <w:r>
                <w:tab/>
                <w:t>"</w:t>
              </w:r>
              <w:proofErr w:type="spellStart"/>
              <w:r>
                <w:t>param_id</w:t>
              </w:r>
              <w:proofErr w:type="spellEnd"/>
              <w:r>
                <w:t>": 0,</w:t>
              </w:r>
            </w:ins>
          </w:p>
          <w:p w14:paraId="3DDCF3B5" w14:textId="77777777" w:rsidR="00BA6F74" w:rsidRDefault="00BA6F74" w:rsidP="00BA6F74">
            <w:pPr>
              <w:rPr>
                <w:ins w:id="2966" w:author="Josh Maximoff" w:date="2019-02-06T17:51:00Z"/>
              </w:rPr>
            </w:pPr>
            <w:ins w:id="2967" w:author="Josh Maximoff" w:date="2019-02-06T17:51:00Z">
              <w:r>
                <w:tab/>
              </w:r>
              <w:r>
                <w:tab/>
              </w:r>
              <w:r>
                <w:tab/>
                <w:t>"value": 64</w:t>
              </w:r>
              <w:bookmarkStart w:id="2968" w:name="_GoBack"/>
              <w:bookmarkEnd w:id="2968"/>
            </w:ins>
          </w:p>
          <w:p w14:paraId="607E2924" w14:textId="77777777" w:rsidR="00BA6F74" w:rsidRDefault="00BA6F74" w:rsidP="00BA6F74">
            <w:pPr>
              <w:rPr>
                <w:ins w:id="2969" w:author="Josh Maximoff" w:date="2019-02-06T17:51:00Z"/>
              </w:rPr>
            </w:pPr>
            <w:ins w:id="2970" w:author="Josh Maximoff" w:date="2019-02-06T17:51:00Z">
              <w:r>
                <w:tab/>
              </w:r>
              <w:r>
                <w:tab/>
                <w:t>},</w:t>
              </w:r>
            </w:ins>
          </w:p>
          <w:p w14:paraId="62FD215E" w14:textId="77777777" w:rsidR="00BA6F74" w:rsidRDefault="00BA6F74" w:rsidP="00BA6F74">
            <w:pPr>
              <w:rPr>
                <w:ins w:id="2971" w:author="Josh Maximoff" w:date="2019-02-06T17:51:00Z"/>
              </w:rPr>
            </w:pPr>
            <w:ins w:id="2972" w:author="Josh Maximoff" w:date="2019-02-06T17:51:00Z">
              <w:r>
                <w:tab/>
              </w:r>
              <w:r>
                <w:tab/>
                <w:t>{</w:t>
              </w:r>
            </w:ins>
          </w:p>
          <w:p w14:paraId="23F60471" w14:textId="77777777" w:rsidR="00BA6F74" w:rsidRDefault="00BA6F74" w:rsidP="00BA6F74">
            <w:pPr>
              <w:rPr>
                <w:ins w:id="2973" w:author="Josh Maximoff" w:date="2019-02-06T17:51:00Z"/>
              </w:rPr>
            </w:pPr>
            <w:ins w:id="2974" w:author="Josh Maximoff" w:date="2019-02-06T17:51:00Z">
              <w:r>
                <w:tab/>
              </w:r>
              <w:r>
                <w:tab/>
              </w:r>
              <w:r>
                <w:tab/>
                <w:t>"</w:t>
              </w:r>
              <w:proofErr w:type="spellStart"/>
              <w:r>
                <w:t>param_id</w:t>
              </w:r>
              <w:proofErr w:type="spellEnd"/>
              <w:r>
                <w:t>": 1,</w:t>
              </w:r>
            </w:ins>
          </w:p>
          <w:p w14:paraId="30152F1B" w14:textId="77777777" w:rsidR="00BA6F74" w:rsidRDefault="00BA6F74" w:rsidP="00BA6F74">
            <w:pPr>
              <w:rPr>
                <w:ins w:id="2975" w:author="Josh Maximoff" w:date="2019-02-06T17:51:00Z"/>
              </w:rPr>
            </w:pPr>
            <w:ins w:id="2976" w:author="Josh Maximoff" w:date="2019-02-06T17:51:00Z">
              <w:r>
                <w:tab/>
              </w:r>
              <w:r>
                <w:tab/>
              </w:r>
              <w:r>
                <w:tab/>
                <w:t>"value": 8</w:t>
              </w:r>
            </w:ins>
          </w:p>
          <w:p w14:paraId="37BCE04C" w14:textId="77777777" w:rsidR="00BA6F74" w:rsidRDefault="00BA6F74" w:rsidP="00BA6F74">
            <w:pPr>
              <w:rPr>
                <w:ins w:id="2977" w:author="Josh Maximoff" w:date="2019-02-06T17:51:00Z"/>
              </w:rPr>
            </w:pPr>
            <w:ins w:id="2978" w:author="Josh Maximoff" w:date="2019-02-06T17:51:00Z">
              <w:r>
                <w:tab/>
              </w:r>
              <w:r>
                <w:tab/>
                <w:t>}</w:t>
              </w:r>
            </w:ins>
          </w:p>
          <w:p w14:paraId="63F59401" w14:textId="77777777" w:rsidR="00BA6F74" w:rsidRDefault="00BA6F74" w:rsidP="00BA6F74">
            <w:pPr>
              <w:rPr>
                <w:ins w:id="2979" w:author="Josh Maximoff" w:date="2019-02-06T17:51:00Z"/>
              </w:rPr>
            </w:pPr>
            <w:ins w:id="2980" w:author="Josh Maximoff" w:date="2019-02-06T17:51:00Z">
              <w:r>
                <w:tab/>
                <w:t>]</w:t>
              </w:r>
            </w:ins>
          </w:p>
          <w:p w14:paraId="1AED6685" w14:textId="5F3BE6BE" w:rsidR="00BA6F74" w:rsidRDefault="00BA6F74" w:rsidP="00BA6F74">
            <w:pPr>
              <w:rPr>
                <w:ins w:id="2981" w:author="Josh Maximoff" w:date="2019-02-06T17:46:00Z"/>
              </w:rPr>
            </w:pPr>
            <w:ins w:id="2982" w:author="Josh Maximoff" w:date="2019-02-06T17:51:00Z">
              <w:r>
                <w:t>}</w:t>
              </w:r>
            </w:ins>
          </w:p>
        </w:tc>
      </w:tr>
    </w:tbl>
    <w:p w14:paraId="6B6D9EA4" w14:textId="77777777" w:rsidR="00BA6F74" w:rsidRDefault="00BA6F74" w:rsidP="00083742">
      <w:pPr>
        <w:rPr>
          <w:ins w:id="2983" w:author="Josh Maximoff" w:date="2019-02-06T13:21:00Z"/>
        </w:rPr>
      </w:pPr>
    </w:p>
    <w:p w14:paraId="264D9D37" w14:textId="30795603" w:rsidR="00083742" w:rsidDel="00514D92" w:rsidRDefault="00514D92" w:rsidP="009B287F">
      <w:pPr>
        <w:pStyle w:val="Heading2"/>
        <w:rPr>
          <w:del w:id="2984" w:author="Josh Maximoff" w:date="2019-02-06T14:01:00Z"/>
        </w:rPr>
      </w:pPr>
      <w:bookmarkStart w:id="2985" w:name="_Ref355230"/>
      <w:bookmarkStart w:id="2986" w:name="_Toc371442"/>
      <w:proofErr w:type="spellStart"/>
      <w:ins w:id="2987" w:author="Josh Maximoff" w:date="2019-02-06T14:06:00Z">
        <w:r>
          <w:t>geofence_cfg</w:t>
        </w:r>
        <w:proofErr w:type="spellEnd"/>
        <w:r>
          <w:t>_&lt;INDEX</w:t>
        </w:r>
      </w:ins>
      <w:ins w:id="2988" w:author="Josh Maximoff" w:date="2019-02-06T14:07:00Z">
        <w:r>
          <w:t>&gt;.json</w:t>
        </w:r>
      </w:ins>
      <w:bookmarkEnd w:id="2985"/>
      <w:bookmarkEnd w:id="2986"/>
    </w:p>
    <w:p w14:paraId="06B79B5F" w14:textId="5FF6F16A" w:rsidR="00514D92" w:rsidRDefault="00514D92" w:rsidP="00175B03">
      <w:pPr>
        <w:pStyle w:val="Heading2"/>
        <w:rPr>
          <w:ins w:id="2989" w:author="Josh Maximoff" w:date="2019-02-06T14:07:00Z"/>
        </w:rPr>
      </w:pPr>
    </w:p>
    <w:p w14:paraId="3153EA49" w14:textId="4397DCBD" w:rsidR="00514D92" w:rsidRPr="00175B03" w:rsidRDefault="00514D92" w:rsidP="00514D92">
      <w:pPr>
        <w:rPr>
          <w:ins w:id="2990" w:author="Josh Maximoff" w:date="2019-02-06T14:10:00Z"/>
        </w:rPr>
      </w:pPr>
      <w:ins w:id="2991" w:author="Josh Maximoff" w:date="2019-02-06T14:07:00Z">
        <w:r>
          <w:t xml:space="preserve">The geofence feature allows for configuration of geographic areas of interest, where </w:t>
        </w:r>
      </w:ins>
      <w:ins w:id="2992" w:author="Josh Maximoff" w:date="2019-02-06T14:08:00Z">
        <w:r>
          <w:t xml:space="preserve">specific actions may be taken and near which the GPS duty cycle is automatically increased. The geographic areas of interest are defined </w:t>
        </w:r>
      </w:ins>
      <w:ins w:id="2993" w:author="Josh Maximoff" w:date="2019-02-06T14:09:00Z">
        <w:r>
          <w:t xml:space="preserve">by polygons consisting of ordered </w:t>
        </w:r>
        <w:proofErr w:type="spellStart"/>
        <w:r>
          <w:t>lat</w:t>
        </w:r>
        <w:proofErr w:type="spellEnd"/>
        <w:r>
          <w:t>/long vertices. These polygons are configurable through the file structure described in this section.</w:t>
        </w:r>
      </w:ins>
      <w:ins w:id="2994" w:author="Josh Maximoff" w:date="2019-02-06T14:08:00Z">
        <w:r>
          <w:t xml:space="preserve"> </w:t>
        </w:r>
      </w:ins>
    </w:p>
    <w:p w14:paraId="18DBD332" w14:textId="2059E176" w:rsidR="003A790F" w:rsidRDefault="003A790F">
      <w:pPr>
        <w:pStyle w:val="Caption"/>
        <w:keepNext/>
        <w:rPr>
          <w:ins w:id="2995" w:author="Josh Maximoff" w:date="2019-02-06T14:19:00Z"/>
        </w:rPr>
        <w:pPrChange w:id="2996" w:author="Josh Maximoff" w:date="2019-02-06T14:19:00Z">
          <w:pPr/>
        </w:pPrChange>
      </w:pPr>
      <w:ins w:id="2997" w:author="Josh Maximoff" w:date="2019-02-06T14:19:00Z">
        <w:r>
          <w:t xml:space="preserve">Table </w:t>
        </w:r>
        <w:r>
          <w:fldChar w:fldCharType="begin"/>
        </w:r>
        <w:r>
          <w:instrText xml:space="preserve"> SEQ Table \* ARABIC </w:instrText>
        </w:r>
      </w:ins>
      <w:r>
        <w:fldChar w:fldCharType="separate"/>
      </w:r>
      <w:ins w:id="2998" w:author="Josh Maximoff" w:date="2019-02-06T18:50:00Z">
        <w:r w:rsidR="00AD4D88">
          <w:rPr>
            <w:noProof/>
          </w:rPr>
          <w:t>26</w:t>
        </w:r>
      </w:ins>
      <w:ins w:id="2999" w:author="Josh Maximoff" w:date="2019-02-06T14:19:00Z">
        <w:r>
          <w:fldChar w:fldCharType="end"/>
        </w:r>
        <w:r>
          <w:t xml:space="preserve"> - Geofence Cfg</w:t>
        </w:r>
      </w:ins>
    </w:p>
    <w:tbl>
      <w:tblPr>
        <w:tblStyle w:val="TableGrid"/>
        <w:tblW w:w="9541" w:type="dxa"/>
        <w:tblLook w:val="04A0" w:firstRow="1" w:lastRow="0" w:firstColumn="1" w:lastColumn="0" w:noHBand="0" w:noVBand="1"/>
      </w:tblPr>
      <w:tblGrid>
        <w:gridCol w:w="1844"/>
        <w:gridCol w:w="1844"/>
        <w:gridCol w:w="1243"/>
        <w:gridCol w:w="1811"/>
        <w:gridCol w:w="2799"/>
      </w:tblGrid>
      <w:tr w:rsidR="00514D92" w14:paraId="5021F421" w14:textId="77777777" w:rsidTr="00514D92">
        <w:trPr>
          <w:ins w:id="3000" w:author="Josh Maximoff" w:date="2019-02-06T14:10:00Z"/>
        </w:trPr>
        <w:tc>
          <w:tcPr>
            <w:tcW w:w="3688" w:type="dxa"/>
            <w:gridSpan w:val="2"/>
          </w:tcPr>
          <w:p w14:paraId="7B4FB2E1" w14:textId="77777777" w:rsidR="00514D92" w:rsidRPr="00FF3FDC" w:rsidRDefault="00514D92" w:rsidP="00514D92">
            <w:pPr>
              <w:rPr>
                <w:ins w:id="3001" w:author="Josh Maximoff" w:date="2019-02-06T14:10:00Z"/>
                <w:b/>
              </w:rPr>
            </w:pPr>
            <w:ins w:id="3002" w:author="Josh Maximoff" w:date="2019-02-06T14:10:00Z">
              <w:r w:rsidRPr="00FF3FDC">
                <w:rPr>
                  <w:b/>
                </w:rPr>
                <w:t>Element</w:t>
              </w:r>
              <w:r>
                <w:rPr>
                  <w:b/>
                </w:rPr>
                <w:t xml:space="preserve"> Name</w:t>
              </w:r>
            </w:ins>
          </w:p>
        </w:tc>
        <w:tc>
          <w:tcPr>
            <w:tcW w:w="1243" w:type="dxa"/>
          </w:tcPr>
          <w:p w14:paraId="3B8E6311" w14:textId="77777777" w:rsidR="00514D92" w:rsidRPr="00FF3FDC" w:rsidRDefault="00514D92" w:rsidP="00514D92">
            <w:pPr>
              <w:rPr>
                <w:ins w:id="3003" w:author="Josh Maximoff" w:date="2019-02-06T14:10:00Z"/>
                <w:b/>
              </w:rPr>
            </w:pPr>
            <w:ins w:id="3004" w:author="Josh Maximoff" w:date="2019-02-06T14:10:00Z">
              <w:r>
                <w:rPr>
                  <w:b/>
                </w:rPr>
                <w:t xml:space="preserve">JSON </w:t>
              </w:r>
              <w:r w:rsidRPr="00FF3FDC">
                <w:rPr>
                  <w:b/>
                </w:rPr>
                <w:t>Type</w:t>
              </w:r>
            </w:ins>
          </w:p>
        </w:tc>
        <w:tc>
          <w:tcPr>
            <w:tcW w:w="1811" w:type="dxa"/>
          </w:tcPr>
          <w:p w14:paraId="607B4A6E" w14:textId="77777777" w:rsidR="00514D92" w:rsidRDefault="00514D92" w:rsidP="00514D92">
            <w:pPr>
              <w:rPr>
                <w:ins w:id="3005" w:author="Josh Maximoff" w:date="2019-02-06T14:10:00Z"/>
                <w:b/>
              </w:rPr>
            </w:pPr>
            <w:ins w:id="3006" w:author="Josh Maximoff" w:date="2019-02-06T14:10:00Z">
              <w:r>
                <w:rPr>
                  <w:b/>
                </w:rPr>
                <w:t>Range/Format</w:t>
              </w:r>
            </w:ins>
          </w:p>
        </w:tc>
        <w:tc>
          <w:tcPr>
            <w:tcW w:w="2799" w:type="dxa"/>
          </w:tcPr>
          <w:p w14:paraId="74E35432" w14:textId="77777777" w:rsidR="00514D92" w:rsidRDefault="00514D92" w:rsidP="00514D92">
            <w:pPr>
              <w:rPr>
                <w:ins w:id="3007" w:author="Josh Maximoff" w:date="2019-02-06T14:10:00Z"/>
                <w:b/>
              </w:rPr>
            </w:pPr>
            <w:ins w:id="3008" w:author="Josh Maximoff" w:date="2019-02-06T14:10:00Z">
              <w:r w:rsidRPr="00FF3FDC">
                <w:rPr>
                  <w:b/>
                </w:rPr>
                <w:t>Description</w:t>
              </w:r>
              <w:r>
                <w:rPr>
                  <w:b/>
                </w:rPr>
                <w:t>/Notes</w:t>
              </w:r>
            </w:ins>
          </w:p>
        </w:tc>
      </w:tr>
      <w:tr w:rsidR="00514D92" w14:paraId="614AEADD" w14:textId="77777777" w:rsidTr="00514D92">
        <w:trPr>
          <w:ins w:id="3009" w:author="Josh Maximoff" w:date="2019-02-06T14:10:00Z"/>
        </w:trPr>
        <w:tc>
          <w:tcPr>
            <w:tcW w:w="3688" w:type="dxa"/>
            <w:gridSpan w:val="2"/>
          </w:tcPr>
          <w:p w14:paraId="37590E59" w14:textId="6097BBA0" w:rsidR="00514D92" w:rsidRPr="00514D92" w:rsidRDefault="00514D92" w:rsidP="00514D92">
            <w:pPr>
              <w:rPr>
                <w:ins w:id="3010" w:author="Josh Maximoff" w:date="2019-02-06T14:10:00Z"/>
                <w:i/>
                <w:rPrChange w:id="3011" w:author="Josh Maximoff" w:date="2019-02-06T14:13:00Z">
                  <w:rPr>
                    <w:ins w:id="3012" w:author="Josh Maximoff" w:date="2019-02-06T14:10:00Z"/>
                    <w:b/>
                  </w:rPr>
                </w:rPrChange>
              </w:rPr>
            </w:pPr>
            <w:proofErr w:type="spellStart"/>
            <w:ins w:id="3013" w:author="Josh Maximoff" w:date="2019-02-06T14:10:00Z">
              <w:r w:rsidRPr="00514D92">
                <w:rPr>
                  <w:i/>
                  <w:rPrChange w:id="3014" w:author="Josh Maximoff" w:date="2019-02-06T14:13:00Z">
                    <w:rPr/>
                  </w:rPrChange>
                </w:rPr>
                <w:t>polygon_id</w:t>
              </w:r>
              <w:proofErr w:type="spellEnd"/>
            </w:ins>
          </w:p>
        </w:tc>
        <w:tc>
          <w:tcPr>
            <w:tcW w:w="1243" w:type="dxa"/>
          </w:tcPr>
          <w:p w14:paraId="6E884079" w14:textId="5849F18A" w:rsidR="00514D92" w:rsidRPr="00514D92" w:rsidRDefault="00514D92" w:rsidP="00514D92">
            <w:pPr>
              <w:rPr>
                <w:ins w:id="3015" w:author="Josh Maximoff" w:date="2019-02-06T14:10:00Z"/>
                <w:rPrChange w:id="3016" w:author="Josh Maximoff" w:date="2019-02-06T14:10:00Z">
                  <w:rPr>
                    <w:ins w:id="3017" w:author="Josh Maximoff" w:date="2019-02-06T14:10:00Z"/>
                    <w:b/>
                  </w:rPr>
                </w:rPrChange>
              </w:rPr>
            </w:pPr>
            <w:ins w:id="3018" w:author="Josh Maximoff" w:date="2019-02-06T14:10:00Z">
              <w:r>
                <w:t>number</w:t>
              </w:r>
            </w:ins>
          </w:p>
        </w:tc>
        <w:tc>
          <w:tcPr>
            <w:tcW w:w="1811" w:type="dxa"/>
          </w:tcPr>
          <w:p w14:paraId="7C1E617B" w14:textId="3F222419" w:rsidR="00514D92" w:rsidRPr="00514D92" w:rsidRDefault="00514D92" w:rsidP="00514D92">
            <w:pPr>
              <w:rPr>
                <w:ins w:id="3019" w:author="Josh Maximoff" w:date="2019-02-06T14:10:00Z"/>
                <w:rPrChange w:id="3020" w:author="Josh Maximoff" w:date="2019-02-06T14:10:00Z">
                  <w:rPr>
                    <w:ins w:id="3021" w:author="Josh Maximoff" w:date="2019-02-06T14:10:00Z"/>
                    <w:b/>
                  </w:rPr>
                </w:rPrChange>
              </w:rPr>
            </w:pPr>
            <w:ins w:id="3022" w:author="Josh Maximoff" w:date="2019-02-06T14:10:00Z">
              <w:r>
                <w:t>[0, 15]</w:t>
              </w:r>
            </w:ins>
          </w:p>
        </w:tc>
        <w:tc>
          <w:tcPr>
            <w:tcW w:w="2799" w:type="dxa"/>
          </w:tcPr>
          <w:p w14:paraId="348EB1E2" w14:textId="66E22D26" w:rsidR="00514D92" w:rsidRPr="00514D92" w:rsidRDefault="00514D92" w:rsidP="00514D92">
            <w:pPr>
              <w:rPr>
                <w:ins w:id="3023" w:author="Josh Maximoff" w:date="2019-02-06T14:10:00Z"/>
                <w:rPrChange w:id="3024" w:author="Josh Maximoff" w:date="2019-02-06T14:10:00Z">
                  <w:rPr>
                    <w:ins w:id="3025" w:author="Josh Maximoff" w:date="2019-02-06T14:10:00Z"/>
                    <w:b/>
                  </w:rPr>
                </w:rPrChange>
              </w:rPr>
            </w:pPr>
            <w:ins w:id="3026" w:author="Josh Maximoff" w:date="2019-02-06T14:11:00Z">
              <w:r>
                <w:t>Identifies the specific polygon in the geofence set configured by this file.</w:t>
              </w:r>
            </w:ins>
          </w:p>
        </w:tc>
      </w:tr>
      <w:tr w:rsidR="00514D92" w14:paraId="59D70A44" w14:textId="77777777" w:rsidTr="00514D92">
        <w:trPr>
          <w:ins w:id="3027" w:author="Josh Maximoff" w:date="2019-02-06T14:11:00Z"/>
        </w:trPr>
        <w:tc>
          <w:tcPr>
            <w:tcW w:w="3688" w:type="dxa"/>
            <w:gridSpan w:val="2"/>
          </w:tcPr>
          <w:p w14:paraId="7009DEAC" w14:textId="2EBE8C6A" w:rsidR="00514D92" w:rsidRPr="00514D92" w:rsidRDefault="00514D92" w:rsidP="00514D92">
            <w:pPr>
              <w:rPr>
                <w:ins w:id="3028" w:author="Josh Maximoff" w:date="2019-02-06T14:11:00Z"/>
                <w:i/>
                <w:rPrChange w:id="3029" w:author="Josh Maximoff" w:date="2019-02-06T14:13:00Z">
                  <w:rPr>
                    <w:ins w:id="3030" w:author="Josh Maximoff" w:date="2019-02-06T14:11:00Z"/>
                  </w:rPr>
                </w:rPrChange>
              </w:rPr>
            </w:pPr>
            <w:ins w:id="3031" w:author="Josh Maximoff" w:date="2019-02-06T14:11:00Z">
              <w:r w:rsidRPr="00514D92">
                <w:rPr>
                  <w:i/>
                  <w:rPrChange w:id="3032" w:author="Josh Maximoff" w:date="2019-02-06T14:13:00Z">
                    <w:rPr/>
                  </w:rPrChange>
                </w:rPr>
                <w:t>enabled</w:t>
              </w:r>
            </w:ins>
          </w:p>
        </w:tc>
        <w:tc>
          <w:tcPr>
            <w:tcW w:w="1243" w:type="dxa"/>
          </w:tcPr>
          <w:p w14:paraId="45B04D71" w14:textId="0DF36CF5" w:rsidR="00514D92" w:rsidRDefault="00514D92" w:rsidP="00514D92">
            <w:pPr>
              <w:rPr>
                <w:ins w:id="3033" w:author="Josh Maximoff" w:date="2019-02-06T14:11:00Z"/>
              </w:rPr>
            </w:pPr>
            <w:ins w:id="3034" w:author="Josh Maximoff" w:date="2019-02-06T14:11:00Z">
              <w:r>
                <w:t>number</w:t>
              </w:r>
            </w:ins>
          </w:p>
        </w:tc>
        <w:tc>
          <w:tcPr>
            <w:tcW w:w="1811" w:type="dxa"/>
          </w:tcPr>
          <w:p w14:paraId="1797C3B1" w14:textId="26885456" w:rsidR="00514D92" w:rsidRDefault="00514D92" w:rsidP="00514D92">
            <w:pPr>
              <w:rPr>
                <w:ins w:id="3035" w:author="Josh Maximoff" w:date="2019-02-06T14:11:00Z"/>
              </w:rPr>
            </w:pPr>
            <w:ins w:id="3036" w:author="Josh Maximoff" w:date="2019-02-06T14:11:00Z">
              <w:r>
                <w:t>0: False,</w:t>
              </w:r>
              <w:r>
                <w:br/>
                <w:t>1: True</w:t>
              </w:r>
            </w:ins>
          </w:p>
        </w:tc>
        <w:tc>
          <w:tcPr>
            <w:tcW w:w="2799" w:type="dxa"/>
          </w:tcPr>
          <w:p w14:paraId="343B1666" w14:textId="6C41EF3D" w:rsidR="00514D92" w:rsidRDefault="00514D92" w:rsidP="00514D92">
            <w:pPr>
              <w:rPr>
                <w:ins w:id="3037" w:author="Josh Maximoff" w:date="2019-02-06T14:11:00Z"/>
              </w:rPr>
            </w:pPr>
            <w:ins w:id="3038" w:author="Josh Maximoff" w:date="2019-02-06T14:11:00Z">
              <w:r>
                <w:t>Specifies whether th</w:t>
              </w:r>
            </w:ins>
            <w:ins w:id="3039" w:author="Josh Maximoff" w:date="2019-02-06T14:12:00Z">
              <w:r>
                <w:t>is polygon is actively tracked. Disabling unused polygons saves processing time and power.</w:t>
              </w:r>
            </w:ins>
          </w:p>
        </w:tc>
      </w:tr>
      <w:tr w:rsidR="00514D92" w14:paraId="4019CCB3" w14:textId="77777777" w:rsidTr="00514D92">
        <w:trPr>
          <w:trHeight w:val="135"/>
          <w:ins w:id="3040" w:author="Josh Maximoff" w:date="2019-02-06T14:12:00Z"/>
        </w:trPr>
        <w:tc>
          <w:tcPr>
            <w:tcW w:w="1844" w:type="dxa"/>
            <w:vMerge w:val="restart"/>
          </w:tcPr>
          <w:p w14:paraId="7B6B62E4" w14:textId="57C9DB3B" w:rsidR="00514D92" w:rsidRPr="00175B03" w:rsidRDefault="00514D92" w:rsidP="00514D92">
            <w:pPr>
              <w:rPr>
                <w:ins w:id="3041" w:author="Josh Maximoff" w:date="2019-02-06T14:12:00Z"/>
              </w:rPr>
            </w:pPr>
            <w:ins w:id="3042" w:author="Josh Maximoff" w:date="2019-02-06T14:12:00Z">
              <w:r w:rsidRPr="00514D92">
                <w:rPr>
                  <w:i/>
                  <w:rPrChange w:id="3043" w:author="Josh Maximoff" w:date="2019-02-06T14:13:00Z">
                    <w:rPr/>
                  </w:rPrChange>
                </w:rPr>
                <w:t>vertices</w:t>
              </w:r>
            </w:ins>
            <w:ins w:id="3044" w:author="Josh Maximoff" w:date="2019-02-06T14:15:00Z">
              <w:r>
                <w:rPr>
                  <w:i/>
                </w:rPr>
                <w:br/>
              </w:r>
              <w:r>
                <w:rPr>
                  <w:i/>
                </w:rPr>
                <w:br/>
              </w:r>
              <w:r>
                <w:t xml:space="preserve">(JSON array of vertex </w:t>
              </w:r>
              <w:r>
                <w:rPr>
                  <w:i/>
                </w:rPr>
                <w:t>objects</w:t>
              </w:r>
            </w:ins>
            <w:ins w:id="3045" w:author="Josh Maximoff" w:date="2019-02-06T14:16:00Z">
              <w:r>
                <w:t xml:space="preserve">. </w:t>
              </w:r>
              <w:r>
                <w:rPr>
                  <w:b/>
                </w:rPr>
                <w:t>Up to 64 entries per file</w:t>
              </w:r>
              <w:r>
                <w:t>)</w:t>
              </w:r>
            </w:ins>
          </w:p>
        </w:tc>
        <w:tc>
          <w:tcPr>
            <w:tcW w:w="1844" w:type="dxa"/>
          </w:tcPr>
          <w:p w14:paraId="45C28DEA" w14:textId="2C1929C5" w:rsidR="00514D92" w:rsidRPr="00514D92" w:rsidRDefault="00514D92" w:rsidP="00514D92">
            <w:pPr>
              <w:rPr>
                <w:ins w:id="3046" w:author="Josh Maximoff" w:date="2019-02-06T14:12:00Z"/>
                <w:i/>
                <w:rPrChange w:id="3047" w:author="Josh Maximoff" w:date="2019-02-06T14:13:00Z">
                  <w:rPr>
                    <w:ins w:id="3048" w:author="Josh Maximoff" w:date="2019-02-06T14:12:00Z"/>
                  </w:rPr>
                </w:rPrChange>
              </w:rPr>
            </w:pPr>
            <w:proofErr w:type="spellStart"/>
            <w:ins w:id="3049" w:author="Josh Maximoff" w:date="2019-02-06T14:13:00Z">
              <w:r w:rsidRPr="00514D92">
                <w:rPr>
                  <w:i/>
                  <w:rPrChange w:id="3050" w:author="Josh Maximoff" w:date="2019-02-06T14:13:00Z">
                    <w:rPr/>
                  </w:rPrChange>
                </w:rPr>
                <w:t>lat</w:t>
              </w:r>
            </w:ins>
            <w:proofErr w:type="spellEnd"/>
          </w:p>
        </w:tc>
        <w:tc>
          <w:tcPr>
            <w:tcW w:w="1243" w:type="dxa"/>
          </w:tcPr>
          <w:p w14:paraId="53CB2019" w14:textId="2B88FB43" w:rsidR="00514D92" w:rsidRDefault="00514D92" w:rsidP="00514D92">
            <w:pPr>
              <w:rPr>
                <w:ins w:id="3051" w:author="Josh Maximoff" w:date="2019-02-06T14:12:00Z"/>
              </w:rPr>
            </w:pPr>
            <w:ins w:id="3052" w:author="Josh Maximoff" w:date="2019-02-06T14:13:00Z">
              <w:r>
                <w:t>number</w:t>
              </w:r>
            </w:ins>
          </w:p>
        </w:tc>
        <w:tc>
          <w:tcPr>
            <w:tcW w:w="1811" w:type="dxa"/>
          </w:tcPr>
          <w:p w14:paraId="329B53F9" w14:textId="4BA0DAE2" w:rsidR="00514D92" w:rsidRDefault="00514D92" w:rsidP="00514D92">
            <w:pPr>
              <w:rPr>
                <w:ins w:id="3053" w:author="Josh Maximoff" w:date="2019-02-06T14:12:00Z"/>
              </w:rPr>
            </w:pPr>
            <w:ins w:id="3054" w:author="Josh Maximoff" w:date="2019-02-06T14:14:00Z">
              <w:r>
                <w:t>decimal degrees, positive north, equator centered</w:t>
              </w:r>
            </w:ins>
          </w:p>
        </w:tc>
        <w:tc>
          <w:tcPr>
            <w:tcW w:w="2799" w:type="dxa"/>
            <w:vMerge w:val="restart"/>
          </w:tcPr>
          <w:p w14:paraId="0BF138B9" w14:textId="1856930E" w:rsidR="00514D92" w:rsidRDefault="00514D92" w:rsidP="00514D92">
            <w:pPr>
              <w:rPr>
                <w:ins w:id="3055" w:author="Josh Maximoff" w:date="2019-02-06T14:12:00Z"/>
              </w:rPr>
            </w:pPr>
            <w:ins w:id="3056" w:author="Josh Maximoff" w:date="2019-02-06T14:14:00Z">
              <w:r>
                <w:t xml:space="preserve">Each </w:t>
              </w:r>
              <w:proofErr w:type="spellStart"/>
              <w:r>
                <w:t>lat</w:t>
              </w:r>
              <w:proofErr w:type="spellEnd"/>
              <w:r>
                <w:t>/long pair is a JSON object in the array that specifies a vertex. The array entries (vertices) are ord</w:t>
              </w:r>
            </w:ins>
            <w:ins w:id="3057" w:author="Josh Maximoff" w:date="2019-02-06T14:15:00Z">
              <w:r>
                <w:t>ered such that subsequent entries form a polygon edge, with the final entry presumed to form an edge with the first entry.</w:t>
              </w:r>
            </w:ins>
          </w:p>
        </w:tc>
      </w:tr>
      <w:tr w:rsidR="00514D92" w14:paraId="02179F8B" w14:textId="77777777" w:rsidTr="00514D92">
        <w:trPr>
          <w:trHeight w:val="135"/>
          <w:ins w:id="3058" w:author="Josh Maximoff" w:date="2019-02-06T14:12:00Z"/>
        </w:trPr>
        <w:tc>
          <w:tcPr>
            <w:tcW w:w="1844" w:type="dxa"/>
            <w:vMerge/>
          </w:tcPr>
          <w:p w14:paraId="2F5C8C8D" w14:textId="77777777" w:rsidR="00514D92" w:rsidRDefault="00514D92" w:rsidP="00514D92">
            <w:pPr>
              <w:rPr>
                <w:ins w:id="3059" w:author="Josh Maximoff" w:date="2019-02-06T14:12:00Z"/>
              </w:rPr>
            </w:pPr>
          </w:p>
        </w:tc>
        <w:tc>
          <w:tcPr>
            <w:tcW w:w="1844" w:type="dxa"/>
          </w:tcPr>
          <w:p w14:paraId="0C88CEE6" w14:textId="30F1E1C8" w:rsidR="00514D92" w:rsidRPr="00514D92" w:rsidRDefault="00514D92" w:rsidP="00514D92">
            <w:pPr>
              <w:rPr>
                <w:ins w:id="3060" w:author="Josh Maximoff" w:date="2019-02-06T14:12:00Z"/>
                <w:i/>
                <w:rPrChange w:id="3061" w:author="Josh Maximoff" w:date="2019-02-06T14:13:00Z">
                  <w:rPr>
                    <w:ins w:id="3062" w:author="Josh Maximoff" w:date="2019-02-06T14:12:00Z"/>
                  </w:rPr>
                </w:rPrChange>
              </w:rPr>
            </w:pPr>
            <w:ins w:id="3063" w:author="Josh Maximoff" w:date="2019-02-06T14:13:00Z">
              <w:r>
                <w:rPr>
                  <w:i/>
                </w:rPr>
                <w:t>long</w:t>
              </w:r>
            </w:ins>
          </w:p>
        </w:tc>
        <w:tc>
          <w:tcPr>
            <w:tcW w:w="1243" w:type="dxa"/>
          </w:tcPr>
          <w:p w14:paraId="77760094" w14:textId="47491D61" w:rsidR="00514D92" w:rsidRDefault="00514D92" w:rsidP="00514D92">
            <w:pPr>
              <w:rPr>
                <w:ins w:id="3064" w:author="Josh Maximoff" w:date="2019-02-06T14:12:00Z"/>
              </w:rPr>
            </w:pPr>
            <w:ins w:id="3065" w:author="Josh Maximoff" w:date="2019-02-06T14:13:00Z">
              <w:r>
                <w:t>number</w:t>
              </w:r>
            </w:ins>
          </w:p>
        </w:tc>
        <w:tc>
          <w:tcPr>
            <w:tcW w:w="1811" w:type="dxa"/>
          </w:tcPr>
          <w:p w14:paraId="0501225C" w14:textId="74F9FF24" w:rsidR="00514D92" w:rsidRDefault="00514D92" w:rsidP="00514D92">
            <w:pPr>
              <w:rPr>
                <w:ins w:id="3066" w:author="Josh Maximoff" w:date="2019-02-06T14:12:00Z"/>
              </w:rPr>
            </w:pPr>
            <w:ins w:id="3067" w:author="Josh Maximoff" w:date="2019-02-06T14:14:00Z">
              <w:r>
                <w:t>decimal degrees, positive east, prime meridian centered</w:t>
              </w:r>
            </w:ins>
          </w:p>
        </w:tc>
        <w:tc>
          <w:tcPr>
            <w:tcW w:w="2799" w:type="dxa"/>
            <w:vMerge/>
          </w:tcPr>
          <w:p w14:paraId="178FC8D0" w14:textId="77777777" w:rsidR="00514D92" w:rsidRDefault="00514D92" w:rsidP="00514D92">
            <w:pPr>
              <w:rPr>
                <w:ins w:id="3068" w:author="Josh Maximoff" w:date="2019-02-06T14:12:00Z"/>
              </w:rPr>
            </w:pPr>
          </w:p>
        </w:tc>
      </w:tr>
    </w:tbl>
    <w:p w14:paraId="1F984AC6" w14:textId="1F6E0A34" w:rsidR="00514D92" w:rsidRDefault="00514D92" w:rsidP="00514D92">
      <w:pPr>
        <w:rPr>
          <w:ins w:id="3069" w:author="Josh Maximoff" w:date="2019-02-06T17:52:00Z"/>
        </w:rPr>
      </w:pPr>
    </w:p>
    <w:p w14:paraId="5B8A4082" w14:textId="139A9321" w:rsidR="00440B75" w:rsidRDefault="00440B75" w:rsidP="00514D92">
      <w:pPr>
        <w:rPr>
          <w:ins w:id="3070" w:author="Josh Maximoff" w:date="2019-02-06T17:57:00Z"/>
        </w:rPr>
      </w:pPr>
      <w:ins w:id="3071" w:author="Josh Maximoff" w:date="2019-02-06T17:52:00Z">
        <w:r>
          <w:t xml:space="preserve">The following example file sets </w:t>
        </w:r>
      </w:ins>
      <w:ins w:id="3072" w:author="Josh Maximoff" w:date="2019-02-06T17:54:00Z">
        <w:r>
          <w:t>the 12</w:t>
        </w:r>
        <w:r w:rsidRPr="00440B75">
          <w:rPr>
            <w:vertAlign w:val="superscript"/>
            <w:rPrChange w:id="3073" w:author="Josh Maximoff" w:date="2019-02-06T17:54:00Z">
              <w:rPr/>
            </w:rPrChange>
          </w:rPr>
          <w:t>th</w:t>
        </w:r>
        <w:r>
          <w:t xml:space="preserve"> </w:t>
        </w:r>
      </w:ins>
      <w:ins w:id="3074" w:author="Josh Maximoff" w:date="2019-02-06T17:52:00Z">
        <w:r>
          <w:t xml:space="preserve">geofence polygon to be </w:t>
        </w:r>
      </w:ins>
      <w:ins w:id="3075" w:author="Josh Maximoff" w:date="2019-02-06T17:54:00Z">
        <w:r>
          <w:t>the Bermuda T</w:t>
        </w:r>
      </w:ins>
      <w:ins w:id="3076" w:author="Josh Maximoff" w:date="2019-02-06T17:52:00Z">
        <w:r>
          <w:t>riangle</w:t>
        </w:r>
      </w:ins>
      <w:ins w:id="3077" w:author="Josh Maximoff" w:date="2019-02-06T17:57:00Z">
        <w:r>
          <w:t>.</w:t>
        </w:r>
      </w:ins>
    </w:p>
    <w:p w14:paraId="67B31286" w14:textId="1AF8D9F6" w:rsidR="00FF1D5B" w:rsidRDefault="00FF1D5B">
      <w:pPr>
        <w:pStyle w:val="Caption"/>
        <w:keepNext/>
        <w:rPr>
          <w:ins w:id="3078" w:author="Josh Maximoff" w:date="2019-02-06T17:57:00Z"/>
        </w:rPr>
        <w:pPrChange w:id="3079" w:author="Josh Maximoff" w:date="2019-02-06T17:57:00Z">
          <w:pPr/>
        </w:pPrChange>
      </w:pPr>
      <w:ins w:id="3080" w:author="Josh Maximoff" w:date="2019-02-06T17:57:00Z">
        <w:r>
          <w:t xml:space="preserve">Table </w:t>
        </w:r>
        <w:r>
          <w:fldChar w:fldCharType="begin"/>
        </w:r>
        <w:r>
          <w:instrText xml:space="preserve"> SEQ Table \* ARABIC </w:instrText>
        </w:r>
      </w:ins>
      <w:r>
        <w:fldChar w:fldCharType="separate"/>
      </w:r>
      <w:ins w:id="3081" w:author="Josh Maximoff" w:date="2019-02-06T18:50:00Z">
        <w:r w:rsidR="00AD4D88">
          <w:rPr>
            <w:noProof/>
          </w:rPr>
          <w:t>27</w:t>
        </w:r>
      </w:ins>
      <w:ins w:id="3082" w:author="Josh Maximoff" w:date="2019-02-06T17:57:00Z">
        <w:r>
          <w:fldChar w:fldCharType="end"/>
        </w:r>
        <w:r>
          <w:t xml:space="preserve"> </w:t>
        </w:r>
      </w:ins>
      <w:ins w:id="3083" w:author="Josh Maximoff" w:date="2019-02-06T18:02:00Z">
        <w:r w:rsidR="00182940">
          <w:t>–</w:t>
        </w:r>
      </w:ins>
      <w:ins w:id="3084" w:author="Josh Maximoff" w:date="2019-02-06T17:57:00Z">
        <w:r>
          <w:t xml:space="preserve"> Example</w:t>
        </w:r>
      </w:ins>
      <w:ins w:id="3085" w:author="Josh Maximoff" w:date="2019-02-06T18:02:00Z">
        <w:r w:rsidR="00182940">
          <w:t xml:space="preserve"> </w:t>
        </w:r>
        <w:proofErr w:type="spellStart"/>
        <w:r w:rsidR="00182940">
          <w:t>geofence_cfg</w:t>
        </w:r>
        <w:proofErr w:type="spellEnd"/>
        <w:r w:rsidR="00182940">
          <w:t>_&lt;INDEX&gt;.json</w:t>
        </w:r>
      </w:ins>
    </w:p>
    <w:tbl>
      <w:tblPr>
        <w:tblStyle w:val="TableGrid"/>
        <w:tblW w:w="0" w:type="auto"/>
        <w:tblLook w:val="04A0" w:firstRow="1" w:lastRow="0" w:firstColumn="1" w:lastColumn="0" w:noHBand="0" w:noVBand="1"/>
        <w:tblPrChange w:id="3086" w:author="Josh Maximoff" w:date="2019-02-06T17:57:00Z">
          <w:tblPr>
            <w:tblStyle w:val="TableGrid"/>
            <w:tblW w:w="0" w:type="auto"/>
            <w:tblLook w:val="04A0" w:firstRow="1" w:lastRow="0" w:firstColumn="1" w:lastColumn="0" w:noHBand="0" w:noVBand="1"/>
          </w:tblPr>
        </w:tblPrChange>
      </w:tblPr>
      <w:tblGrid>
        <w:gridCol w:w="9350"/>
        <w:tblGridChange w:id="3087">
          <w:tblGrid>
            <w:gridCol w:w="9350"/>
          </w:tblGrid>
        </w:tblGridChange>
      </w:tblGrid>
      <w:tr w:rsidR="00440B75" w14:paraId="4805452D" w14:textId="77777777" w:rsidTr="00440B75">
        <w:trPr>
          <w:ins w:id="3088" w:author="Josh Maximoff" w:date="2019-02-06T17:57:00Z"/>
        </w:trPr>
        <w:tc>
          <w:tcPr>
            <w:tcW w:w="9350" w:type="dxa"/>
            <w:shd w:val="clear" w:color="auto" w:fill="E7E6E6" w:themeFill="background2"/>
            <w:tcPrChange w:id="3089" w:author="Josh Maximoff" w:date="2019-02-06T17:57:00Z">
              <w:tcPr>
                <w:tcW w:w="9350" w:type="dxa"/>
              </w:tcPr>
            </w:tcPrChange>
          </w:tcPr>
          <w:p w14:paraId="640CF258" w14:textId="77777777" w:rsidR="00440B75" w:rsidRDefault="00440B75" w:rsidP="00440B75">
            <w:pPr>
              <w:rPr>
                <w:ins w:id="3090" w:author="Josh Maximoff" w:date="2019-02-06T17:57:00Z"/>
              </w:rPr>
            </w:pPr>
            <w:ins w:id="3091" w:author="Josh Maximoff" w:date="2019-02-06T17:57:00Z">
              <w:r>
                <w:t>{</w:t>
              </w:r>
            </w:ins>
          </w:p>
          <w:p w14:paraId="5FBA05CA" w14:textId="77777777" w:rsidR="00440B75" w:rsidRDefault="00440B75" w:rsidP="00440B75">
            <w:pPr>
              <w:rPr>
                <w:ins w:id="3092" w:author="Josh Maximoff" w:date="2019-02-06T17:57:00Z"/>
              </w:rPr>
            </w:pPr>
            <w:ins w:id="3093" w:author="Josh Maximoff" w:date="2019-02-06T17:57:00Z">
              <w:r>
                <w:tab/>
                <w:t>"</w:t>
              </w:r>
              <w:proofErr w:type="spellStart"/>
              <w:r>
                <w:t>polygon_id</w:t>
              </w:r>
              <w:proofErr w:type="spellEnd"/>
              <w:r>
                <w:t>": 11,</w:t>
              </w:r>
            </w:ins>
          </w:p>
          <w:p w14:paraId="7E7CFED4" w14:textId="77777777" w:rsidR="00440B75" w:rsidRDefault="00440B75" w:rsidP="00440B75">
            <w:pPr>
              <w:rPr>
                <w:ins w:id="3094" w:author="Josh Maximoff" w:date="2019-02-06T17:57:00Z"/>
              </w:rPr>
            </w:pPr>
            <w:ins w:id="3095" w:author="Josh Maximoff" w:date="2019-02-06T17:57:00Z">
              <w:r>
                <w:tab/>
                <w:t>"enabled": 1,</w:t>
              </w:r>
            </w:ins>
          </w:p>
          <w:p w14:paraId="1C49132A" w14:textId="77777777" w:rsidR="00440B75" w:rsidRDefault="00440B75" w:rsidP="00440B75">
            <w:pPr>
              <w:rPr>
                <w:ins w:id="3096" w:author="Josh Maximoff" w:date="2019-02-06T17:57:00Z"/>
              </w:rPr>
            </w:pPr>
            <w:ins w:id="3097" w:author="Josh Maximoff" w:date="2019-02-06T17:57:00Z">
              <w:r>
                <w:tab/>
                <w:t>"vertices": [{</w:t>
              </w:r>
            </w:ins>
          </w:p>
          <w:p w14:paraId="3A70E762" w14:textId="77777777" w:rsidR="00440B75" w:rsidRDefault="00440B75" w:rsidP="00440B75">
            <w:pPr>
              <w:rPr>
                <w:ins w:id="3098" w:author="Josh Maximoff" w:date="2019-02-06T17:57:00Z"/>
              </w:rPr>
            </w:pPr>
            <w:ins w:id="3099" w:author="Josh Maximoff" w:date="2019-02-06T17:57:00Z">
              <w:r>
                <w:tab/>
              </w:r>
              <w:r>
                <w:tab/>
              </w:r>
              <w:r>
                <w:tab/>
                <w:t>"</w:t>
              </w:r>
              <w:proofErr w:type="spellStart"/>
              <w:r>
                <w:t>lat</w:t>
              </w:r>
              <w:proofErr w:type="spellEnd"/>
              <w:r>
                <w:t>": 25.761681,</w:t>
              </w:r>
            </w:ins>
          </w:p>
          <w:p w14:paraId="18696C20" w14:textId="77777777" w:rsidR="00440B75" w:rsidRDefault="00440B75" w:rsidP="00440B75">
            <w:pPr>
              <w:rPr>
                <w:ins w:id="3100" w:author="Josh Maximoff" w:date="2019-02-06T17:57:00Z"/>
              </w:rPr>
            </w:pPr>
            <w:ins w:id="3101" w:author="Josh Maximoff" w:date="2019-02-06T17:57:00Z">
              <w:r>
                <w:tab/>
              </w:r>
              <w:r>
                <w:tab/>
              </w:r>
              <w:r>
                <w:tab/>
                <w:t>"long": -80.191788</w:t>
              </w:r>
            </w:ins>
          </w:p>
          <w:p w14:paraId="1F65D315" w14:textId="77777777" w:rsidR="00440B75" w:rsidRDefault="00440B75" w:rsidP="00440B75">
            <w:pPr>
              <w:rPr>
                <w:ins w:id="3102" w:author="Josh Maximoff" w:date="2019-02-06T17:57:00Z"/>
              </w:rPr>
            </w:pPr>
            <w:ins w:id="3103" w:author="Josh Maximoff" w:date="2019-02-06T17:57:00Z">
              <w:r>
                <w:tab/>
              </w:r>
              <w:r>
                <w:tab/>
                <w:t>},</w:t>
              </w:r>
            </w:ins>
          </w:p>
          <w:p w14:paraId="205F7CBC" w14:textId="77777777" w:rsidR="00440B75" w:rsidRDefault="00440B75" w:rsidP="00440B75">
            <w:pPr>
              <w:rPr>
                <w:ins w:id="3104" w:author="Josh Maximoff" w:date="2019-02-06T17:57:00Z"/>
              </w:rPr>
            </w:pPr>
            <w:ins w:id="3105" w:author="Josh Maximoff" w:date="2019-02-06T17:57:00Z">
              <w:r>
                <w:tab/>
              </w:r>
              <w:r>
                <w:tab/>
                <w:t>{</w:t>
              </w:r>
            </w:ins>
          </w:p>
          <w:p w14:paraId="0A41034E" w14:textId="77777777" w:rsidR="00440B75" w:rsidRDefault="00440B75" w:rsidP="00440B75">
            <w:pPr>
              <w:rPr>
                <w:ins w:id="3106" w:author="Josh Maximoff" w:date="2019-02-06T17:57:00Z"/>
              </w:rPr>
            </w:pPr>
            <w:ins w:id="3107" w:author="Josh Maximoff" w:date="2019-02-06T17:57:00Z">
              <w:r>
                <w:tab/>
              </w:r>
              <w:r>
                <w:tab/>
              </w:r>
              <w:r>
                <w:tab/>
                <w:t>"</w:t>
              </w:r>
              <w:proofErr w:type="spellStart"/>
              <w:r>
                <w:t>lat</w:t>
              </w:r>
              <w:proofErr w:type="spellEnd"/>
              <w:r>
                <w:t>": 18.465540,</w:t>
              </w:r>
            </w:ins>
          </w:p>
          <w:p w14:paraId="7B2873FD" w14:textId="77777777" w:rsidR="00440B75" w:rsidRDefault="00440B75" w:rsidP="00440B75">
            <w:pPr>
              <w:rPr>
                <w:ins w:id="3108" w:author="Josh Maximoff" w:date="2019-02-06T17:57:00Z"/>
              </w:rPr>
            </w:pPr>
            <w:ins w:id="3109" w:author="Josh Maximoff" w:date="2019-02-06T17:57:00Z">
              <w:r>
                <w:tab/>
              </w:r>
              <w:r>
                <w:tab/>
              </w:r>
              <w:r>
                <w:tab/>
                <w:t>"long": -66.105736</w:t>
              </w:r>
            </w:ins>
          </w:p>
          <w:p w14:paraId="59F6BB00" w14:textId="77777777" w:rsidR="00440B75" w:rsidRDefault="00440B75" w:rsidP="00440B75">
            <w:pPr>
              <w:rPr>
                <w:ins w:id="3110" w:author="Josh Maximoff" w:date="2019-02-06T17:57:00Z"/>
              </w:rPr>
            </w:pPr>
            <w:ins w:id="3111" w:author="Josh Maximoff" w:date="2019-02-06T17:57:00Z">
              <w:r>
                <w:tab/>
              </w:r>
              <w:r>
                <w:tab/>
                <w:t>},</w:t>
              </w:r>
            </w:ins>
          </w:p>
          <w:p w14:paraId="6970E635" w14:textId="77777777" w:rsidR="00440B75" w:rsidRDefault="00440B75" w:rsidP="00440B75">
            <w:pPr>
              <w:rPr>
                <w:ins w:id="3112" w:author="Josh Maximoff" w:date="2019-02-06T17:57:00Z"/>
              </w:rPr>
            </w:pPr>
            <w:ins w:id="3113" w:author="Josh Maximoff" w:date="2019-02-06T17:57:00Z">
              <w:r>
                <w:tab/>
              </w:r>
              <w:r>
                <w:tab/>
                <w:t>{</w:t>
              </w:r>
            </w:ins>
          </w:p>
          <w:p w14:paraId="2B3C7F15" w14:textId="77777777" w:rsidR="00440B75" w:rsidRDefault="00440B75" w:rsidP="00440B75">
            <w:pPr>
              <w:rPr>
                <w:ins w:id="3114" w:author="Josh Maximoff" w:date="2019-02-06T17:57:00Z"/>
              </w:rPr>
            </w:pPr>
            <w:ins w:id="3115" w:author="Josh Maximoff" w:date="2019-02-06T17:57:00Z">
              <w:r>
                <w:tab/>
              </w:r>
              <w:r>
                <w:tab/>
              </w:r>
              <w:r>
                <w:tab/>
                <w:t>"</w:t>
              </w:r>
              <w:proofErr w:type="spellStart"/>
              <w:r>
                <w:t>lat</w:t>
              </w:r>
              <w:proofErr w:type="spellEnd"/>
              <w:r>
                <w:t>": 32.307800,</w:t>
              </w:r>
            </w:ins>
          </w:p>
          <w:p w14:paraId="4AE41DD2" w14:textId="77777777" w:rsidR="00440B75" w:rsidRDefault="00440B75" w:rsidP="00440B75">
            <w:pPr>
              <w:rPr>
                <w:ins w:id="3116" w:author="Josh Maximoff" w:date="2019-02-06T17:57:00Z"/>
              </w:rPr>
            </w:pPr>
            <w:ins w:id="3117" w:author="Josh Maximoff" w:date="2019-02-06T17:57:00Z">
              <w:r>
                <w:tab/>
              </w:r>
              <w:r>
                <w:tab/>
              </w:r>
              <w:r>
                <w:tab/>
                <w:t>"long": -64.750504</w:t>
              </w:r>
            </w:ins>
          </w:p>
          <w:p w14:paraId="2C58EF49" w14:textId="77777777" w:rsidR="00440B75" w:rsidRDefault="00440B75" w:rsidP="00440B75">
            <w:pPr>
              <w:rPr>
                <w:ins w:id="3118" w:author="Josh Maximoff" w:date="2019-02-06T17:57:00Z"/>
              </w:rPr>
            </w:pPr>
            <w:ins w:id="3119" w:author="Josh Maximoff" w:date="2019-02-06T17:57:00Z">
              <w:r>
                <w:tab/>
              </w:r>
              <w:r>
                <w:tab/>
                <w:t>}</w:t>
              </w:r>
            </w:ins>
          </w:p>
          <w:p w14:paraId="6AE08FDF" w14:textId="77777777" w:rsidR="00440B75" w:rsidRDefault="00440B75" w:rsidP="00440B75">
            <w:pPr>
              <w:rPr>
                <w:ins w:id="3120" w:author="Josh Maximoff" w:date="2019-02-06T17:57:00Z"/>
              </w:rPr>
            </w:pPr>
            <w:ins w:id="3121" w:author="Josh Maximoff" w:date="2019-02-06T17:57:00Z">
              <w:r>
                <w:tab/>
                <w:t>]</w:t>
              </w:r>
            </w:ins>
          </w:p>
          <w:p w14:paraId="63BC408D" w14:textId="43FC3B5F" w:rsidR="00440B75" w:rsidRDefault="00440B75" w:rsidP="00440B75">
            <w:pPr>
              <w:rPr>
                <w:ins w:id="3122" w:author="Josh Maximoff" w:date="2019-02-06T17:57:00Z"/>
              </w:rPr>
            </w:pPr>
            <w:ins w:id="3123" w:author="Josh Maximoff" w:date="2019-02-06T17:57:00Z">
              <w:r>
                <w:t>}</w:t>
              </w:r>
            </w:ins>
          </w:p>
        </w:tc>
      </w:tr>
    </w:tbl>
    <w:p w14:paraId="2C0B230E" w14:textId="77777777" w:rsidR="00440B75" w:rsidRPr="00175B03" w:rsidRDefault="00440B75">
      <w:pPr>
        <w:rPr>
          <w:ins w:id="3124" w:author="Josh Maximoff" w:date="2019-02-06T14:07:00Z"/>
        </w:rPr>
        <w:pPrChange w:id="3125" w:author="Josh Maximoff" w:date="2019-02-06T14:07:00Z">
          <w:pPr>
            <w:pStyle w:val="Heading2"/>
          </w:pPr>
        </w:pPrChange>
      </w:pPr>
    </w:p>
    <w:p w14:paraId="07EE8762" w14:textId="75EC5B8B" w:rsidR="00760FF2" w:rsidDel="00514D92" w:rsidRDefault="00760FF2">
      <w:pPr>
        <w:pStyle w:val="Heading2"/>
        <w:rPr>
          <w:del w:id="3126" w:author="Josh Maximoff" w:date="2019-02-06T14:16:00Z"/>
        </w:rPr>
        <w:pPrChange w:id="3127" w:author="Josh Maximoff" w:date="2019-02-06T14:06:00Z">
          <w:pPr/>
        </w:pPrChange>
      </w:pPr>
      <w:del w:id="3128" w:author="Josh Maximoff" w:date="2019-02-06T14:01:00Z">
        <w:r w:rsidDel="00CC4873">
          <w:rPr>
            <w:color w:val="FF0000"/>
          </w:rPr>
          <w:delText xml:space="preserve">TBD. </w:delText>
        </w:r>
      </w:del>
      <w:del w:id="3129" w:author="Josh Maximoff" w:date="2019-01-03T13:11:00Z">
        <w:r w:rsidDel="004F3ACB">
          <w:rPr>
            <w:color w:val="000000" w:themeColor="text1"/>
          </w:rPr>
          <w:delText>Node type specific</w:delText>
        </w:r>
      </w:del>
      <w:del w:id="3130" w:author="Josh Maximoff" w:date="2019-02-06T14:01:00Z">
        <w:r w:rsidR="004C2DB5" w:rsidDel="00CC4873">
          <w:rPr>
            <w:color w:val="000000" w:themeColor="text1"/>
          </w:rPr>
          <w:delText>.</w:delText>
        </w:r>
        <w:r w:rsidDel="00CC4873">
          <w:delText xml:space="preserve"> </w:delText>
        </w:r>
      </w:del>
    </w:p>
    <w:p w14:paraId="05677F3F" w14:textId="3B3A7D15" w:rsidR="00760FF2" w:rsidRDefault="00760FF2">
      <w:pPr>
        <w:pStyle w:val="Heading2"/>
        <w:pPrChange w:id="3131" w:author="Josh Maximoff" w:date="2019-02-06T14:16:00Z">
          <w:pPr>
            <w:pStyle w:val="Heading1"/>
          </w:pPr>
        </w:pPrChange>
      </w:pPr>
      <w:bookmarkStart w:id="3132" w:name="_Toc371443"/>
      <w:r>
        <w:t>Coordination Scripts</w:t>
      </w:r>
      <w:bookmarkEnd w:id="3132"/>
    </w:p>
    <w:p w14:paraId="4DDD5643" w14:textId="24D03899" w:rsidR="00760FF2" w:rsidRPr="00F01516" w:rsidRDefault="00760FF2" w:rsidP="00760FF2">
      <w:r>
        <w:t>The following table specifies the collection of scripts available to the NEPI-Server to coordinate with NumSDK.</w:t>
      </w:r>
      <w:r w:rsidR="00F01516">
        <w:t xml:space="preserve"> All scripts are located in /opt/</w:t>
      </w:r>
      <w:proofErr w:type="spellStart"/>
      <w:r w:rsidR="00F01516">
        <w:t>numurus</w:t>
      </w:r>
      <w:proofErr w:type="spellEnd"/>
      <w:r w:rsidR="00F01516">
        <w:t>/</w:t>
      </w:r>
      <w:proofErr w:type="spellStart"/>
      <w:r w:rsidR="00F01516">
        <w:t>ros</w:t>
      </w:r>
      <w:proofErr w:type="spellEnd"/>
      <w:r w:rsidR="00F01516">
        <w:t>/nepi-utilities.</w:t>
      </w:r>
    </w:p>
    <w:p w14:paraId="09540ED5" w14:textId="6B0F48B7" w:rsidR="003E4591" w:rsidRDefault="003E4591" w:rsidP="003E4591">
      <w:pPr>
        <w:pStyle w:val="Caption"/>
        <w:keepNext/>
      </w:pPr>
      <w:r>
        <w:t xml:space="preserve">Table </w:t>
      </w:r>
      <w:r w:rsidR="004622BD">
        <w:rPr>
          <w:noProof/>
        </w:rPr>
        <w:fldChar w:fldCharType="begin"/>
      </w:r>
      <w:r w:rsidR="004622BD">
        <w:rPr>
          <w:noProof/>
        </w:rPr>
        <w:instrText xml:space="preserve"> SEQ Table \* ARABIC </w:instrText>
      </w:r>
      <w:r w:rsidR="004622BD">
        <w:rPr>
          <w:noProof/>
        </w:rPr>
        <w:fldChar w:fldCharType="separate"/>
      </w:r>
      <w:ins w:id="3133" w:author="Josh Maximoff" w:date="2019-02-06T18:50:00Z">
        <w:r w:rsidR="00AD4D88">
          <w:rPr>
            <w:noProof/>
          </w:rPr>
          <w:t>28</w:t>
        </w:r>
      </w:ins>
      <w:del w:id="3134" w:author="Josh Maximoff" w:date="2018-12-28T13:50:00Z">
        <w:r w:rsidDel="002D6165">
          <w:rPr>
            <w:noProof/>
          </w:rPr>
          <w:delText>7</w:delText>
        </w:r>
      </w:del>
      <w:r w:rsidR="004622BD">
        <w:rPr>
          <w:noProof/>
        </w:rPr>
        <w:fldChar w:fldCharType="end"/>
      </w:r>
      <w:r>
        <w:t>: Coordination Scripts</w:t>
      </w:r>
    </w:p>
    <w:tbl>
      <w:tblPr>
        <w:tblStyle w:val="TableGrid"/>
        <w:tblW w:w="0" w:type="auto"/>
        <w:tblLook w:val="04A0" w:firstRow="1" w:lastRow="0" w:firstColumn="1" w:lastColumn="0" w:noHBand="0" w:noVBand="1"/>
        <w:tblPrChange w:id="3135" w:author="Josh Maximoff" w:date="2018-12-28T14:19:00Z">
          <w:tblPr>
            <w:tblStyle w:val="TableGrid"/>
            <w:tblW w:w="0" w:type="auto"/>
            <w:tblLook w:val="04A0" w:firstRow="1" w:lastRow="0" w:firstColumn="1" w:lastColumn="0" w:noHBand="0" w:noVBand="1"/>
          </w:tblPr>
        </w:tblPrChange>
      </w:tblPr>
      <w:tblGrid>
        <w:gridCol w:w="2503"/>
        <w:gridCol w:w="2518"/>
        <w:gridCol w:w="4230"/>
        <w:tblGridChange w:id="3136">
          <w:tblGrid>
            <w:gridCol w:w="2503"/>
            <w:gridCol w:w="2518"/>
            <w:gridCol w:w="4230"/>
          </w:tblGrid>
        </w:tblGridChange>
      </w:tblGrid>
      <w:tr w:rsidR="00F01516" w14:paraId="359019DF" w14:textId="77777777" w:rsidTr="002D6165">
        <w:tc>
          <w:tcPr>
            <w:tcW w:w="2503" w:type="dxa"/>
            <w:tcPrChange w:id="3137" w:author="Josh Maximoff" w:date="2018-12-28T14:19:00Z">
              <w:tcPr>
                <w:tcW w:w="2337" w:type="dxa"/>
              </w:tcPr>
            </w:tcPrChange>
          </w:tcPr>
          <w:p w14:paraId="26B86828" w14:textId="70DF4FE9" w:rsidR="00F01516" w:rsidRPr="003E4591" w:rsidRDefault="00F01516" w:rsidP="00760FF2">
            <w:pPr>
              <w:rPr>
                <w:b/>
              </w:rPr>
            </w:pPr>
            <w:r w:rsidRPr="003E4591">
              <w:rPr>
                <w:b/>
              </w:rPr>
              <w:t>Script Name</w:t>
            </w:r>
          </w:p>
        </w:tc>
        <w:tc>
          <w:tcPr>
            <w:tcW w:w="2518" w:type="dxa"/>
            <w:tcPrChange w:id="3138" w:author="Josh Maximoff" w:date="2018-12-28T14:19:00Z">
              <w:tcPr>
                <w:tcW w:w="2518" w:type="dxa"/>
              </w:tcPr>
            </w:tcPrChange>
          </w:tcPr>
          <w:p w14:paraId="0B809F10" w14:textId="4546D154" w:rsidR="00F01516" w:rsidRPr="003E4591" w:rsidRDefault="00F01516" w:rsidP="00760FF2">
            <w:pPr>
              <w:rPr>
                <w:b/>
              </w:rPr>
            </w:pPr>
            <w:proofErr w:type="spellStart"/>
            <w:r w:rsidRPr="003E4591">
              <w:rPr>
                <w:b/>
              </w:rPr>
              <w:t>Args</w:t>
            </w:r>
            <w:proofErr w:type="spellEnd"/>
          </w:p>
        </w:tc>
        <w:tc>
          <w:tcPr>
            <w:tcW w:w="4230" w:type="dxa"/>
            <w:tcPrChange w:id="3139" w:author="Josh Maximoff" w:date="2018-12-28T14:19:00Z">
              <w:tcPr>
                <w:tcW w:w="4230" w:type="dxa"/>
              </w:tcPr>
            </w:tcPrChange>
          </w:tcPr>
          <w:p w14:paraId="6062E072" w14:textId="1CF996B9" w:rsidR="00F01516" w:rsidRPr="003E4591" w:rsidRDefault="00F01516" w:rsidP="00760FF2">
            <w:pPr>
              <w:rPr>
                <w:b/>
              </w:rPr>
            </w:pPr>
            <w:r w:rsidRPr="003E4591">
              <w:rPr>
                <w:b/>
              </w:rPr>
              <w:t>Description</w:t>
            </w:r>
          </w:p>
        </w:tc>
      </w:tr>
      <w:tr w:rsidR="00F01516" w:rsidDel="002D6165" w14:paraId="0149A4E9" w14:textId="7EF1023D" w:rsidTr="002D6165">
        <w:trPr>
          <w:del w:id="3140" w:author="Josh Maximoff" w:date="2018-12-28T14:12:00Z"/>
        </w:trPr>
        <w:tc>
          <w:tcPr>
            <w:tcW w:w="2503" w:type="dxa"/>
            <w:tcPrChange w:id="3141" w:author="Josh Maximoff" w:date="2018-12-28T14:19:00Z">
              <w:tcPr>
                <w:tcW w:w="2337" w:type="dxa"/>
              </w:tcPr>
            </w:tcPrChange>
          </w:tcPr>
          <w:p w14:paraId="743D4C5C" w14:textId="5B205933" w:rsidR="00F01516" w:rsidRPr="00F01516" w:rsidDel="002D6165" w:rsidRDefault="00F01516" w:rsidP="00760FF2">
            <w:pPr>
              <w:rPr>
                <w:del w:id="3142" w:author="Josh Maximoff" w:date="2018-12-28T14:12:00Z"/>
                <w:i/>
              </w:rPr>
            </w:pPr>
            <w:commentRangeStart w:id="3143"/>
            <w:del w:id="3144" w:author="Josh Maximoff" w:date="2018-12-28T14:12:00Z">
              <w:r w:rsidDel="002D6165">
                <w:rPr>
                  <w:i/>
                </w:rPr>
                <w:delText>update</w:delText>
              </w:r>
            </w:del>
            <w:commentRangeEnd w:id="3143"/>
            <w:r w:rsidR="002D6165">
              <w:rPr>
                <w:rStyle w:val="CommentReference"/>
              </w:rPr>
              <w:commentReference w:id="3143"/>
            </w:r>
            <w:del w:id="3145" w:author="Josh Maximoff" w:date="2018-12-28T14:12:00Z">
              <w:r w:rsidDel="002D6165">
                <w:rPr>
                  <w:i/>
                </w:rPr>
                <w:delText>_sys_status.sh</w:delText>
              </w:r>
            </w:del>
          </w:p>
        </w:tc>
        <w:tc>
          <w:tcPr>
            <w:tcW w:w="2518" w:type="dxa"/>
            <w:tcPrChange w:id="3146" w:author="Josh Maximoff" w:date="2018-12-28T14:19:00Z">
              <w:tcPr>
                <w:tcW w:w="2518" w:type="dxa"/>
              </w:tcPr>
            </w:tcPrChange>
          </w:tcPr>
          <w:p w14:paraId="6EA76925" w14:textId="51E8687C" w:rsidR="00F01516" w:rsidDel="002D6165" w:rsidRDefault="00F01516" w:rsidP="00760FF2">
            <w:pPr>
              <w:rPr>
                <w:del w:id="3147" w:author="Josh Maximoff" w:date="2018-12-28T14:12:00Z"/>
              </w:rPr>
            </w:pPr>
            <w:del w:id="3148" w:author="Josh Maximoff" w:date="2018-12-28T14:12:00Z">
              <w:r w:rsidDel="002D6165">
                <w:delText>None</w:delText>
              </w:r>
            </w:del>
          </w:p>
        </w:tc>
        <w:tc>
          <w:tcPr>
            <w:tcW w:w="4230" w:type="dxa"/>
            <w:tcPrChange w:id="3149" w:author="Josh Maximoff" w:date="2018-12-28T14:19:00Z">
              <w:tcPr>
                <w:tcW w:w="4230" w:type="dxa"/>
              </w:tcPr>
            </w:tcPrChange>
          </w:tcPr>
          <w:p w14:paraId="277996DF" w14:textId="438275E1" w:rsidR="00F01516" w:rsidRPr="00F01516" w:rsidDel="002D6165" w:rsidRDefault="00F01516" w:rsidP="00760FF2">
            <w:pPr>
              <w:rPr>
                <w:del w:id="3150" w:author="Josh Maximoff" w:date="2018-12-28T14:12:00Z"/>
              </w:rPr>
            </w:pPr>
            <w:del w:id="3151" w:author="Josh Maximoff" w:date="2018-12-28T14:12:00Z">
              <w:r w:rsidDel="002D6165">
                <w:delText xml:space="preserve">Forces NumSDK to generate a new </w:delText>
              </w:r>
              <w:r w:rsidDel="002D6165">
                <w:rPr>
                  <w:i/>
                </w:rPr>
                <w:delText xml:space="preserve">sys_status_&lt;DATE&gt;.json </w:delText>
              </w:r>
              <w:r w:rsidDel="002D6165">
                <w:delText>file</w:delText>
              </w:r>
            </w:del>
          </w:p>
        </w:tc>
      </w:tr>
      <w:tr w:rsidR="00F01516" w:rsidDel="002D6165" w14:paraId="2AFC1D25" w14:textId="59A92708" w:rsidTr="002D6165">
        <w:trPr>
          <w:del w:id="3152" w:author="Josh Maximoff" w:date="2018-12-28T14:19:00Z"/>
        </w:trPr>
        <w:tc>
          <w:tcPr>
            <w:tcW w:w="2503" w:type="dxa"/>
            <w:tcPrChange w:id="3153" w:author="Josh Maximoff" w:date="2018-12-28T14:19:00Z">
              <w:tcPr>
                <w:tcW w:w="2337" w:type="dxa"/>
              </w:tcPr>
            </w:tcPrChange>
          </w:tcPr>
          <w:p w14:paraId="01483B1E" w14:textId="340214A5" w:rsidR="00F01516" w:rsidRPr="00F01516" w:rsidDel="002D6165" w:rsidRDefault="00F01516" w:rsidP="00760FF2">
            <w:pPr>
              <w:rPr>
                <w:del w:id="3154" w:author="Josh Maximoff" w:date="2018-12-28T14:19:00Z"/>
                <w:i/>
              </w:rPr>
            </w:pPr>
            <w:del w:id="3155" w:author="Josh Maximoff" w:date="2018-12-28T14:19:00Z">
              <w:r w:rsidDel="002D6165">
                <w:rPr>
                  <w:i/>
                </w:rPr>
                <w:delText>update_cfg_status.sh</w:delText>
              </w:r>
            </w:del>
          </w:p>
        </w:tc>
        <w:tc>
          <w:tcPr>
            <w:tcW w:w="2518" w:type="dxa"/>
            <w:tcPrChange w:id="3156" w:author="Josh Maximoff" w:date="2018-12-28T14:19:00Z">
              <w:tcPr>
                <w:tcW w:w="2518" w:type="dxa"/>
              </w:tcPr>
            </w:tcPrChange>
          </w:tcPr>
          <w:p w14:paraId="4B10916A" w14:textId="5245F0A7" w:rsidR="00F01516" w:rsidDel="002D6165" w:rsidRDefault="00F01516" w:rsidP="00760FF2">
            <w:pPr>
              <w:rPr>
                <w:del w:id="3157" w:author="Josh Maximoff" w:date="2018-12-28T14:19:00Z"/>
              </w:rPr>
            </w:pPr>
            <w:del w:id="3158" w:author="Josh Maximoff" w:date="2018-12-28T14:19:00Z">
              <w:r w:rsidDel="002D6165">
                <w:delText>None</w:delText>
              </w:r>
            </w:del>
          </w:p>
        </w:tc>
        <w:tc>
          <w:tcPr>
            <w:tcW w:w="4230" w:type="dxa"/>
            <w:tcPrChange w:id="3159" w:author="Josh Maximoff" w:date="2018-12-28T14:19:00Z">
              <w:tcPr>
                <w:tcW w:w="4230" w:type="dxa"/>
              </w:tcPr>
            </w:tcPrChange>
          </w:tcPr>
          <w:p w14:paraId="55A77897" w14:textId="3C3F0B81" w:rsidR="00F01516" w:rsidRPr="00F01516" w:rsidDel="002D6165" w:rsidRDefault="00F01516" w:rsidP="00760FF2">
            <w:pPr>
              <w:rPr>
                <w:del w:id="3160" w:author="Josh Maximoff" w:date="2018-12-28T14:19:00Z"/>
              </w:rPr>
            </w:pPr>
            <w:del w:id="3161" w:author="Josh Maximoff" w:date="2018-12-28T14:19:00Z">
              <w:r w:rsidDel="002D6165">
                <w:delText xml:space="preserve">Forces NumSDK to generate a new </w:delText>
              </w:r>
              <w:commentRangeStart w:id="3162"/>
              <w:r w:rsidDel="002D6165">
                <w:rPr>
                  <w:i/>
                </w:rPr>
                <w:delText>cfg</w:delText>
              </w:r>
            </w:del>
            <w:commentRangeEnd w:id="3162"/>
            <w:r w:rsidR="002D6165">
              <w:rPr>
                <w:rStyle w:val="CommentReference"/>
              </w:rPr>
              <w:commentReference w:id="3162"/>
            </w:r>
            <w:del w:id="3163" w:author="Josh Maximoff" w:date="2018-12-28T14:19:00Z">
              <w:r w:rsidDel="002D6165">
                <w:rPr>
                  <w:i/>
                </w:rPr>
                <w:delText>_status_&lt;DATE&gt;.json</w:delText>
              </w:r>
              <w:r w:rsidDel="002D6165">
                <w:delText xml:space="preserve"> file</w:delText>
              </w:r>
            </w:del>
          </w:p>
        </w:tc>
      </w:tr>
      <w:tr w:rsidR="00F01516" w14:paraId="064C2F39" w14:textId="77777777" w:rsidTr="002D6165">
        <w:tc>
          <w:tcPr>
            <w:tcW w:w="2503" w:type="dxa"/>
            <w:tcPrChange w:id="3164" w:author="Josh Maximoff" w:date="2018-12-28T14:19:00Z">
              <w:tcPr>
                <w:tcW w:w="2337" w:type="dxa"/>
              </w:tcPr>
            </w:tcPrChange>
          </w:tcPr>
          <w:p w14:paraId="24F6CC1D" w14:textId="1865FE71" w:rsidR="00F01516" w:rsidRPr="00F01516" w:rsidRDefault="00F01516" w:rsidP="00760FF2">
            <w:pPr>
              <w:rPr>
                <w:i/>
              </w:rPr>
            </w:pPr>
            <w:r>
              <w:rPr>
                <w:i/>
              </w:rPr>
              <w:t>process_updates.sh</w:t>
            </w:r>
          </w:p>
        </w:tc>
        <w:tc>
          <w:tcPr>
            <w:tcW w:w="2518" w:type="dxa"/>
            <w:tcPrChange w:id="3165" w:author="Josh Maximoff" w:date="2018-12-28T14:19:00Z">
              <w:tcPr>
                <w:tcW w:w="2518" w:type="dxa"/>
              </w:tcPr>
            </w:tcPrChange>
          </w:tcPr>
          <w:p w14:paraId="5E02E020" w14:textId="6A696EDA" w:rsidR="00F01516" w:rsidRPr="00F01516" w:rsidRDefault="00F01516" w:rsidP="00F01516">
            <w:pPr>
              <w:rPr>
                <w:i/>
              </w:rPr>
            </w:pPr>
            <w:r>
              <w:t>Directory (one or more):</w:t>
            </w:r>
            <w:r>
              <w:br/>
            </w:r>
            <w:r>
              <w:rPr>
                <w:i/>
              </w:rPr>
              <w:t xml:space="preserve">   </w:t>
            </w:r>
            <w:r w:rsidRPr="00F01516">
              <w:rPr>
                <w:i/>
              </w:rPr>
              <w:t>sched</w:t>
            </w:r>
          </w:p>
          <w:p w14:paraId="2F5D2649" w14:textId="239E8666" w:rsidR="00F01516" w:rsidRPr="00F01516" w:rsidRDefault="00F01516" w:rsidP="00F01516">
            <w:pPr>
              <w:rPr>
                <w:i/>
              </w:rPr>
            </w:pPr>
            <w:r>
              <w:rPr>
                <w:i/>
              </w:rPr>
              <w:t xml:space="preserve">   </w:t>
            </w:r>
            <w:r w:rsidRPr="00F01516">
              <w:rPr>
                <w:i/>
              </w:rPr>
              <w:t>trigger-cfg</w:t>
            </w:r>
            <w:ins w:id="3166" w:author="Josh Maximoff" w:date="2018-12-28T14:28:00Z">
              <w:r w:rsidR="002D6165">
                <w:rPr>
                  <w:i/>
                </w:rPr>
                <w:br/>
                <w:t xml:space="preserve">   rule-cfg</w:t>
              </w:r>
            </w:ins>
          </w:p>
          <w:p w14:paraId="2B014CCD" w14:textId="130AFA72" w:rsidR="00F01516" w:rsidRPr="00F01516" w:rsidRDefault="00F01516" w:rsidP="00F01516">
            <w:pPr>
              <w:rPr>
                <w:i/>
              </w:rPr>
            </w:pPr>
            <w:r>
              <w:rPr>
                <w:i/>
              </w:rPr>
              <w:t xml:space="preserve">   </w:t>
            </w:r>
            <w:r w:rsidRPr="00F01516">
              <w:rPr>
                <w:i/>
              </w:rPr>
              <w:t>node-cfg</w:t>
            </w:r>
            <w:r>
              <w:rPr>
                <w:i/>
              </w:rPr>
              <w:br/>
              <w:t xml:space="preserve">   all</w:t>
            </w:r>
          </w:p>
        </w:tc>
        <w:tc>
          <w:tcPr>
            <w:tcW w:w="4230" w:type="dxa"/>
            <w:tcPrChange w:id="3167" w:author="Josh Maximoff" w:date="2018-12-28T14:19:00Z">
              <w:tcPr>
                <w:tcW w:w="4230" w:type="dxa"/>
              </w:tcPr>
            </w:tcPrChange>
          </w:tcPr>
          <w:p w14:paraId="6BEC2D43" w14:textId="2E95765E" w:rsidR="00F01516" w:rsidRPr="00F01516" w:rsidRDefault="00F01516" w:rsidP="00760FF2">
            <w:r>
              <w:t xml:space="preserve">Forces NumSDK to process the files in the specified folder(s), moving them to </w:t>
            </w:r>
            <w:r>
              <w:rPr>
                <w:i/>
              </w:rPr>
              <w:t>archive</w:t>
            </w:r>
            <w:r>
              <w:t xml:space="preserve"> subdirectories upon completion.</w:t>
            </w:r>
          </w:p>
        </w:tc>
      </w:tr>
    </w:tbl>
    <w:p w14:paraId="026DDC43" w14:textId="77777777" w:rsidR="00760FF2" w:rsidRPr="00760FF2" w:rsidRDefault="00760FF2" w:rsidP="00760FF2"/>
    <w:sectPr w:rsidR="00760FF2" w:rsidRPr="00760FF2">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7" w:author="Josh Maximoff" w:date="2019-01-02T08:49:00Z" w:initials="JM">
    <w:p w14:paraId="712E5E43" w14:textId="77777777" w:rsidR="007E67D4" w:rsidRDefault="007E67D4">
      <w:pPr>
        <w:pStyle w:val="CommentText"/>
      </w:pPr>
      <w:r>
        <w:rPr>
          <w:rStyle w:val="CommentReference"/>
        </w:rPr>
        <w:annotationRef/>
      </w:r>
      <w:r>
        <w:t>Merging cfg_status with sys_status per new direction from sponsor.</w:t>
      </w:r>
    </w:p>
    <w:p w14:paraId="02FB70C2" w14:textId="1CE75180" w:rsidR="007E67D4" w:rsidRDefault="007E67D4">
      <w:pPr>
        <w:pStyle w:val="CommentText"/>
      </w:pPr>
    </w:p>
  </w:comment>
  <w:comment w:id="1002" w:author="Josh Maximoff" w:date="2019-01-02T08:52:00Z" w:initials="JM">
    <w:p w14:paraId="2BD88965" w14:textId="704FAE1B" w:rsidR="007E67D4" w:rsidRDefault="007E67D4">
      <w:pPr>
        <w:pStyle w:val="CommentText"/>
      </w:pPr>
      <w:r>
        <w:rPr>
          <w:rStyle w:val="CommentReference"/>
        </w:rPr>
        <w:annotationRef/>
      </w:r>
      <w:r>
        <w:t xml:space="preserve">Each data product file will now be associated with a specific </w:t>
      </w:r>
      <w:r>
        <w:rPr>
          <w:i/>
        </w:rPr>
        <w:t>sys_status</w:t>
      </w:r>
      <w:r>
        <w:t xml:space="preserve"> file, so the navsat fix fields are redundant. Heading is retained per data product because it can (probably) change significantly between various data products in the same wake-event. </w:t>
      </w:r>
    </w:p>
  </w:comment>
  <w:comment w:id="3143" w:author="Josh Maximoff" w:date="2018-12-28T14:13:00Z" w:initials="JM">
    <w:p w14:paraId="54493AE9" w14:textId="0FB079EC" w:rsidR="007E67D4" w:rsidRDefault="007E67D4">
      <w:pPr>
        <w:pStyle w:val="CommentText"/>
      </w:pPr>
      <w:r>
        <w:rPr>
          <w:rStyle w:val="CommentReference"/>
        </w:rPr>
        <w:annotationRef/>
      </w:r>
      <w:r>
        <w:t>New design: The status message will be generated once per HPP wake-up, no matter what.</w:t>
      </w:r>
    </w:p>
  </w:comment>
  <w:comment w:id="3162" w:author="Josh Maximoff" w:date="2018-12-28T14:19:00Z" w:initials="JM">
    <w:p w14:paraId="693882EE" w14:textId="5F43A54A" w:rsidR="007E67D4" w:rsidRDefault="007E67D4">
      <w:pPr>
        <w:pStyle w:val="CommentText"/>
      </w:pPr>
      <w:r>
        <w:rPr>
          <w:rStyle w:val="CommentReference"/>
        </w:rPr>
        <w:annotationRef/>
      </w:r>
      <w:r>
        <w:t>New design: This file will be updated on every successful reconfiguration (i.e., each newly applied index). Cloud will request it if desired, NEPI Bot will respond with current contents.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B70C2" w15:done="0"/>
  <w15:commentEx w15:paraId="2BD88965" w15:done="0"/>
  <w15:commentEx w15:paraId="54493AE9" w15:done="0"/>
  <w15:commentEx w15:paraId="69388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B70C2" w16cid:durableId="1FD6F9B4"/>
  <w16cid:commentId w16cid:paraId="2BD88965" w16cid:durableId="1FD6FA65"/>
  <w16cid:commentId w16cid:paraId="54493AE9" w16cid:durableId="1FD0ADF0"/>
  <w16cid:commentId w16cid:paraId="693882EE" w16cid:durableId="1FD0A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6D63" w14:textId="77777777" w:rsidR="0078489C" w:rsidRDefault="0078489C" w:rsidP="003E4591">
      <w:pPr>
        <w:spacing w:after="0" w:line="240" w:lineRule="auto"/>
      </w:pPr>
      <w:r>
        <w:separator/>
      </w:r>
    </w:p>
  </w:endnote>
  <w:endnote w:type="continuationSeparator" w:id="0">
    <w:p w14:paraId="6732E603" w14:textId="77777777" w:rsidR="0078489C" w:rsidRDefault="0078489C" w:rsidP="003E4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AFB3" w14:textId="77777777" w:rsidR="0078489C" w:rsidRDefault="0078489C" w:rsidP="003E4591">
      <w:pPr>
        <w:spacing w:after="0" w:line="240" w:lineRule="auto"/>
      </w:pPr>
      <w:r>
        <w:separator/>
      </w:r>
    </w:p>
  </w:footnote>
  <w:footnote w:type="continuationSeparator" w:id="0">
    <w:p w14:paraId="0A6B8D8E" w14:textId="77777777" w:rsidR="0078489C" w:rsidRDefault="0078489C" w:rsidP="003E4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691831"/>
      <w:docPartObj>
        <w:docPartGallery w:val="Watermarks"/>
        <w:docPartUnique/>
      </w:docPartObj>
    </w:sdtPr>
    <w:sdtContent>
      <w:p w14:paraId="0CE388B5" w14:textId="3057E042" w:rsidR="007E67D4" w:rsidRDefault="007E67D4">
        <w:pPr>
          <w:pStyle w:val="Header"/>
        </w:pPr>
        <w:r>
          <w:rPr>
            <w:noProof/>
          </w:rPr>
          <w:pict w14:anchorId="6AE919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FCE7A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5B00A0"/>
    <w:multiLevelType w:val="hybridMultilevel"/>
    <w:tmpl w:val="6C66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Maximoff">
    <w15:presenceInfo w15:providerId="None" w15:userId="Josh Maxim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72"/>
    <w:rsid w:val="0001683D"/>
    <w:rsid w:val="000264D4"/>
    <w:rsid w:val="00047A45"/>
    <w:rsid w:val="00083742"/>
    <w:rsid w:val="000C1E9B"/>
    <w:rsid w:val="000E52E1"/>
    <w:rsid w:val="000F47A4"/>
    <w:rsid w:val="00101918"/>
    <w:rsid w:val="00134154"/>
    <w:rsid w:val="00134706"/>
    <w:rsid w:val="00175B03"/>
    <w:rsid w:val="0017723F"/>
    <w:rsid w:val="00182940"/>
    <w:rsid w:val="00195413"/>
    <w:rsid w:val="001A3605"/>
    <w:rsid w:val="001C0C50"/>
    <w:rsid w:val="001C5E7A"/>
    <w:rsid w:val="001C71CE"/>
    <w:rsid w:val="001D1055"/>
    <w:rsid w:val="001F4BA3"/>
    <w:rsid w:val="00200343"/>
    <w:rsid w:val="002055B9"/>
    <w:rsid w:val="00210D74"/>
    <w:rsid w:val="002126A0"/>
    <w:rsid w:val="00236F8D"/>
    <w:rsid w:val="00246C8F"/>
    <w:rsid w:val="00254218"/>
    <w:rsid w:val="00254ADD"/>
    <w:rsid w:val="002B088A"/>
    <w:rsid w:val="002D6165"/>
    <w:rsid w:val="002E08D4"/>
    <w:rsid w:val="00300168"/>
    <w:rsid w:val="003126B2"/>
    <w:rsid w:val="00330EC3"/>
    <w:rsid w:val="00332934"/>
    <w:rsid w:val="003654C0"/>
    <w:rsid w:val="00386059"/>
    <w:rsid w:val="003904A9"/>
    <w:rsid w:val="003A2618"/>
    <w:rsid w:val="003A790F"/>
    <w:rsid w:val="003B6CDF"/>
    <w:rsid w:val="003E4591"/>
    <w:rsid w:val="0041256E"/>
    <w:rsid w:val="004342E0"/>
    <w:rsid w:val="00440B75"/>
    <w:rsid w:val="00451D33"/>
    <w:rsid w:val="004622BD"/>
    <w:rsid w:val="0046292E"/>
    <w:rsid w:val="004905DD"/>
    <w:rsid w:val="004A0CAA"/>
    <w:rsid w:val="004B04D8"/>
    <w:rsid w:val="004B4BFB"/>
    <w:rsid w:val="004C05B8"/>
    <w:rsid w:val="004C2DB5"/>
    <w:rsid w:val="004D2801"/>
    <w:rsid w:val="004D70B7"/>
    <w:rsid w:val="004E64F9"/>
    <w:rsid w:val="004E7FF4"/>
    <w:rsid w:val="004F3ACB"/>
    <w:rsid w:val="00503290"/>
    <w:rsid w:val="00514D92"/>
    <w:rsid w:val="00525B6C"/>
    <w:rsid w:val="005618F5"/>
    <w:rsid w:val="00575FAD"/>
    <w:rsid w:val="00576AF5"/>
    <w:rsid w:val="005D145A"/>
    <w:rsid w:val="005E4C68"/>
    <w:rsid w:val="005F37D4"/>
    <w:rsid w:val="00604960"/>
    <w:rsid w:val="00607262"/>
    <w:rsid w:val="006262FC"/>
    <w:rsid w:val="00627A78"/>
    <w:rsid w:val="0065732F"/>
    <w:rsid w:val="006D4730"/>
    <w:rsid w:val="006E006A"/>
    <w:rsid w:val="006E0555"/>
    <w:rsid w:val="006E3977"/>
    <w:rsid w:val="006F22EA"/>
    <w:rsid w:val="007050F1"/>
    <w:rsid w:val="007137F5"/>
    <w:rsid w:val="00747D66"/>
    <w:rsid w:val="00756F15"/>
    <w:rsid w:val="00760A3D"/>
    <w:rsid w:val="00760FF2"/>
    <w:rsid w:val="007722A6"/>
    <w:rsid w:val="0078489C"/>
    <w:rsid w:val="007C02E1"/>
    <w:rsid w:val="007D11F5"/>
    <w:rsid w:val="007E67D4"/>
    <w:rsid w:val="008128D8"/>
    <w:rsid w:val="00824C9E"/>
    <w:rsid w:val="00836821"/>
    <w:rsid w:val="008479F5"/>
    <w:rsid w:val="00850AD2"/>
    <w:rsid w:val="00870996"/>
    <w:rsid w:val="0087657F"/>
    <w:rsid w:val="008C7116"/>
    <w:rsid w:val="008F092E"/>
    <w:rsid w:val="008F34D9"/>
    <w:rsid w:val="008F5C03"/>
    <w:rsid w:val="009236B1"/>
    <w:rsid w:val="0092489E"/>
    <w:rsid w:val="00943B93"/>
    <w:rsid w:val="00986041"/>
    <w:rsid w:val="00990485"/>
    <w:rsid w:val="009B287F"/>
    <w:rsid w:val="009C2EB7"/>
    <w:rsid w:val="009F0F72"/>
    <w:rsid w:val="00A00E14"/>
    <w:rsid w:val="00A175CD"/>
    <w:rsid w:val="00A378E7"/>
    <w:rsid w:val="00A45421"/>
    <w:rsid w:val="00A90045"/>
    <w:rsid w:val="00AA2037"/>
    <w:rsid w:val="00AA3AD7"/>
    <w:rsid w:val="00AB054A"/>
    <w:rsid w:val="00AD4C0E"/>
    <w:rsid w:val="00AD4D88"/>
    <w:rsid w:val="00AD54DC"/>
    <w:rsid w:val="00AE3230"/>
    <w:rsid w:val="00B14BB6"/>
    <w:rsid w:val="00B260C7"/>
    <w:rsid w:val="00B36C59"/>
    <w:rsid w:val="00B56C55"/>
    <w:rsid w:val="00B7467E"/>
    <w:rsid w:val="00B75664"/>
    <w:rsid w:val="00B937D6"/>
    <w:rsid w:val="00BA6F74"/>
    <w:rsid w:val="00BB78CF"/>
    <w:rsid w:val="00BD1519"/>
    <w:rsid w:val="00BE39C0"/>
    <w:rsid w:val="00C12E81"/>
    <w:rsid w:val="00C243DF"/>
    <w:rsid w:val="00C655DF"/>
    <w:rsid w:val="00C9214B"/>
    <w:rsid w:val="00C93CAF"/>
    <w:rsid w:val="00CC4873"/>
    <w:rsid w:val="00CC6B6D"/>
    <w:rsid w:val="00CE7DB0"/>
    <w:rsid w:val="00D3104E"/>
    <w:rsid w:val="00D65C05"/>
    <w:rsid w:val="00D6602C"/>
    <w:rsid w:val="00D67A5B"/>
    <w:rsid w:val="00DA168C"/>
    <w:rsid w:val="00DA5642"/>
    <w:rsid w:val="00DD131B"/>
    <w:rsid w:val="00DD66AB"/>
    <w:rsid w:val="00DE17F9"/>
    <w:rsid w:val="00DE7746"/>
    <w:rsid w:val="00DF79FD"/>
    <w:rsid w:val="00E14937"/>
    <w:rsid w:val="00E35F75"/>
    <w:rsid w:val="00E37B89"/>
    <w:rsid w:val="00E430E1"/>
    <w:rsid w:val="00E47D0B"/>
    <w:rsid w:val="00E61DC7"/>
    <w:rsid w:val="00E939E0"/>
    <w:rsid w:val="00EE1A4E"/>
    <w:rsid w:val="00F01516"/>
    <w:rsid w:val="00F0780B"/>
    <w:rsid w:val="00F17BE4"/>
    <w:rsid w:val="00F43174"/>
    <w:rsid w:val="00F53BE2"/>
    <w:rsid w:val="00F57E52"/>
    <w:rsid w:val="00F64328"/>
    <w:rsid w:val="00FB0E91"/>
    <w:rsid w:val="00FC6EDD"/>
    <w:rsid w:val="00FD127A"/>
    <w:rsid w:val="00FD50C4"/>
    <w:rsid w:val="00FD7DB2"/>
    <w:rsid w:val="00FF1D5B"/>
    <w:rsid w:val="00FF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0270CB"/>
  <w15:chartTrackingRefBased/>
  <w15:docId w15:val="{516ECE0D-6978-4D19-80CE-95CCA18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618"/>
  </w:style>
  <w:style w:type="paragraph" w:styleId="Heading1">
    <w:name w:val="heading 1"/>
    <w:basedOn w:val="Normal"/>
    <w:next w:val="Normal"/>
    <w:link w:val="Heading1Char"/>
    <w:uiPriority w:val="9"/>
    <w:qFormat/>
    <w:rsid w:val="003A26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A26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A26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A26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A26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A26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A26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26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26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18"/>
    <w:rPr>
      <w:rFonts w:asciiTheme="majorHAnsi" w:eastAsiaTheme="majorEastAsia" w:hAnsiTheme="majorHAnsi" w:cstheme="majorBidi"/>
      <w:color w:val="262626" w:themeColor="text1" w:themeTint="D9"/>
      <w:sz w:val="32"/>
      <w:szCs w:val="32"/>
    </w:rPr>
  </w:style>
  <w:style w:type="paragraph" w:styleId="Title">
    <w:name w:val="Title"/>
    <w:basedOn w:val="Normal"/>
    <w:next w:val="Normal"/>
    <w:link w:val="TitleChar"/>
    <w:uiPriority w:val="10"/>
    <w:qFormat/>
    <w:rsid w:val="003A26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A2618"/>
    <w:rPr>
      <w:rFonts w:asciiTheme="majorHAnsi" w:eastAsiaTheme="majorEastAsia" w:hAnsiTheme="majorHAnsi" w:cstheme="majorBidi"/>
      <w:spacing w:val="-10"/>
      <w:sz w:val="56"/>
      <w:szCs w:val="56"/>
    </w:rPr>
  </w:style>
  <w:style w:type="table" w:styleId="TableGrid">
    <w:name w:val="Table Grid"/>
    <w:basedOn w:val="TableNormal"/>
    <w:uiPriority w:val="39"/>
    <w:rsid w:val="009F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2618"/>
    <w:rPr>
      <w:rFonts w:asciiTheme="majorHAnsi" w:eastAsiaTheme="majorEastAsia" w:hAnsiTheme="majorHAnsi" w:cstheme="majorBidi"/>
      <w:color w:val="262626" w:themeColor="text1" w:themeTint="D9"/>
      <w:sz w:val="28"/>
      <w:szCs w:val="28"/>
    </w:rPr>
  </w:style>
  <w:style w:type="paragraph" w:styleId="Caption">
    <w:name w:val="caption"/>
    <w:basedOn w:val="Normal"/>
    <w:next w:val="Normal"/>
    <w:uiPriority w:val="35"/>
    <w:unhideWhenUsed/>
    <w:qFormat/>
    <w:rsid w:val="003A261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2618"/>
    <w:pPr>
      <w:outlineLvl w:val="9"/>
    </w:pPr>
  </w:style>
  <w:style w:type="paragraph" w:styleId="TOC1">
    <w:name w:val="toc 1"/>
    <w:basedOn w:val="Normal"/>
    <w:next w:val="Normal"/>
    <w:autoRedefine/>
    <w:uiPriority w:val="39"/>
    <w:unhideWhenUsed/>
    <w:rsid w:val="003E4591"/>
    <w:pPr>
      <w:spacing w:after="100"/>
    </w:pPr>
  </w:style>
  <w:style w:type="paragraph" w:styleId="TOC2">
    <w:name w:val="toc 2"/>
    <w:basedOn w:val="Normal"/>
    <w:next w:val="Normal"/>
    <w:autoRedefine/>
    <w:uiPriority w:val="39"/>
    <w:unhideWhenUsed/>
    <w:rsid w:val="003E4591"/>
    <w:pPr>
      <w:spacing w:after="100"/>
      <w:ind w:left="220"/>
    </w:pPr>
  </w:style>
  <w:style w:type="character" w:styleId="Hyperlink">
    <w:name w:val="Hyperlink"/>
    <w:basedOn w:val="DefaultParagraphFont"/>
    <w:uiPriority w:val="99"/>
    <w:unhideWhenUsed/>
    <w:rsid w:val="003E4591"/>
    <w:rPr>
      <w:color w:val="0563C1" w:themeColor="hyperlink"/>
      <w:u w:val="single"/>
    </w:rPr>
  </w:style>
  <w:style w:type="paragraph" w:styleId="Header">
    <w:name w:val="header"/>
    <w:basedOn w:val="Normal"/>
    <w:link w:val="HeaderChar"/>
    <w:uiPriority w:val="99"/>
    <w:unhideWhenUsed/>
    <w:rsid w:val="003E4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591"/>
  </w:style>
  <w:style w:type="paragraph" w:styleId="Footer">
    <w:name w:val="footer"/>
    <w:basedOn w:val="Normal"/>
    <w:link w:val="FooterChar"/>
    <w:uiPriority w:val="99"/>
    <w:unhideWhenUsed/>
    <w:rsid w:val="003E4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591"/>
  </w:style>
  <w:style w:type="paragraph" w:styleId="BalloonText">
    <w:name w:val="Balloon Text"/>
    <w:basedOn w:val="Normal"/>
    <w:link w:val="BalloonTextChar"/>
    <w:uiPriority w:val="99"/>
    <w:semiHidden/>
    <w:unhideWhenUsed/>
    <w:rsid w:val="002D6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165"/>
    <w:rPr>
      <w:rFonts w:ascii="Segoe UI" w:hAnsi="Segoe UI" w:cs="Segoe UI"/>
      <w:sz w:val="18"/>
      <w:szCs w:val="18"/>
    </w:rPr>
  </w:style>
  <w:style w:type="character" w:styleId="FollowedHyperlink">
    <w:name w:val="FollowedHyperlink"/>
    <w:basedOn w:val="DefaultParagraphFont"/>
    <w:uiPriority w:val="99"/>
    <w:semiHidden/>
    <w:unhideWhenUsed/>
    <w:rsid w:val="002D6165"/>
    <w:rPr>
      <w:color w:val="954F72" w:themeColor="followedHyperlink"/>
      <w:u w:val="single"/>
    </w:rPr>
  </w:style>
  <w:style w:type="character" w:customStyle="1" w:styleId="Heading3Char">
    <w:name w:val="Heading 3 Char"/>
    <w:basedOn w:val="DefaultParagraphFont"/>
    <w:link w:val="Heading3"/>
    <w:uiPriority w:val="9"/>
    <w:rsid w:val="003A2618"/>
    <w:rPr>
      <w:rFonts w:asciiTheme="majorHAnsi" w:eastAsiaTheme="majorEastAsia" w:hAnsiTheme="majorHAnsi" w:cstheme="majorBidi"/>
      <w:color w:val="0D0D0D" w:themeColor="text1" w:themeTint="F2"/>
      <w:sz w:val="24"/>
      <w:szCs w:val="24"/>
    </w:rPr>
  </w:style>
  <w:style w:type="character" w:styleId="CommentReference">
    <w:name w:val="annotation reference"/>
    <w:basedOn w:val="DefaultParagraphFont"/>
    <w:uiPriority w:val="99"/>
    <w:semiHidden/>
    <w:unhideWhenUsed/>
    <w:rsid w:val="002D6165"/>
    <w:rPr>
      <w:sz w:val="16"/>
      <w:szCs w:val="16"/>
    </w:rPr>
  </w:style>
  <w:style w:type="paragraph" w:styleId="CommentText">
    <w:name w:val="annotation text"/>
    <w:basedOn w:val="Normal"/>
    <w:link w:val="CommentTextChar"/>
    <w:uiPriority w:val="99"/>
    <w:semiHidden/>
    <w:unhideWhenUsed/>
    <w:rsid w:val="002D6165"/>
    <w:pPr>
      <w:spacing w:line="240" w:lineRule="auto"/>
    </w:pPr>
    <w:rPr>
      <w:sz w:val="20"/>
      <w:szCs w:val="20"/>
    </w:rPr>
  </w:style>
  <w:style w:type="character" w:customStyle="1" w:styleId="CommentTextChar">
    <w:name w:val="Comment Text Char"/>
    <w:basedOn w:val="DefaultParagraphFont"/>
    <w:link w:val="CommentText"/>
    <w:uiPriority w:val="99"/>
    <w:semiHidden/>
    <w:rsid w:val="002D6165"/>
    <w:rPr>
      <w:sz w:val="20"/>
      <w:szCs w:val="20"/>
    </w:rPr>
  </w:style>
  <w:style w:type="paragraph" w:styleId="CommentSubject">
    <w:name w:val="annotation subject"/>
    <w:basedOn w:val="CommentText"/>
    <w:next w:val="CommentText"/>
    <w:link w:val="CommentSubjectChar"/>
    <w:uiPriority w:val="99"/>
    <w:semiHidden/>
    <w:unhideWhenUsed/>
    <w:rsid w:val="002D6165"/>
    <w:rPr>
      <w:b/>
      <w:bCs/>
    </w:rPr>
  </w:style>
  <w:style w:type="character" w:customStyle="1" w:styleId="CommentSubjectChar">
    <w:name w:val="Comment Subject Char"/>
    <w:basedOn w:val="CommentTextChar"/>
    <w:link w:val="CommentSubject"/>
    <w:uiPriority w:val="99"/>
    <w:semiHidden/>
    <w:rsid w:val="002D6165"/>
    <w:rPr>
      <w:b/>
      <w:bCs/>
      <w:sz w:val="20"/>
      <w:szCs w:val="20"/>
    </w:rPr>
  </w:style>
  <w:style w:type="paragraph" w:styleId="TOC3">
    <w:name w:val="toc 3"/>
    <w:basedOn w:val="Normal"/>
    <w:next w:val="Normal"/>
    <w:autoRedefine/>
    <w:uiPriority w:val="39"/>
    <w:unhideWhenUsed/>
    <w:rsid w:val="00B14BB6"/>
    <w:pPr>
      <w:spacing w:after="100"/>
      <w:ind w:left="440"/>
    </w:pPr>
  </w:style>
  <w:style w:type="paragraph" w:styleId="ListParagraph">
    <w:name w:val="List Paragraph"/>
    <w:basedOn w:val="Normal"/>
    <w:uiPriority w:val="34"/>
    <w:qFormat/>
    <w:rsid w:val="003904A9"/>
    <w:pPr>
      <w:ind w:left="720"/>
      <w:contextualSpacing/>
    </w:pPr>
  </w:style>
  <w:style w:type="character" w:customStyle="1" w:styleId="Heading4Char">
    <w:name w:val="Heading 4 Char"/>
    <w:basedOn w:val="DefaultParagraphFont"/>
    <w:link w:val="Heading4"/>
    <w:uiPriority w:val="9"/>
    <w:semiHidden/>
    <w:rsid w:val="003A26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A26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A26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A2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26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2618"/>
    <w:rPr>
      <w:rFonts w:asciiTheme="majorHAnsi" w:eastAsiaTheme="majorEastAsia" w:hAnsiTheme="majorHAnsi" w:cstheme="majorBidi"/>
      <w:i/>
      <w:iCs/>
      <w:color w:val="262626" w:themeColor="text1" w:themeTint="D9"/>
      <w:sz w:val="21"/>
      <w:szCs w:val="21"/>
    </w:rPr>
  </w:style>
  <w:style w:type="paragraph" w:styleId="Subtitle">
    <w:name w:val="Subtitle"/>
    <w:basedOn w:val="Normal"/>
    <w:next w:val="Normal"/>
    <w:link w:val="SubtitleChar"/>
    <w:uiPriority w:val="11"/>
    <w:qFormat/>
    <w:rsid w:val="003A26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2618"/>
    <w:rPr>
      <w:color w:val="5A5A5A" w:themeColor="text1" w:themeTint="A5"/>
      <w:spacing w:val="15"/>
    </w:rPr>
  </w:style>
  <w:style w:type="character" w:styleId="Strong">
    <w:name w:val="Strong"/>
    <w:basedOn w:val="DefaultParagraphFont"/>
    <w:uiPriority w:val="22"/>
    <w:qFormat/>
    <w:rsid w:val="003A2618"/>
    <w:rPr>
      <w:b/>
      <w:bCs/>
      <w:color w:val="auto"/>
    </w:rPr>
  </w:style>
  <w:style w:type="character" w:styleId="Emphasis">
    <w:name w:val="Emphasis"/>
    <w:basedOn w:val="DefaultParagraphFont"/>
    <w:uiPriority w:val="20"/>
    <w:qFormat/>
    <w:rsid w:val="003A2618"/>
    <w:rPr>
      <w:i/>
      <w:iCs/>
      <w:color w:val="auto"/>
    </w:rPr>
  </w:style>
  <w:style w:type="paragraph" w:styleId="NoSpacing">
    <w:name w:val="No Spacing"/>
    <w:uiPriority w:val="1"/>
    <w:qFormat/>
    <w:rsid w:val="003A2618"/>
    <w:pPr>
      <w:spacing w:after="0" w:line="240" w:lineRule="auto"/>
    </w:pPr>
  </w:style>
  <w:style w:type="paragraph" w:styleId="Quote">
    <w:name w:val="Quote"/>
    <w:basedOn w:val="Normal"/>
    <w:next w:val="Normal"/>
    <w:link w:val="QuoteChar"/>
    <w:uiPriority w:val="29"/>
    <w:qFormat/>
    <w:rsid w:val="003A26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2618"/>
    <w:rPr>
      <w:i/>
      <w:iCs/>
      <w:color w:val="404040" w:themeColor="text1" w:themeTint="BF"/>
    </w:rPr>
  </w:style>
  <w:style w:type="paragraph" w:styleId="IntenseQuote">
    <w:name w:val="Intense Quote"/>
    <w:basedOn w:val="Normal"/>
    <w:next w:val="Normal"/>
    <w:link w:val="IntenseQuoteChar"/>
    <w:uiPriority w:val="30"/>
    <w:qFormat/>
    <w:rsid w:val="003A26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A2618"/>
    <w:rPr>
      <w:i/>
      <w:iCs/>
      <w:color w:val="404040" w:themeColor="text1" w:themeTint="BF"/>
    </w:rPr>
  </w:style>
  <w:style w:type="character" w:styleId="SubtleEmphasis">
    <w:name w:val="Subtle Emphasis"/>
    <w:basedOn w:val="DefaultParagraphFont"/>
    <w:uiPriority w:val="19"/>
    <w:qFormat/>
    <w:rsid w:val="003A2618"/>
    <w:rPr>
      <w:i/>
      <w:iCs/>
      <w:color w:val="404040" w:themeColor="text1" w:themeTint="BF"/>
    </w:rPr>
  </w:style>
  <w:style w:type="character" w:styleId="IntenseEmphasis">
    <w:name w:val="Intense Emphasis"/>
    <w:basedOn w:val="DefaultParagraphFont"/>
    <w:uiPriority w:val="21"/>
    <w:qFormat/>
    <w:rsid w:val="003A2618"/>
    <w:rPr>
      <w:b/>
      <w:bCs/>
      <w:i/>
      <w:iCs/>
      <w:color w:val="auto"/>
    </w:rPr>
  </w:style>
  <w:style w:type="character" w:styleId="SubtleReference">
    <w:name w:val="Subtle Reference"/>
    <w:basedOn w:val="DefaultParagraphFont"/>
    <w:uiPriority w:val="31"/>
    <w:qFormat/>
    <w:rsid w:val="003A2618"/>
    <w:rPr>
      <w:smallCaps/>
      <w:color w:val="404040" w:themeColor="text1" w:themeTint="BF"/>
    </w:rPr>
  </w:style>
  <w:style w:type="character" w:styleId="IntenseReference">
    <w:name w:val="Intense Reference"/>
    <w:basedOn w:val="DefaultParagraphFont"/>
    <w:uiPriority w:val="32"/>
    <w:qFormat/>
    <w:rsid w:val="003A2618"/>
    <w:rPr>
      <w:b/>
      <w:bCs/>
      <w:smallCaps/>
      <w:color w:val="404040" w:themeColor="text1" w:themeTint="BF"/>
      <w:spacing w:val="5"/>
    </w:rPr>
  </w:style>
  <w:style w:type="character" w:styleId="BookTitle">
    <w:name w:val="Book Title"/>
    <w:basedOn w:val="DefaultParagraphFont"/>
    <w:uiPriority w:val="33"/>
    <w:qFormat/>
    <w:rsid w:val="003A261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73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B4DCA-B930-4881-8560-19E6A202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21</Pages>
  <Words>5634</Words>
  <Characters>32115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Maximoff</dc:creator>
  <cp:keywords/>
  <dc:description/>
  <cp:lastModifiedBy>John benJohn</cp:lastModifiedBy>
  <cp:revision>3</cp:revision>
  <dcterms:created xsi:type="dcterms:W3CDTF">2019-02-07T00:11:00Z</dcterms:created>
  <dcterms:modified xsi:type="dcterms:W3CDTF">2019-05-01T11:50:00Z</dcterms:modified>
</cp:coreProperties>
</file>